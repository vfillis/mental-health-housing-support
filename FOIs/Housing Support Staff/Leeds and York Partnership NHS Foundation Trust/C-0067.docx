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E4403" w14:textId="77777777" w:rsidR="000D0E4A" w:rsidRPr="00A672DC" w:rsidRDefault="000D0E4A" w:rsidP="004A361B">
      <w:pPr>
        <w:rPr>
          <w:rFonts w:asciiTheme="minorHAnsi" w:hAnsiTheme="minorHAnsi" w:cstheme="minorHAnsi"/>
        </w:rPr>
      </w:pPr>
      <w:bookmarkStart w:id="0" w:name="_GoBack"/>
      <w:bookmarkEnd w:id="0"/>
    </w:p>
    <w:p w14:paraId="34AE4404" w14:textId="77777777" w:rsidR="00535D78" w:rsidRPr="00A672DC" w:rsidRDefault="00535D78" w:rsidP="004A361B">
      <w:pPr>
        <w:rPr>
          <w:rFonts w:asciiTheme="minorHAnsi" w:hAnsiTheme="minorHAnsi" w:cstheme="minorHAnsi"/>
        </w:rPr>
      </w:pPr>
    </w:p>
    <w:p w14:paraId="34AE4405" w14:textId="77777777" w:rsidR="00083404" w:rsidRPr="00A672DC" w:rsidRDefault="00505E58" w:rsidP="00083404">
      <w:pPr>
        <w:jc w:val="center"/>
        <w:rPr>
          <w:rFonts w:asciiTheme="minorHAnsi" w:hAnsiTheme="minorHAnsi" w:cstheme="minorHAnsi"/>
          <w:b/>
          <w:sz w:val="28"/>
          <w:szCs w:val="28"/>
        </w:rPr>
      </w:pPr>
      <w:r w:rsidRPr="00A672DC">
        <w:rPr>
          <w:rFonts w:asciiTheme="minorHAnsi" w:hAnsiTheme="minorHAnsi" w:cstheme="minorHAnsi"/>
          <w:b/>
          <w:sz w:val="28"/>
          <w:szCs w:val="28"/>
        </w:rPr>
        <w:t xml:space="preserve">ADMISSION AND </w:t>
      </w:r>
      <w:r w:rsidR="00E50E1F" w:rsidRPr="00A672DC">
        <w:rPr>
          <w:rFonts w:asciiTheme="minorHAnsi" w:hAnsiTheme="minorHAnsi" w:cstheme="minorHAnsi"/>
          <w:b/>
          <w:sz w:val="28"/>
          <w:szCs w:val="28"/>
        </w:rPr>
        <w:t>DISCHARGE PROCEDURE</w:t>
      </w:r>
    </w:p>
    <w:p w14:paraId="34AE4406" w14:textId="77777777" w:rsidR="00E5483C" w:rsidRPr="00A672DC" w:rsidRDefault="00E5483C" w:rsidP="00083404">
      <w:pPr>
        <w:jc w:val="center"/>
        <w:rPr>
          <w:rFonts w:asciiTheme="minorHAnsi" w:hAnsiTheme="minorHAnsi" w:cstheme="minorHAnsi"/>
          <w:b/>
          <w:sz w:val="28"/>
          <w:szCs w:val="28"/>
        </w:rPr>
      </w:pPr>
      <w:r w:rsidRPr="00A672DC">
        <w:rPr>
          <w:rFonts w:asciiTheme="minorHAnsi" w:hAnsiTheme="minorHAnsi" w:cstheme="minorHAnsi"/>
          <w:b/>
          <w:sz w:val="28"/>
          <w:szCs w:val="28"/>
        </w:rPr>
        <w:t>Operational procedure linked to Leeds Transfer of care Policy</w:t>
      </w:r>
    </w:p>
    <w:p w14:paraId="34AE4407" w14:textId="77777777" w:rsidR="00083404" w:rsidRPr="00A672DC" w:rsidRDefault="00083404" w:rsidP="00083404">
      <w:pPr>
        <w:rPr>
          <w:rFonts w:asciiTheme="minorHAnsi" w:hAnsiTheme="minorHAnsi" w:cstheme="minorHAnsi"/>
          <w:sz w:val="24"/>
        </w:rPr>
      </w:pPr>
    </w:p>
    <w:p w14:paraId="34AE4408" w14:textId="77777777" w:rsidR="00083404" w:rsidRPr="00A672DC" w:rsidRDefault="00D15B29" w:rsidP="00250BC4">
      <w:pPr>
        <w:spacing w:after="240"/>
        <w:rPr>
          <w:rFonts w:asciiTheme="minorHAnsi" w:hAnsiTheme="minorHAnsi" w:cstheme="minorHAnsi"/>
          <w:sz w:val="24"/>
        </w:rPr>
      </w:pPr>
      <w:r w:rsidRPr="00A672DC">
        <w:rPr>
          <w:rFonts w:asciiTheme="minorHAnsi" w:hAnsiTheme="minorHAnsi" w:cstheme="minorHAnsi"/>
          <w:sz w:val="24"/>
        </w:rPr>
        <w:t>The key messages the reader should note about this document are</w:t>
      </w:r>
      <w:r w:rsidR="00A106B6" w:rsidRPr="00A672DC">
        <w:rPr>
          <w:rFonts w:asciiTheme="minorHAnsi" w:hAnsiTheme="minorHAnsi" w:cstheme="minorHAnsi"/>
          <w:sz w:val="24"/>
        </w:rPr>
        <w:t>:</w:t>
      </w:r>
    </w:p>
    <w:p w14:paraId="34AE4409" w14:textId="77777777" w:rsidR="005D5802" w:rsidRPr="00A672DC" w:rsidRDefault="005D5802" w:rsidP="00250BC4">
      <w:pPr>
        <w:spacing w:after="240"/>
        <w:rPr>
          <w:rFonts w:asciiTheme="minorHAnsi" w:hAnsiTheme="minorHAnsi" w:cstheme="minorHAnsi"/>
          <w:sz w:val="24"/>
        </w:rPr>
      </w:pPr>
    </w:p>
    <w:p w14:paraId="34AE440A" w14:textId="77777777" w:rsidR="005D5802" w:rsidRPr="00A672DC" w:rsidRDefault="00505E58" w:rsidP="006A3506">
      <w:pPr>
        <w:pStyle w:val="ListParagraph"/>
        <w:numPr>
          <w:ilvl w:val="0"/>
          <w:numId w:val="8"/>
        </w:numPr>
        <w:rPr>
          <w:rFonts w:asciiTheme="minorHAnsi" w:hAnsiTheme="minorHAnsi" w:cstheme="minorHAnsi"/>
          <w:sz w:val="24"/>
        </w:rPr>
      </w:pPr>
      <w:r w:rsidRPr="00A672DC">
        <w:rPr>
          <w:rFonts w:asciiTheme="minorHAnsi" w:hAnsiTheme="minorHAnsi" w:cstheme="minorHAnsi"/>
          <w:sz w:val="24"/>
        </w:rPr>
        <w:t>This procedure</w:t>
      </w:r>
      <w:r w:rsidR="00413F2B" w:rsidRPr="00A672DC">
        <w:rPr>
          <w:rFonts w:asciiTheme="minorHAnsi" w:hAnsiTheme="minorHAnsi" w:cstheme="minorHAnsi"/>
          <w:sz w:val="24"/>
        </w:rPr>
        <w:t xml:space="preserve"> is intended </w:t>
      </w:r>
      <w:r w:rsidR="005D5802" w:rsidRPr="00A672DC">
        <w:rPr>
          <w:rFonts w:asciiTheme="minorHAnsi" w:hAnsiTheme="minorHAnsi" w:cstheme="minorHAnsi"/>
          <w:sz w:val="24"/>
        </w:rPr>
        <w:t xml:space="preserve">to ensure that service users </w:t>
      </w:r>
      <w:r w:rsidR="0005534E" w:rsidRPr="00A672DC">
        <w:rPr>
          <w:rFonts w:asciiTheme="minorHAnsi" w:hAnsiTheme="minorHAnsi" w:cstheme="minorHAnsi"/>
          <w:sz w:val="24"/>
        </w:rPr>
        <w:t xml:space="preserve">are admitted to and </w:t>
      </w:r>
      <w:r w:rsidR="005D5802" w:rsidRPr="00A672DC">
        <w:rPr>
          <w:rFonts w:asciiTheme="minorHAnsi" w:hAnsiTheme="minorHAnsi" w:cstheme="minorHAnsi"/>
          <w:sz w:val="24"/>
        </w:rPr>
        <w:t xml:space="preserve">remain in hospital for no longer than they </w:t>
      </w:r>
      <w:r w:rsidR="006D26D9" w:rsidRPr="00A672DC">
        <w:rPr>
          <w:rFonts w:asciiTheme="minorHAnsi" w:hAnsiTheme="minorHAnsi" w:cstheme="minorHAnsi"/>
          <w:sz w:val="24"/>
        </w:rPr>
        <w:t xml:space="preserve">need </w:t>
      </w:r>
      <w:r w:rsidR="005D5802" w:rsidRPr="00A672DC">
        <w:rPr>
          <w:rFonts w:asciiTheme="minorHAnsi" w:hAnsiTheme="minorHAnsi" w:cstheme="minorHAnsi"/>
          <w:sz w:val="24"/>
        </w:rPr>
        <w:t>by effectively managing the inpatient stay.</w:t>
      </w:r>
    </w:p>
    <w:p w14:paraId="34AE440B" w14:textId="77777777" w:rsidR="005D5802" w:rsidRPr="00A672DC" w:rsidRDefault="005D5802" w:rsidP="005D5802">
      <w:pPr>
        <w:pStyle w:val="ListParagraph"/>
        <w:rPr>
          <w:rFonts w:asciiTheme="minorHAnsi" w:hAnsiTheme="minorHAnsi" w:cstheme="minorHAnsi"/>
          <w:sz w:val="24"/>
        </w:rPr>
      </w:pPr>
    </w:p>
    <w:p w14:paraId="34AE440C" w14:textId="77777777" w:rsidR="00413F2B" w:rsidRPr="00A672DC" w:rsidRDefault="00413F2B" w:rsidP="006A3506">
      <w:pPr>
        <w:pStyle w:val="ListParagraph"/>
        <w:numPr>
          <w:ilvl w:val="0"/>
          <w:numId w:val="8"/>
        </w:numPr>
        <w:rPr>
          <w:rFonts w:asciiTheme="minorHAnsi" w:hAnsiTheme="minorHAnsi" w:cstheme="minorHAnsi"/>
          <w:sz w:val="24"/>
        </w:rPr>
      </w:pPr>
      <w:r w:rsidRPr="00A672DC">
        <w:rPr>
          <w:rFonts w:asciiTheme="minorHAnsi" w:hAnsiTheme="minorHAnsi" w:cstheme="minorHAnsi"/>
          <w:sz w:val="24"/>
        </w:rPr>
        <w:t>It ensures that people are cared for in the most appropriate environment</w:t>
      </w:r>
      <w:r w:rsidR="005D5802" w:rsidRPr="00A672DC">
        <w:rPr>
          <w:rFonts w:asciiTheme="minorHAnsi" w:hAnsiTheme="minorHAnsi" w:cstheme="minorHAnsi"/>
          <w:sz w:val="24"/>
        </w:rPr>
        <w:t xml:space="preserve"> and that care is planned to meet the needs and goals of the service user with their full involvement</w:t>
      </w:r>
      <w:r w:rsidRPr="00A672DC">
        <w:rPr>
          <w:rFonts w:asciiTheme="minorHAnsi" w:hAnsiTheme="minorHAnsi" w:cstheme="minorHAnsi"/>
          <w:sz w:val="24"/>
        </w:rPr>
        <w:t xml:space="preserve">.  </w:t>
      </w:r>
    </w:p>
    <w:p w14:paraId="34AE440D" w14:textId="77777777" w:rsidR="005D5802" w:rsidRPr="00A672DC" w:rsidRDefault="005D5802" w:rsidP="005D5802">
      <w:pPr>
        <w:pStyle w:val="ListParagraph"/>
        <w:rPr>
          <w:rFonts w:asciiTheme="minorHAnsi" w:hAnsiTheme="minorHAnsi" w:cstheme="minorHAnsi"/>
          <w:sz w:val="24"/>
        </w:rPr>
      </w:pPr>
    </w:p>
    <w:p w14:paraId="34AE440E" w14:textId="77777777" w:rsidR="00413F2B" w:rsidRPr="00A672DC" w:rsidRDefault="00413F2B" w:rsidP="006A3506">
      <w:pPr>
        <w:pStyle w:val="ListParagraph"/>
        <w:numPr>
          <w:ilvl w:val="0"/>
          <w:numId w:val="8"/>
        </w:numPr>
        <w:rPr>
          <w:rFonts w:asciiTheme="minorHAnsi" w:hAnsiTheme="minorHAnsi" w:cstheme="minorHAnsi"/>
          <w:sz w:val="24"/>
        </w:rPr>
      </w:pPr>
      <w:r w:rsidRPr="00A672DC">
        <w:rPr>
          <w:rFonts w:asciiTheme="minorHAnsi" w:hAnsiTheme="minorHAnsi" w:cstheme="minorHAnsi"/>
          <w:sz w:val="24"/>
        </w:rPr>
        <w:t xml:space="preserve">Planning </w:t>
      </w:r>
      <w:r w:rsidR="00A672DC" w:rsidRPr="00A672DC">
        <w:rPr>
          <w:rFonts w:asciiTheme="minorHAnsi" w:hAnsiTheme="minorHAnsi" w:cstheme="minorHAnsi"/>
          <w:sz w:val="24"/>
        </w:rPr>
        <w:t>patient’s</w:t>
      </w:r>
      <w:r w:rsidR="00C64365" w:rsidRPr="00A672DC">
        <w:rPr>
          <w:rFonts w:asciiTheme="minorHAnsi" w:hAnsiTheme="minorHAnsi" w:cstheme="minorHAnsi"/>
          <w:sz w:val="24"/>
        </w:rPr>
        <w:t xml:space="preserve"> service -users</w:t>
      </w:r>
      <w:r w:rsidRPr="00A672DC">
        <w:rPr>
          <w:rFonts w:asciiTheme="minorHAnsi" w:hAnsiTheme="minorHAnsi" w:cstheme="minorHAnsi"/>
          <w:sz w:val="24"/>
        </w:rPr>
        <w:t xml:space="preserve"> transfer/discharge </w:t>
      </w:r>
      <w:r w:rsidR="005D5802" w:rsidRPr="00A672DC">
        <w:rPr>
          <w:rFonts w:asciiTheme="minorHAnsi" w:hAnsiTheme="minorHAnsi" w:cstheme="minorHAnsi"/>
          <w:sz w:val="24"/>
        </w:rPr>
        <w:t xml:space="preserve">from inpatient care </w:t>
      </w:r>
      <w:r w:rsidRPr="00A672DC">
        <w:rPr>
          <w:rFonts w:asciiTheme="minorHAnsi" w:hAnsiTheme="minorHAnsi" w:cstheme="minorHAnsi"/>
          <w:sz w:val="24"/>
        </w:rPr>
        <w:t>should commence on or before the day of admission to hospital.</w:t>
      </w:r>
    </w:p>
    <w:p w14:paraId="34AE440F" w14:textId="77777777" w:rsidR="005D5802" w:rsidRPr="00A672DC" w:rsidRDefault="005D5802" w:rsidP="005D5802">
      <w:pPr>
        <w:pStyle w:val="ListParagraph"/>
        <w:rPr>
          <w:rFonts w:asciiTheme="minorHAnsi" w:hAnsiTheme="minorHAnsi" w:cstheme="minorHAnsi"/>
          <w:sz w:val="24"/>
        </w:rPr>
      </w:pPr>
    </w:p>
    <w:p w14:paraId="34AE4410" w14:textId="77777777" w:rsidR="005D5802" w:rsidRPr="00A672DC" w:rsidRDefault="00413F2B" w:rsidP="006A3506">
      <w:pPr>
        <w:pStyle w:val="ListParagraph"/>
        <w:numPr>
          <w:ilvl w:val="0"/>
          <w:numId w:val="8"/>
        </w:numPr>
        <w:rPr>
          <w:rFonts w:asciiTheme="minorHAnsi" w:hAnsiTheme="minorHAnsi" w:cstheme="minorHAnsi"/>
          <w:sz w:val="24"/>
        </w:rPr>
      </w:pPr>
      <w:r w:rsidRPr="00A672DC">
        <w:rPr>
          <w:rFonts w:asciiTheme="minorHAnsi" w:hAnsiTheme="minorHAnsi" w:cstheme="minorHAnsi"/>
          <w:sz w:val="24"/>
        </w:rPr>
        <w:t xml:space="preserve">That joint working and the sharing of responsibility </w:t>
      </w:r>
      <w:r w:rsidR="005D5802" w:rsidRPr="00A672DC">
        <w:rPr>
          <w:rFonts w:asciiTheme="minorHAnsi" w:hAnsiTheme="minorHAnsi" w:cstheme="minorHAnsi"/>
          <w:sz w:val="24"/>
        </w:rPr>
        <w:t xml:space="preserve">for transfer and discharge from hospital </w:t>
      </w:r>
      <w:r w:rsidRPr="00A672DC">
        <w:rPr>
          <w:rFonts w:asciiTheme="minorHAnsi" w:hAnsiTheme="minorHAnsi" w:cstheme="minorHAnsi"/>
          <w:sz w:val="24"/>
        </w:rPr>
        <w:t xml:space="preserve">across </w:t>
      </w:r>
      <w:r w:rsidR="005D5802" w:rsidRPr="00A672DC">
        <w:rPr>
          <w:rFonts w:asciiTheme="minorHAnsi" w:hAnsiTheme="minorHAnsi" w:cstheme="minorHAnsi"/>
          <w:sz w:val="24"/>
        </w:rPr>
        <w:t xml:space="preserve">the whole </w:t>
      </w:r>
      <w:r w:rsidR="00C64365" w:rsidRPr="00A672DC">
        <w:rPr>
          <w:rFonts w:asciiTheme="minorHAnsi" w:hAnsiTheme="minorHAnsi" w:cstheme="minorHAnsi"/>
          <w:sz w:val="24"/>
        </w:rPr>
        <w:t xml:space="preserve">system </w:t>
      </w:r>
      <w:r w:rsidR="005D5802" w:rsidRPr="00A672DC">
        <w:rPr>
          <w:rFonts w:asciiTheme="minorHAnsi" w:hAnsiTheme="minorHAnsi" w:cstheme="minorHAnsi"/>
          <w:sz w:val="24"/>
        </w:rPr>
        <w:t xml:space="preserve">is critical to a </w:t>
      </w:r>
      <w:r w:rsidR="00A672DC" w:rsidRPr="00A672DC">
        <w:rPr>
          <w:rFonts w:asciiTheme="minorHAnsi" w:hAnsiTheme="minorHAnsi" w:cstheme="minorHAnsi"/>
          <w:sz w:val="24"/>
        </w:rPr>
        <w:t>well-managed</w:t>
      </w:r>
      <w:r w:rsidR="005D5802" w:rsidRPr="00A672DC">
        <w:rPr>
          <w:rFonts w:asciiTheme="minorHAnsi" w:hAnsiTheme="minorHAnsi" w:cstheme="minorHAnsi"/>
          <w:sz w:val="24"/>
        </w:rPr>
        <w:t xml:space="preserve"> and deliver</w:t>
      </w:r>
      <w:r w:rsidR="002D0FAD" w:rsidRPr="00A672DC">
        <w:rPr>
          <w:rFonts w:asciiTheme="minorHAnsi" w:hAnsiTheme="minorHAnsi" w:cstheme="minorHAnsi"/>
          <w:sz w:val="24"/>
        </w:rPr>
        <w:t>ed</w:t>
      </w:r>
      <w:r w:rsidR="005D5802" w:rsidRPr="00A672DC">
        <w:rPr>
          <w:rFonts w:asciiTheme="minorHAnsi" w:hAnsiTheme="minorHAnsi" w:cstheme="minorHAnsi"/>
          <w:sz w:val="24"/>
        </w:rPr>
        <w:t xml:space="preserve"> process</w:t>
      </w:r>
    </w:p>
    <w:p w14:paraId="34AE4411" w14:textId="77777777" w:rsidR="005D5802" w:rsidRPr="00A672DC" w:rsidRDefault="005D5802" w:rsidP="005D5802">
      <w:pPr>
        <w:pStyle w:val="ListParagraph"/>
        <w:rPr>
          <w:rFonts w:asciiTheme="minorHAnsi" w:hAnsiTheme="minorHAnsi" w:cstheme="minorHAnsi"/>
          <w:sz w:val="24"/>
        </w:rPr>
      </w:pPr>
    </w:p>
    <w:p w14:paraId="34AE4412" w14:textId="77777777" w:rsidR="00413F2B" w:rsidRPr="00A672DC" w:rsidRDefault="005D5802" w:rsidP="006A3506">
      <w:pPr>
        <w:pStyle w:val="ListParagraph"/>
        <w:numPr>
          <w:ilvl w:val="0"/>
          <w:numId w:val="8"/>
        </w:numPr>
        <w:rPr>
          <w:rFonts w:asciiTheme="minorHAnsi" w:hAnsiTheme="minorHAnsi" w:cstheme="minorHAnsi"/>
          <w:sz w:val="24"/>
        </w:rPr>
      </w:pPr>
      <w:r w:rsidRPr="00A672DC">
        <w:rPr>
          <w:rFonts w:asciiTheme="minorHAnsi" w:hAnsiTheme="minorHAnsi" w:cstheme="minorHAnsi"/>
          <w:sz w:val="24"/>
        </w:rPr>
        <w:t xml:space="preserve">That all </w:t>
      </w:r>
      <w:r w:rsidR="00413F2B" w:rsidRPr="00A672DC">
        <w:rPr>
          <w:rFonts w:asciiTheme="minorHAnsi" w:hAnsiTheme="minorHAnsi" w:cstheme="minorHAnsi"/>
          <w:sz w:val="24"/>
        </w:rPr>
        <w:t xml:space="preserve">agencies </w:t>
      </w:r>
      <w:r w:rsidRPr="00A672DC">
        <w:rPr>
          <w:rFonts w:asciiTheme="minorHAnsi" w:hAnsiTheme="minorHAnsi" w:cstheme="minorHAnsi"/>
          <w:sz w:val="24"/>
        </w:rPr>
        <w:t xml:space="preserve">involved in the service users care working collectively </w:t>
      </w:r>
      <w:r w:rsidR="00413F2B" w:rsidRPr="00A672DC">
        <w:rPr>
          <w:rFonts w:asciiTheme="minorHAnsi" w:hAnsiTheme="minorHAnsi" w:cstheme="minorHAnsi"/>
          <w:sz w:val="24"/>
        </w:rPr>
        <w:t xml:space="preserve">is key to reducing </w:t>
      </w:r>
      <w:r w:rsidR="00AD01D1" w:rsidRPr="00A672DC">
        <w:rPr>
          <w:rFonts w:asciiTheme="minorHAnsi" w:hAnsiTheme="minorHAnsi" w:cstheme="minorHAnsi"/>
          <w:sz w:val="24"/>
        </w:rPr>
        <w:t xml:space="preserve">length of stay, </w:t>
      </w:r>
      <w:r w:rsidR="00413F2B" w:rsidRPr="00A672DC">
        <w:rPr>
          <w:rFonts w:asciiTheme="minorHAnsi" w:hAnsiTheme="minorHAnsi" w:cstheme="minorHAnsi"/>
          <w:sz w:val="24"/>
        </w:rPr>
        <w:t>delayed transfers of care</w:t>
      </w:r>
      <w:r w:rsidR="00AD01D1" w:rsidRPr="00A672DC">
        <w:rPr>
          <w:rFonts w:asciiTheme="minorHAnsi" w:hAnsiTheme="minorHAnsi" w:cstheme="minorHAnsi"/>
          <w:sz w:val="24"/>
        </w:rPr>
        <w:t xml:space="preserve"> and the </w:t>
      </w:r>
      <w:r w:rsidR="00A672DC" w:rsidRPr="00A672DC">
        <w:rPr>
          <w:rFonts w:asciiTheme="minorHAnsi" w:hAnsiTheme="minorHAnsi" w:cstheme="minorHAnsi"/>
          <w:sz w:val="24"/>
        </w:rPr>
        <w:t>likelihood</w:t>
      </w:r>
      <w:r w:rsidR="00AD01D1" w:rsidRPr="00A672DC">
        <w:rPr>
          <w:rFonts w:asciiTheme="minorHAnsi" w:hAnsiTheme="minorHAnsi" w:cstheme="minorHAnsi"/>
          <w:sz w:val="24"/>
        </w:rPr>
        <w:t xml:space="preserve"> of emergency readmissions</w:t>
      </w:r>
      <w:r w:rsidR="00413F2B" w:rsidRPr="00A672DC">
        <w:rPr>
          <w:rFonts w:asciiTheme="minorHAnsi" w:hAnsiTheme="minorHAnsi" w:cstheme="minorHAnsi"/>
          <w:sz w:val="24"/>
        </w:rPr>
        <w:t>.</w:t>
      </w:r>
    </w:p>
    <w:p w14:paraId="34AE4413" w14:textId="77777777" w:rsidR="005D5802" w:rsidRPr="00A672DC" w:rsidRDefault="005D5802" w:rsidP="005D5802">
      <w:pPr>
        <w:pStyle w:val="ListParagraph"/>
        <w:rPr>
          <w:rFonts w:asciiTheme="minorHAnsi" w:hAnsiTheme="minorHAnsi" w:cstheme="minorHAnsi"/>
          <w:sz w:val="24"/>
        </w:rPr>
      </w:pPr>
    </w:p>
    <w:p w14:paraId="34AE4414" w14:textId="77777777" w:rsidR="00413F2B" w:rsidRPr="00A672DC" w:rsidRDefault="00413F2B" w:rsidP="006A3506">
      <w:pPr>
        <w:pStyle w:val="ListParagraph"/>
        <w:numPr>
          <w:ilvl w:val="0"/>
          <w:numId w:val="8"/>
        </w:numPr>
        <w:rPr>
          <w:rFonts w:asciiTheme="minorHAnsi" w:hAnsiTheme="minorHAnsi" w:cstheme="minorHAnsi"/>
          <w:sz w:val="24"/>
        </w:rPr>
      </w:pPr>
      <w:r w:rsidRPr="00A672DC">
        <w:rPr>
          <w:rFonts w:asciiTheme="minorHAnsi" w:hAnsiTheme="minorHAnsi" w:cstheme="minorHAnsi"/>
          <w:sz w:val="24"/>
        </w:rPr>
        <w:t xml:space="preserve">The transfer of care process will focus on the persons needs and both they and their carers should be involved and kept informed of what is happening at all times. </w:t>
      </w:r>
    </w:p>
    <w:p w14:paraId="34AE4415" w14:textId="77777777" w:rsidR="005D5802" w:rsidRPr="00A672DC" w:rsidRDefault="005D5802" w:rsidP="005D5802">
      <w:pPr>
        <w:pStyle w:val="ListParagraph"/>
        <w:rPr>
          <w:rFonts w:asciiTheme="minorHAnsi" w:hAnsiTheme="minorHAnsi" w:cstheme="minorHAnsi"/>
          <w:sz w:val="24"/>
        </w:rPr>
      </w:pPr>
    </w:p>
    <w:p w14:paraId="34AE4416" w14:textId="77777777" w:rsidR="00D15B29" w:rsidRPr="00A672DC" w:rsidRDefault="006D26D9" w:rsidP="006A3506">
      <w:pPr>
        <w:pStyle w:val="ListParagraph"/>
        <w:numPr>
          <w:ilvl w:val="0"/>
          <w:numId w:val="8"/>
        </w:numPr>
        <w:spacing w:after="240"/>
        <w:rPr>
          <w:rFonts w:asciiTheme="minorHAnsi" w:hAnsiTheme="minorHAnsi" w:cstheme="minorHAnsi"/>
          <w:sz w:val="24"/>
        </w:rPr>
      </w:pPr>
      <w:r w:rsidRPr="00A672DC">
        <w:rPr>
          <w:rFonts w:asciiTheme="minorHAnsi" w:hAnsiTheme="minorHAnsi" w:cstheme="minorHAnsi"/>
          <w:sz w:val="24"/>
        </w:rPr>
        <w:t>That service users and carers expectations as to the purpose of inpatient care are well managed with regards to the options available to them.</w:t>
      </w:r>
    </w:p>
    <w:p w14:paraId="34AE4417" w14:textId="77777777" w:rsidR="00083404" w:rsidRPr="00A672DC" w:rsidRDefault="00083404" w:rsidP="00250BC4">
      <w:pPr>
        <w:spacing w:after="240"/>
        <w:rPr>
          <w:rFonts w:asciiTheme="minorHAnsi" w:hAnsiTheme="minorHAnsi" w:cstheme="minorHAnsi"/>
          <w:sz w:val="24"/>
        </w:rPr>
      </w:pPr>
    </w:p>
    <w:p w14:paraId="34AE4418" w14:textId="77777777" w:rsidR="00083404" w:rsidRPr="00A672DC" w:rsidRDefault="00083404" w:rsidP="00083404">
      <w:pPr>
        <w:rPr>
          <w:rFonts w:asciiTheme="minorHAnsi" w:hAnsiTheme="minorHAnsi" w:cstheme="minorHAnsi"/>
          <w:sz w:val="24"/>
        </w:rPr>
      </w:pPr>
    </w:p>
    <w:p w14:paraId="34AE4419" w14:textId="77777777" w:rsidR="00083404" w:rsidRPr="00A672DC" w:rsidRDefault="00083404" w:rsidP="00083404">
      <w:pPr>
        <w:rPr>
          <w:rFonts w:asciiTheme="minorHAnsi" w:hAnsiTheme="minorHAnsi" w:cstheme="minorHAnsi"/>
          <w:sz w:val="24"/>
        </w:rPr>
      </w:pPr>
    </w:p>
    <w:p w14:paraId="34AE441A" w14:textId="77777777" w:rsidR="00083404" w:rsidRPr="00A672DC" w:rsidRDefault="00083404" w:rsidP="00083404">
      <w:pPr>
        <w:rPr>
          <w:rFonts w:asciiTheme="minorHAnsi" w:hAnsiTheme="minorHAnsi" w:cstheme="minorHAnsi"/>
          <w:sz w:val="24"/>
        </w:rPr>
      </w:pPr>
    </w:p>
    <w:p w14:paraId="34AE441B" w14:textId="77777777" w:rsidR="00083404" w:rsidRPr="00A672DC" w:rsidRDefault="00083404" w:rsidP="00083404">
      <w:pPr>
        <w:rPr>
          <w:rFonts w:asciiTheme="minorHAnsi" w:hAnsiTheme="minorHAnsi" w:cstheme="minorHAnsi"/>
          <w:sz w:val="24"/>
        </w:rPr>
      </w:pPr>
    </w:p>
    <w:p w14:paraId="34AE441C" w14:textId="77777777" w:rsidR="00083404" w:rsidRPr="00A672DC" w:rsidRDefault="00083404" w:rsidP="00083404">
      <w:pPr>
        <w:rPr>
          <w:rFonts w:asciiTheme="minorHAnsi" w:hAnsiTheme="minorHAnsi" w:cstheme="minorHAnsi"/>
          <w:sz w:val="24"/>
        </w:rPr>
      </w:pPr>
    </w:p>
    <w:p w14:paraId="34AE441D" w14:textId="77777777" w:rsidR="00083404" w:rsidRPr="00A672DC" w:rsidRDefault="00083404" w:rsidP="00083404">
      <w:pPr>
        <w:spacing w:before="0" w:line="276" w:lineRule="auto"/>
        <w:jc w:val="left"/>
        <w:rPr>
          <w:rFonts w:asciiTheme="minorHAnsi" w:hAnsiTheme="minorHAnsi" w:cstheme="minorHAnsi"/>
          <w:sz w:val="24"/>
        </w:rPr>
      </w:pPr>
    </w:p>
    <w:p w14:paraId="34AE441E" w14:textId="77777777" w:rsidR="00EB6BCF" w:rsidRPr="00A672DC" w:rsidRDefault="00EB6BCF" w:rsidP="00EB6BCF">
      <w:pPr>
        <w:spacing w:before="0" w:after="0"/>
        <w:rPr>
          <w:rFonts w:asciiTheme="minorHAnsi" w:hAnsiTheme="minorHAnsi" w:cstheme="minorHAnsi"/>
          <w:sz w:val="24"/>
          <w:szCs w:val="40"/>
        </w:rPr>
      </w:pPr>
      <w:r w:rsidRPr="00A672DC">
        <w:rPr>
          <w:rFonts w:asciiTheme="minorHAnsi" w:hAnsiTheme="minorHAnsi" w:cstheme="minorHAnsi"/>
          <w:b/>
          <w:bCs/>
          <w:sz w:val="24"/>
        </w:rPr>
        <w:lastRenderedPageBreak/>
        <w:t>DOCUMENT SUMMARY SHEET</w:t>
      </w:r>
    </w:p>
    <w:p w14:paraId="34AE441F" w14:textId="77777777" w:rsidR="00EB6BCF" w:rsidRPr="00A672DC" w:rsidRDefault="00EB6BCF" w:rsidP="00EB6BCF">
      <w:pPr>
        <w:spacing w:before="0" w:after="0"/>
        <w:jc w:val="left"/>
        <w:rPr>
          <w:rFonts w:asciiTheme="minorHAnsi" w:hAnsiTheme="minorHAnsi" w:cstheme="minorHAnsi"/>
          <w:sz w:val="24"/>
          <w:szCs w:val="40"/>
        </w:rPr>
      </w:pPr>
      <w:r w:rsidRPr="00A672DC">
        <w:rPr>
          <w:rFonts w:asciiTheme="minorHAnsi" w:hAnsiTheme="minorHAnsi" w:cstheme="minorHAnsi"/>
          <w:sz w:val="24"/>
          <w:szCs w:val="40"/>
        </w:rPr>
        <w:t xml:space="preserve">ALL sections of this form must be completed.  </w:t>
      </w:r>
    </w:p>
    <w:p w14:paraId="34AE4420" w14:textId="77777777" w:rsidR="00EB6BCF" w:rsidRPr="00A672DC" w:rsidRDefault="00EB6BCF" w:rsidP="00EB6BCF">
      <w:pPr>
        <w:spacing w:before="0" w:after="0"/>
        <w:jc w:val="left"/>
        <w:rPr>
          <w:rFonts w:asciiTheme="minorHAnsi" w:hAnsiTheme="minorHAnsi" w:cstheme="minorHAnsi"/>
          <w:sz w:val="24"/>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454"/>
      </w:tblGrid>
      <w:tr w:rsidR="00EB6BCF" w:rsidRPr="00F70363" w14:paraId="34AE4424" w14:textId="77777777" w:rsidTr="00EB6BCF">
        <w:trPr>
          <w:cantSplit/>
        </w:trPr>
        <w:tc>
          <w:tcPr>
            <w:tcW w:w="4788" w:type="dxa"/>
          </w:tcPr>
          <w:p w14:paraId="34AE4421" w14:textId="77777777" w:rsidR="00EB6BCF" w:rsidRPr="00A672DC" w:rsidRDefault="00B377C2" w:rsidP="00EB6BCF">
            <w:pPr>
              <w:pStyle w:val="Heading5"/>
              <w:ind w:right="0"/>
              <w:rPr>
                <w:rFonts w:asciiTheme="minorHAnsi" w:hAnsiTheme="minorHAnsi" w:cstheme="minorHAnsi"/>
              </w:rPr>
            </w:pPr>
            <w:r w:rsidRPr="00A672DC">
              <w:rPr>
                <w:rFonts w:asciiTheme="minorHAnsi" w:hAnsiTheme="minorHAnsi" w:cstheme="minorHAnsi"/>
              </w:rPr>
              <w:t>Document title</w:t>
            </w:r>
          </w:p>
          <w:p w14:paraId="34AE4422" w14:textId="77777777" w:rsidR="00EB6BCF" w:rsidRPr="00A672DC" w:rsidRDefault="00EB6BCF" w:rsidP="00EB6BCF">
            <w:pPr>
              <w:spacing w:before="0" w:after="0"/>
              <w:rPr>
                <w:rFonts w:asciiTheme="minorHAnsi" w:hAnsiTheme="minorHAnsi" w:cstheme="minorHAnsi"/>
              </w:rPr>
            </w:pPr>
          </w:p>
        </w:tc>
        <w:tc>
          <w:tcPr>
            <w:tcW w:w="4454" w:type="dxa"/>
          </w:tcPr>
          <w:p w14:paraId="34AE4423" w14:textId="77777777" w:rsidR="00EB6BCF" w:rsidRPr="00A672DC" w:rsidRDefault="00C031B9" w:rsidP="00EB6BCF">
            <w:pPr>
              <w:tabs>
                <w:tab w:val="left" w:pos="4238"/>
              </w:tabs>
              <w:spacing w:before="0" w:after="0"/>
              <w:jc w:val="left"/>
              <w:rPr>
                <w:rFonts w:asciiTheme="minorHAnsi" w:hAnsiTheme="minorHAnsi" w:cstheme="minorHAnsi"/>
                <w:sz w:val="24"/>
              </w:rPr>
            </w:pPr>
            <w:r w:rsidRPr="00A672DC">
              <w:rPr>
                <w:rFonts w:asciiTheme="minorHAnsi" w:hAnsiTheme="minorHAnsi" w:cstheme="minorHAnsi"/>
                <w:sz w:val="24"/>
              </w:rPr>
              <w:t>Admission and discharge procedure</w:t>
            </w:r>
          </w:p>
        </w:tc>
      </w:tr>
      <w:tr w:rsidR="00EB6BCF" w:rsidRPr="00F70363" w14:paraId="34AE4428" w14:textId="77777777" w:rsidTr="00EB6BCF">
        <w:trPr>
          <w:cantSplit/>
        </w:trPr>
        <w:tc>
          <w:tcPr>
            <w:tcW w:w="4788" w:type="dxa"/>
          </w:tcPr>
          <w:p w14:paraId="34AE4425" w14:textId="77777777" w:rsidR="00EB6BCF" w:rsidRPr="00A672DC" w:rsidRDefault="00EB6BCF" w:rsidP="00EB6BCF">
            <w:pPr>
              <w:spacing w:before="0" w:after="0"/>
              <w:jc w:val="left"/>
              <w:rPr>
                <w:rFonts w:asciiTheme="minorHAnsi" w:hAnsiTheme="minorHAnsi" w:cstheme="minorHAnsi"/>
                <w:b/>
                <w:sz w:val="24"/>
              </w:rPr>
            </w:pPr>
            <w:r w:rsidRPr="00A672DC">
              <w:rPr>
                <w:rFonts w:asciiTheme="minorHAnsi" w:hAnsiTheme="minorHAnsi" w:cstheme="minorHAnsi"/>
                <w:b/>
                <w:sz w:val="24"/>
              </w:rPr>
              <w:t>Document Reference Number</w:t>
            </w:r>
          </w:p>
          <w:p w14:paraId="34AE4426" w14:textId="77777777" w:rsidR="00EB6BCF" w:rsidRPr="00A672DC" w:rsidRDefault="00EB6BCF" w:rsidP="00EB6BCF">
            <w:pPr>
              <w:spacing w:before="0" w:after="0"/>
              <w:jc w:val="left"/>
              <w:rPr>
                <w:rFonts w:asciiTheme="minorHAnsi" w:hAnsiTheme="minorHAnsi" w:cstheme="minorHAnsi"/>
                <w:b/>
                <w:sz w:val="24"/>
              </w:rPr>
            </w:pPr>
          </w:p>
        </w:tc>
        <w:tc>
          <w:tcPr>
            <w:tcW w:w="4454" w:type="dxa"/>
          </w:tcPr>
          <w:p w14:paraId="34AE4427" w14:textId="77777777" w:rsidR="00EB6BCF" w:rsidRPr="00A672DC" w:rsidRDefault="00175945" w:rsidP="00EB6BCF">
            <w:pPr>
              <w:tabs>
                <w:tab w:val="left" w:pos="4238"/>
              </w:tabs>
              <w:spacing w:before="0" w:after="0"/>
              <w:jc w:val="left"/>
              <w:rPr>
                <w:rFonts w:asciiTheme="minorHAnsi" w:hAnsiTheme="minorHAnsi" w:cstheme="minorHAnsi"/>
                <w:bCs/>
                <w:sz w:val="24"/>
              </w:rPr>
            </w:pPr>
            <w:r>
              <w:rPr>
                <w:rFonts w:asciiTheme="minorHAnsi" w:hAnsiTheme="minorHAnsi" w:cstheme="minorHAnsi"/>
                <w:bCs/>
                <w:sz w:val="24"/>
              </w:rPr>
              <w:t>C-0067</w:t>
            </w:r>
          </w:p>
        </w:tc>
      </w:tr>
      <w:tr w:rsidR="00EC557A" w:rsidRPr="00F70363" w14:paraId="34AE442C" w14:textId="77777777" w:rsidTr="00EB6BCF">
        <w:trPr>
          <w:cantSplit/>
        </w:trPr>
        <w:tc>
          <w:tcPr>
            <w:tcW w:w="4788" w:type="dxa"/>
          </w:tcPr>
          <w:p w14:paraId="34AE4429" w14:textId="77777777" w:rsidR="00EC557A" w:rsidRPr="00A672DC" w:rsidRDefault="00EC557A" w:rsidP="00EB6BCF">
            <w:pPr>
              <w:spacing w:before="0" w:after="0"/>
              <w:jc w:val="left"/>
              <w:rPr>
                <w:rFonts w:asciiTheme="minorHAnsi" w:hAnsiTheme="minorHAnsi" w:cstheme="minorHAnsi"/>
                <w:b/>
                <w:sz w:val="24"/>
              </w:rPr>
            </w:pPr>
            <w:r w:rsidRPr="00A672DC">
              <w:rPr>
                <w:rFonts w:asciiTheme="minorHAnsi" w:hAnsiTheme="minorHAnsi" w:cstheme="minorHAnsi"/>
                <w:b/>
                <w:sz w:val="24"/>
              </w:rPr>
              <w:t xml:space="preserve">Key </w:t>
            </w:r>
            <w:r w:rsidR="00B377C2" w:rsidRPr="00A672DC">
              <w:rPr>
                <w:rFonts w:asciiTheme="minorHAnsi" w:hAnsiTheme="minorHAnsi" w:cstheme="minorHAnsi"/>
                <w:b/>
                <w:sz w:val="24"/>
              </w:rPr>
              <w:t>searchable words</w:t>
            </w:r>
          </w:p>
          <w:p w14:paraId="34AE442A" w14:textId="77777777" w:rsidR="000235E9" w:rsidRPr="00A672DC" w:rsidRDefault="000235E9" w:rsidP="00EB6BCF">
            <w:pPr>
              <w:spacing w:before="0" w:after="0"/>
              <w:jc w:val="left"/>
              <w:rPr>
                <w:rFonts w:asciiTheme="minorHAnsi" w:hAnsiTheme="minorHAnsi" w:cstheme="minorHAnsi"/>
                <w:b/>
                <w:sz w:val="24"/>
              </w:rPr>
            </w:pPr>
          </w:p>
        </w:tc>
        <w:tc>
          <w:tcPr>
            <w:tcW w:w="4454" w:type="dxa"/>
          </w:tcPr>
          <w:p w14:paraId="34AE442B" w14:textId="77777777" w:rsidR="00EC557A" w:rsidRPr="00A672DC" w:rsidRDefault="008D591A" w:rsidP="00EB6BCF">
            <w:pPr>
              <w:tabs>
                <w:tab w:val="left" w:pos="4238"/>
              </w:tabs>
              <w:spacing w:before="0" w:after="0"/>
              <w:jc w:val="left"/>
              <w:rPr>
                <w:rFonts w:asciiTheme="minorHAnsi" w:hAnsiTheme="minorHAnsi" w:cstheme="minorHAnsi"/>
                <w:bCs/>
                <w:i/>
                <w:sz w:val="24"/>
              </w:rPr>
            </w:pPr>
            <w:r>
              <w:rPr>
                <w:rFonts w:asciiTheme="minorHAnsi" w:hAnsiTheme="minorHAnsi" w:cstheme="minorHAnsi"/>
                <w:bCs/>
                <w:i/>
                <w:sz w:val="24"/>
              </w:rPr>
              <w:t xml:space="preserve">Admission, Discharge , </w:t>
            </w:r>
            <w:r w:rsidR="00F015F3">
              <w:rPr>
                <w:rFonts w:asciiTheme="minorHAnsi" w:hAnsiTheme="minorHAnsi" w:cstheme="minorHAnsi"/>
                <w:bCs/>
                <w:i/>
                <w:sz w:val="24"/>
              </w:rPr>
              <w:t>delays</w:t>
            </w:r>
            <w:r>
              <w:rPr>
                <w:rFonts w:asciiTheme="minorHAnsi" w:hAnsiTheme="minorHAnsi" w:cstheme="minorHAnsi"/>
                <w:bCs/>
                <w:i/>
                <w:sz w:val="24"/>
              </w:rPr>
              <w:t xml:space="preserve"> </w:t>
            </w:r>
          </w:p>
        </w:tc>
      </w:tr>
      <w:tr w:rsidR="00EC557A" w:rsidRPr="00F70363" w14:paraId="34AE4430" w14:textId="77777777" w:rsidTr="00EB6BCF">
        <w:trPr>
          <w:cantSplit/>
        </w:trPr>
        <w:tc>
          <w:tcPr>
            <w:tcW w:w="4788" w:type="dxa"/>
          </w:tcPr>
          <w:p w14:paraId="34AE442D" w14:textId="77777777" w:rsidR="00EC557A" w:rsidRPr="00A672DC" w:rsidRDefault="00EC557A" w:rsidP="00EB6BCF">
            <w:pPr>
              <w:spacing w:before="0" w:after="0"/>
              <w:jc w:val="left"/>
              <w:rPr>
                <w:rFonts w:asciiTheme="minorHAnsi" w:hAnsiTheme="minorHAnsi" w:cstheme="minorHAnsi"/>
                <w:b/>
                <w:sz w:val="24"/>
              </w:rPr>
            </w:pPr>
            <w:r w:rsidRPr="00A672DC">
              <w:rPr>
                <w:rFonts w:asciiTheme="minorHAnsi" w:hAnsiTheme="minorHAnsi" w:cstheme="minorHAnsi"/>
                <w:b/>
                <w:sz w:val="24"/>
              </w:rPr>
              <w:t xml:space="preserve">Executive Team </w:t>
            </w:r>
            <w:r w:rsidR="00B377C2" w:rsidRPr="00A672DC">
              <w:rPr>
                <w:rFonts w:asciiTheme="minorHAnsi" w:hAnsiTheme="minorHAnsi" w:cstheme="minorHAnsi"/>
                <w:b/>
                <w:sz w:val="24"/>
              </w:rPr>
              <w:t>member r</w:t>
            </w:r>
            <w:r w:rsidRPr="00A672DC">
              <w:rPr>
                <w:rFonts w:asciiTheme="minorHAnsi" w:hAnsiTheme="minorHAnsi" w:cstheme="minorHAnsi"/>
                <w:b/>
                <w:sz w:val="24"/>
              </w:rPr>
              <w:t>esponsible (</w:t>
            </w:r>
            <w:r w:rsidR="00B377C2" w:rsidRPr="00A672DC">
              <w:rPr>
                <w:rFonts w:asciiTheme="minorHAnsi" w:hAnsiTheme="minorHAnsi" w:cstheme="minorHAnsi"/>
                <w:b/>
                <w:sz w:val="24"/>
              </w:rPr>
              <w:t>title)</w:t>
            </w:r>
          </w:p>
          <w:p w14:paraId="34AE442E" w14:textId="77777777" w:rsidR="00EC557A" w:rsidRPr="00A672DC" w:rsidRDefault="00EC557A" w:rsidP="00EB6BCF">
            <w:pPr>
              <w:spacing w:before="0" w:after="0"/>
              <w:jc w:val="left"/>
              <w:rPr>
                <w:rFonts w:asciiTheme="minorHAnsi" w:hAnsiTheme="minorHAnsi" w:cstheme="minorHAnsi"/>
                <w:b/>
                <w:sz w:val="24"/>
              </w:rPr>
            </w:pPr>
          </w:p>
        </w:tc>
        <w:tc>
          <w:tcPr>
            <w:tcW w:w="4454" w:type="dxa"/>
          </w:tcPr>
          <w:p w14:paraId="34AE442F" w14:textId="77777777" w:rsidR="00EC557A" w:rsidRPr="00A672DC" w:rsidRDefault="00C031B9" w:rsidP="00EB6BCF">
            <w:pPr>
              <w:tabs>
                <w:tab w:val="left" w:pos="4238"/>
              </w:tabs>
              <w:spacing w:before="0" w:after="0"/>
              <w:rPr>
                <w:rFonts w:asciiTheme="minorHAnsi" w:hAnsiTheme="minorHAnsi" w:cstheme="minorHAnsi"/>
              </w:rPr>
            </w:pPr>
            <w:r w:rsidRPr="00A672DC">
              <w:rPr>
                <w:rFonts w:asciiTheme="minorHAnsi" w:hAnsiTheme="minorHAnsi" w:cstheme="minorHAnsi"/>
              </w:rPr>
              <w:t>Joanna Forster Adams</w:t>
            </w:r>
            <w:r w:rsidR="00BA0992">
              <w:rPr>
                <w:rFonts w:asciiTheme="minorHAnsi" w:hAnsiTheme="minorHAnsi" w:cstheme="minorHAnsi"/>
              </w:rPr>
              <w:t>, Chief Operating Officer</w:t>
            </w:r>
          </w:p>
        </w:tc>
      </w:tr>
      <w:tr w:rsidR="00EC557A" w:rsidRPr="00F70363" w14:paraId="34AE4434" w14:textId="77777777" w:rsidTr="00EB6BCF">
        <w:trPr>
          <w:cantSplit/>
        </w:trPr>
        <w:tc>
          <w:tcPr>
            <w:tcW w:w="4788" w:type="dxa"/>
          </w:tcPr>
          <w:p w14:paraId="34AE4431" w14:textId="77777777" w:rsidR="00EC557A" w:rsidRPr="00A672DC" w:rsidRDefault="00EC557A" w:rsidP="00EB6BCF">
            <w:pPr>
              <w:spacing w:before="0" w:after="0"/>
              <w:jc w:val="left"/>
              <w:rPr>
                <w:rFonts w:asciiTheme="minorHAnsi" w:hAnsiTheme="minorHAnsi" w:cstheme="minorHAnsi"/>
                <w:b/>
                <w:sz w:val="24"/>
              </w:rPr>
            </w:pPr>
            <w:r w:rsidRPr="00A672DC">
              <w:rPr>
                <w:rFonts w:asciiTheme="minorHAnsi" w:hAnsiTheme="minorHAnsi" w:cstheme="minorHAnsi"/>
                <w:b/>
                <w:sz w:val="24"/>
              </w:rPr>
              <w:t>D</w:t>
            </w:r>
            <w:r w:rsidR="00B377C2" w:rsidRPr="00A672DC">
              <w:rPr>
                <w:rFonts w:asciiTheme="minorHAnsi" w:hAnsiTheme="minorHAnsi" w:cstheme="minorHAnsi"/>
                <w:b/>
                <w:sz w:val="24"/>
              </w:rPr>
              <w:t>ocument author (name and title)</w:t>
            </w:r>
          </w:p>
          <w:p w14:paraId="34AE4432" w14:textId="77777777" w:rsidR="000235E9" w:rsidRPr="00A672DC" w:rsidRDefault="000235E9" w:rsidP="00EB6BCF">
            <w:pPr>
              <w:spacing w:before="0" w:after="0"/>
              <w:jc w:val="left"/>
              <w:rPr>
                <w:rFonts w:asciiTheme="minorHAnsi" w:hAnsiTheme="minorHAnsi" w:cstheme="minorHAnsi"/>
                <w:b/>
                <w:sz w:val="24"/>
              </w:rPr>
            </w:pPr>
          </w:p>
        </w:tc>
        <w:tc>
          <w:tcPr>
            <w:tcW w:w="4454" w:type="dxa"/>
          </w:tcPr>
          <w:p w14:paraId="34AE4433" w14:textId="77777777" w:rsidR="00EC557A" w:rsidRPr="00A672DC" w:rsidRDefault="00BA0992" w:rsidP="0066413E">
            <w:pPr>
              <w:tabs>
                <w:tab w:val="left" w:pos="4238"/>
              </w:tabs>
              <w:spacing w:before="0" w:after="0"/>
              <w:jc w:val="left"/>
              <w:rPr>
                <w:rFonts w:asciiTheme="minorHAnsi" w:hAnsiTheme="minorHAnsi" w:cstheme="minorHAnsi"/>
                <w:bCs/>
                <w:sz w:val="24"/>
              </w:rPr>
            </w:pPr>
            <w:r>
              <w:t>Jim Woolhouse, Capacity and Flow Manager</w:t>
            </w:r>
          </w:p>
        </w:tc>
      </w:tr>
      <w:tr w:rsidR="00EC557A" w:rsidRPr="00F70363" w14:paraId="34AE4438" w14:textId="77777777" w:rsidTr="00EB6BCF">
        <w:trPr>
          <w:cantSplit/>
        </w:trPr>
        <w:tc>
          <w:tcPr>
            <w:tcW w:w="4788" w:type="dxa"/>
          </w:tcPr>
          <w:p w14:paraId="34AE4435" w14:textId="77777777" w:rsidR="00EC557A" w:rsidRPr="00A672DC" w:rsidRDefault="00EC557A" w:rsidP="00EB6BCF">
            <w:pPr>
              <w:spacing w:before="0" w:after="0"/>
              <w:jc w:val="left"/>
              <w:rPr>
                <w:rFonts w:asciiTheme="minorHAnsi" w:hAnsiTheme="minorHAnsi" w:cstheme="minorHAnsi"/>
                <w:b/>
                <w:sz w:val="24"/>
              </w:rPr>
            </w:pPr>
            <w:r w:rsidRPr="00A672DC">
              <w:rPr>
                <w:rFonts w:asciiTheme="minorHAnsi" w:hAnsiTheme="minorHAnsi" w:cstheme="minorHAnsi"/>
                <w:b/>
                <w:sz w:val="24"/>
              </w:rPr>
              <w:t xml:space="preserve">Approved </w:t>
            </w:r>
            <w:r w:rsidR="00B377C2" w:rsidRPr="00A672DC">
              <w:rPr>
                <w:rFonts w:asciiTheme="minorHAnsi" w:hAnsiTheme="minorHAnsi" w:cstheme="minorHAnsi"/>
                <w:b/>
                <w:sz w:val="24"/>
              </w:rPr>
              <w:t>by (Committee/Group)</w:t>
            </w:r>
          </w:p>
          <w:p w14:paraId="34AE4436" w14:textId="77777777" w:rsidR="00EC557A" w:rsidRPr="00A672DC" w:rsidRDefault="00EC557A" w:rsidP="00EB6BCF">
            <w:pPr>
              <w:spacing w:before="0" w:after="0"/>
              <w:jc w:val="left"/>
              <w:rPr>
                <w:rFonts w:asciiTheme="minorHAnsi" w:hAnsiTheme="minorHAnsi" w:cstheme="minorHAnsi"/>
                <w:b/>
                <w:sz w:val="24"/>
              </w:rPr>
            </w:pPr>
          </w:p>
        </w:tc>
        <w:tc>
          <w:tcPr>
            <w:tcW w:w="4454" w:type="dxa"/>
          </w:tcPr>
          <w:p w14:paraId="34AE4437" w14:textId="77777777" w:rsidR="00EC557A" w:rsidRPr="00A672DC" w:rsidRDefault="00C031B9" w:rsidP="00EB6BCF">
            <w:pPr>
              <w:pStyle w:val="BodyText2"/>
              <w:tabs>
                <w:tab w:val="left" w:pos="4238"/>
              </w:tabs>
              <w:rPr>
                <w:rFonts w:asciiTheme="minorHAnsi" w:hAnsiTheme="minorHAnsi" w:cstheme="minorHAnsi"/>
                <w:bCs w:val="0"/>
              </w:rPr>
            </w:pPr>
            <w:r w:rsidRPr="00A672DC">
              <w:rPr>
                <w:rFonts w:asciiTheme="minorHAnsi" w:hAnsiTheme="minorHAnsi" w:cstheme="minorHAnsi"/>
                <w:bCs w:val="0"/>
              </w:rPr>
              <w:t xml:space="preserve">Operational </w:t>
            </w:r>
            <w:r w:rsidR="00BA0992">
              <w:rPr>
                <w:rFonts w:asciiTheme="minorHAnsi" w:hAnsiTheme="minorHAnsi" w:cstheme="minorHAnsi"/>
                <w:bCs w:val="0"/>
              </w:rPr>
              <w:t>Delivery G</w:t>
            </w:r>
            <w:r w:rsidRPr="00A672DC">
              <w:rPr>
                <w:rFonts w:asciiTheme="minorHAnsi" w:hAnsiTheme="minorHAnsi" w:cstheme="minorHAnsi"/>
                <w:bCs w:val="0"/>
              </w:rPr>
              <w:t>roup</w:t>
            </w:r>
          </w:p>
        </w:tc>
      </w:tr>
      <w:tr w:rsidR="00EC557A" w:rsidRPr="00F70363" w14:paraId="34AE443C" w14:textId="77777777" w:rsidTr="00EB6BCF">
        <w:trPr>
          <w:cantSplit/>
        </w:trPr>
        <w:tc>
          <w:tcPr>
            <w:tcW w:w="4788" w:type="dxa"/>
          </w:tcPr>
          <w:p w14:paraId="34AE4439" w14:textId="77777777" w:rsidR="00EC557A" w:rsidRPr="00A672DC" w:rsidRDefault="00B377C2" w:rsidP="00EB6BCF">
            <w:pPr>
              <w:spacing w:before="0" w:after="0"/>
              <w:jc w:val="left"/>
              <w:rPr>
                <w:rFonts w:asciiTheme="minorHAnsi" w:hAnsiTheme="minorHAnsi" w:cstheme="minorHAnsi"/>
                <w:b/>
                <w:sz w:val="24"/>
              </w:rPr>
            </w:pPr>
            <w:r w:rsidRPr="00A672DC">
              <w:rPr>
                <w:rFonts w:asciiTheme="minorHAnsi" w:hAnsiTheme="minorHAnsi" w:cstheme="minorHAnsi"/>
                <w:b/>
                <w:sz w:val="24"/>
              </w:rPr>
              <w:t>Date approved</w:t>
            </w:r>
          </w:p>
          <w:p w14:paraId="34AE443A" w14:textId="77777777" w:rsidR="00EC557A" w:rsidRPr="00A672DC" w:rsidRDefault="00EC557A" w:rsidP="00EB6BCF">
            <w:pPr>
              <w:spacing w:before="0" w:after="0"/>
              <w:jc w:val="left"/>
              <w:rPr>
                <w:rFonts w:asciiTheme="minorHAnsi" w:hAnsiTheme="minorHAnsi" w:cstheme="minorHAnsi"/>
                <w:b/>
                <w:sz w:val="24"/>
              </w:rPr>
            </w:pPr>
          </w:p>
        </w:tc>
        <w:tc>
          <w:tcPr>
            <w:tcW w:w="4454" w:type="dxa"/>
          </w:tcPr>
          <w:p w14:paraId="34AE443B" w14:textId="77777777" w:rsidR="00EC557A" w:rsidRPr="00BA0992" w:rsidRDefault="00BA0992" w:rsidP="00EB6BCF">
            <w:pPr>
              <w:tabs>
                <w:tab w:val="left" w:pos="4238"/>
              </w:tabs>
              <w:spacing w:before="0" w:after="0"/>
              <w:jc w:val="left"/>
              <w:rPr>
                <w:rFonts w:asciiTheme="minorHAnsi" w:hAnsiTheme="minorHAnsi" w:cstheme="minorHAnsi"/>
                <w:bCs/>
                <w:sz w:val="24"/>
              </w:rPr>
            </w:pPr>
            <w:r w:rsidRPr="00BA0992">
              <w:rPr>
                <w:rFonts w:asciiTheme="minorHAnsi" w:hAnsiTheme="minorHAnsi" w:cstheme="minorHAnsi"/>
                <w:sz w:val="24"/>
                <w:szCs w:val="20"/>
              </w:rPr>
              <w:t>2/05/2019</w:t>
            </w:r>
          </w:p>
        </w:tc>
      </w:tr>
      <w:tr w:rsidR="00EC557A" w:rsidRPr="00F70363" w14:paraId="34AE4440" w14:textId="77777777" w:rsidTr="00EB6BCF">
        <w:trPr>
          <w:cantSplit/>
        </w:trPr>
        <w:tc>
          <w:tcPr>
            <w:tcW w:w="4788" w:type="dxa"/>
          </w:tcPr>
          <w:p w14:paraId="34AE443D" w14:textId="77777777" w:rsidR="00EC557A" w:rsidRPr="00A672DC" w:rsidRDefault="001D380F" w:rsidP="00EB6BCF">
            <w:pPr>
              <w:spacing w:before="0" w:after="0"/>
              <w:jc w:val="left"/>
              <w:rPr>
                <w:rFonts w:asciiTheme="minorHAnsi" w:hAnsiTheme="minorHAnsi" w:cstheme="minorHAnsi"/>
                <w:b/>
                <w:sz w:val="24"/>
              </w:rPr>
            </w:pPr>
            <w:r w:rsidRPr="00A672DC">
              <w:rPr>
                <w:rFonts w:asciiTheme="minorHAnsi" w:hAnsiTheme="minorHAnsi" w:cstheme="minorHAnsi"/>
                <w:b/>
                <w:sz w:val="24"/>
              </w:rPr>
              <w:t>Ratified by</w:t>
            </w:r>
          </w:p>
          <w:p w14:paraId="34AE443E" w14:textId="77777777" w:rsidR="00EC557A" w:rsidRPr="00A672DC" w:rsidRDefault="00EC557A" w:rsidP="00EB6BCF">
            <w:pPr>
              <w:spacing w:before="0" w:after="0"/>
              <w:jc w:val="left"/>
              <w:rPr>
                <w:rFonts w:asciiTheme="minorHAnsi" w:hAnsiTheme="minorHAnsi" w:cstheme="minorHAnsi"/>
                <w:sz w:val="24"/>
              </w:rPr>
            </w:pPr>
          </w:p>
        </w:tc>
        <w:tc>
          <w:tcPr>
            <w:tcW w:w="4454" w:type="dxa"/>
          </w:tcPr>
          <w:p w14:paraId="34AE443F" w14:textId="77777777" w:rsidR="00EC557A" w:rsidRPr="00A672DC" w:rsidRDefault="00BA0992" w:rsidP="00EB6BCF">
            <w:pPr>
              <w:tabs>
                <w:tab w:val="left" w:pos="4238"/>
              </w:tabs>
              <w:spacing w:before="0" w:after="0"/>
              <w:jc w:val="left"/>
              <w:rPr>
                <w:rFonts w:asciiTheme="minorHAnsi" w:hAnsiTheme="minorHAnsi" w:cstheme="minorHAnsi"/>
                <w:bCs/>
                <w:sz w:val="24"/>
              </w:rPr>
            </w:pPr>
            <w:r>
              <w:rPr>
                <w:rFonts w:asciiTheme="minorHAnsi" w:hAnsiTheme="minorHAnsi" w:cstheme="minorHAnsi"/>
                <w:bCs/>
                <w:sz w:val="24"/>
              </w:rPr>
              <w:t>Policy and Procedures Group</w:t>
            </w:r>
          </w:p>
        </w:tc>
      </w:tr>
      <w:tr w:rsidR="00EC557A" w:rsidRPr="00F70363" w14:paraId="34AE4444" w14:textId="77777777" w:rsidTr="00EB6BCF">
        <w:trPr>
          <w:cantSplit/>
        </w:trPr>
        <w:tc>
          <w:tcPr>
            <w:tcW w:w="4788" w:type="dxa"/>
          </w:tcPr>
          <w:p w14:paraId="34AE4441" w14:textId="77777777" w:rsidR="00EC557A" w:rsidRPr="00A672DC" w:rsidRDefault="00B377C2" w:rsidP="00EB6BCF">
            <w:pPr>
              <w:spacing w:before="0" w:after="0"/>
              <w:jc w:val="left"/>
              <w:rPr>
                <w:rFonts w:asciiTheme="minorHAnsi" w:hAnsiTheme="minorHAnsi" w:cstheme="minorHAnsi"/>
                <w:b/>
                <w:sz w:val="24"/>
              </w:rPr>
            </w:pPr>
            <w:r w:rsidRPr="00A672DC">
              <w:rPr>
                <w:rFonts w:asciiTheme="minorHAnsi" w:hAnsiTheme="minorHAnsi" w:cstheme="minorHAnsi"/>
                <w:b/>
                <w:sz w:val="24"/>
              </w:rPr>
              <w:t>Date ratified</w:t>
            </w:r>
          </w:p>
          <w:p w14:paraId="34AE4442" w14:textId="77777777" w:rsidR="00EC557A" w:rsidRPr="00A672DC" w:rsidRDefault="00EC557A" w:rsidP="00EB6BCF">
            <w:pPr>
              <w:spacing w:before="0" w:after="0"/>
              <w:jc w:val="left"/>
              <w:rPr>
                <w:rFonts w:asciiTheme="minorHAnsi" w:hAnsiTheme="minorHAnsi" w:cstheme="minorHAnsi"/>
                <w:b/>
                <w:sz w:val="24"/>
              </w:rPr>
            </w:pPr>
          </w:p>
        </w:tc>
        <w:tc>
          <w:tcPr>
            <w:tcW w:w="4454" w:type="dxa"/>
          </w:tcPr>
          <w:p w14:paraId="34AE4443" w14:textId="77777777" w:rsidR="00EC557A" w:rsidRPr="00421A81" w:rsidRDefault="00421A81" w:rsidP="00EB6BCF">
            <w:pPr>
              <w:tabs>
                <w:tab w:val="left" w:pos="4238"/>
              </w:tabs>
              <w:spacing w:before="0" w:after="0"/>
              <w:jc w:val="left"/>
              <w:rPr>
                <w:rFonts w:asciiTheme="minorHAnsi" w:hAnsiTheme="minorHAnsi" w:cstheme="minorHAnsi"/>
                <w:bCs/>
                <w:sz w:val="24"/>
              </w:rPr>
            </w:pPr>
            <w:r w:rsidRPr="00421A81">
              <w:rPr>
                <w:rFonts w:asciiTheme="minorHAnsi" w:hAnsiTheme="minorHAnsi" w:cstheme="minorHAnsi"/>
                <w:bCs/>
                <w:sz w:val="24"/>
              </w:rPr>
              <w:t>12 June 2019</w:t>
            </w:r>
          </w:p>
        </w:tc>
      </w:tr>
      <w:tr w:rsidR="00EC557A" w:rsidRPr="00F70363" w14:paraId="34AE4448" w14:textId="77777777" w:rsidTr="00EB6BCF">
        <w:trPr>
          <w:cantSplit/>
        </w:trPr>
        <w:tc>
          <w:tcPr>
            <w:tcW w:w="4788" w:type="dxa"/>
          </w:tcPr>
          <w:p w14:paraId="34AE4445" w14:textId="77777777" w:rsidR="00EC557A" w:rsidRPr="00A672DC" w:rsidRDefault="00B377C2" w:rsidP="00EB6BCF">
            <w:pPr>
              <w:spacing w:before="0" w:after="0"/>
              <w:jc w:val="left"/>
              <w:rPr>
                <w:rFonts w:asciiTheme="minorHAnsi" w:hAnsiTheme="minorHAnsi" w:cstheme="minorHAnsi"/>
                <w:b/>
                <w:sz w:val="24"/>
              </w:rPr>
            </w:pPr>
            <w:r w:rsidRPr="00A672DC">
              <w:rPr>
                <w:rFonts w:asciiTheme="minorHAnsi" w:hAnsiTheme="minorHAnsi" w:cstheme="minorHAnsi"/>
                <w:b/>
                <w:sz w:val="24"/>
              </w:rPr>
              <w:t>Review date</w:t>
            </w:r>
          </w:p>
          <w:p w14:paraId="34AE4446" w14:textId="77777777" w:rsidR="00EC557A" w:rsidRPr="00A672DC" w:rsidRDefault="00EC557A" w:rsidP="00EB6BCF">
            <w:pPr>
              <w:spacing w:before="0" w:after="0"/>
              <w:jc w:val="left"/>
              <w:rPr>
                <w:rFonts w:asciiTheme="minorHAnsi" w:hAnsiTheme="minorHAnsi" w:cstheme="minorHAnsi"/>
                <w:b/>
                <w:sz w:val="24"/>
              </w:rPr>
            </w:pPr>
          </w:p>
        </w:tc>
        <w:tc>
          <w:tcPr>
            <w:tcW w:w="4454" w:type="dxa"/>
          </w:tcPr>
          <w:p w14:paraId="34AE4447" w14:textId="1CCB9E51" w:rsidR="00EC557A" w:rsidRPr="00421A81" w:rsidRDefault="00EB0B8D" w:rsidP="00EB6BCF">
            <w:pPr>
              <w:tabs>
                <w:tab w:val="left" w:pos="4238"/>
              </w:tabs>
              <w:spacing w:before="0" w:after="0"/>
              <w:jc w:val="left"/>
              <w:rPr>
                <w:rFonts w:asciiTheme="minorHAnsi" w:hAnsiTheme="minorHAnsi" w:cstheme="minorHAnsi"/>
                <w:bCs/>
                <w:sz w:val="24"/>
              </w:rPr>
            </w:pPr>
            <w:r>
              <w:rPr>
                <w:rFonts w:asciiTheme="minorHAnsi" w:hAnsiTheme="minorHAnsi" w:cstheme="minorHAnsi"/>
                <w:bCs/>
                <w:sz w:val="24"/>
              </w:rPr>
              <w:t>30 June 2021</w:t>
            </w:r>
          </w:p>
        </w:tc>
      </w:tr>
      <w:tr w:rsidR="00EC557A" w:rsidRPr="00F70363" w14:paraId="34AE444D" w14:textId="77777777" w:rsidTr="00EB6BCF">
        <w:trPr>
          <w:cantSplit/>
        </w:trPr>
        <w:tc>
          <w:tcPr>
            <w:tcW w:w="4788" w:type="dxa"/>
          </w:tcPr>
          <w:p w14:paraId="34AE4449" w14:textId="77777777" w:rsidR="00EC557A" w:rsidRPr="00A672DC" w:rsidRDefault="00B377C2" w:rsidP="00EB6BCF">
            <w:pPr>
              <w:spacing w:before="0" w:after="0"/>
              <w:jc w:val="left"/>
              <w:rPr>
                <w:rFonts w:asciiTheme="minorHAnsi" w:hAnsiTheme="minorHAnsi" w:cstheme="minorHAnsi"/>
                <w:b/>
                <w:sz w:val="24"/>
              </w:rPr>
            </w:pPr>
            <w:r w:rsidRPr="00A672DC">
              <w:rPr>
                <w:rFonts w:asciiTheme="minorHAnsi" w:hAnsiTheme="minorHAnsi" w:cstheme="minorHAnsi"/>
                <w:b/>
                <w:sz w:val="24"/>
              </w:rPr>
              <w:t>Frequency of review</w:t>
            </w:r>
          </w:p>
          <w:p w14:paraId="34AE444A" w14:textId="77777777" w:rsidR="00EC557A" w:rsidRPr="00A672DC" w:rsidRDefault="00EC557A" w:rsidP="00EB6BCF">
            <w:pPr>
              <w:spacing w:before="0" w:after="0"/>
              <w:jc w:val="left"/>
              <w:rPr>
                <w:rFonts w:asciiTheme="minorHAnsi" w:hAnsiTheme="minorHAnsi" w:cstheme="minorHAnsi"/>
                <w:b/>
                <w:sz w:val="24"/>
              </w:rPr>
            </w:pPr>
          </w:p>
        </w:tc>
        <w:tc>
          <w:tcPr>
            <w:tcW w:w="4454" w:type="dxa"/>
          </w:tcPr>
          <w:p w14:paraId="34AE444B" w14:textId="77777777" w:rsidR="00EC557A" w:rsidRPr="00A672DC" w:rsidRDefault="00EC557A" w:rsidP="00EB6BCF">
            <w:pPr>
              <w:tabs>
                <w:tab w:val="left" w:pos="4238"/>
              </w:tabs>
              <w:spacing w:before="0" w:after="0"/>
              <w:jc w:val="left"/>
              <w:rPr>
                <w:rFonts w:asciiTheme="minorHAnsi" w:hAnsiTheme="minorHAnsi" w:cstheme="minorHAnsi"/>
                <w:bCs/>
                <w:i/>
                <w:sz w:val="24"/>
              </w:rPr>
            </w:pPr>
            <w:r w:rsidRPr="00A672DC">
              <w:rPr>
                <w:rFonts w:asciiTheme="minorHAnsi" w:hAnsiTheme="minorHAnsi" w:cstheme="minorHAnsi"/>
                <w:bCs/>
                <w:i/>
                <w:sz w:val="24"/>
              </w:rPr>
              <w:t>At least every three years</w:t>
            </w:r>
          </w:p>
          <w:p w14:paraId="34AE444C" w14:textId="77777777" w:rsidR="00EC557A" w:rsidRPr="00A672DC" w:rsidRDefault="00EC557A" w:rsidP="00EB6BCF">
            <w:pPr>
              <w:tabs>
                <w:tab w:val="left" w:pos="4238"/>
              </w:tabs>
              <w:spacing w:before="0" w:after="0"/>
              <w:jc w:val="left"/>
              <w:rPr>
                <w:rFonts w:asciiTheme="minorHAnsi" w:hAnsiTheme="minorHAnsi" w:cstheme="minorHAnsi"/>
                <w:bCs/>
                <w:sz w:val="24"/>
              </w:rPr>
            </w:pPr>
          </w:p>
        </w:tc>
      </w:tr>
    </w:tbl>
    <w:p w14:paraId="34AE444E" w14:textId="77777777" w:rsidR="00EB6BCF" w:rsidRPr="00A672DC" w:rsidRDefault="00EB6BCF" w:rsidP="00EB6BCF">
      <w:pPr>
        <w:spacing w:before="0" w:after="0"/>
        <w:rPr>
          <w:rFonts w:asciiTheme="minorHAnsi" w:hAnsiTheme="minorHAnsi" w:cstheme="minorHAnsi"/>
          <w:sz w:val="24"/>
        </w:rPr>
      </w:pPr>
    </w:p>
    <w:p w14:paraId="34AE444F" w14:textId="77777777" w:rsidR="00083404" w:rsidRPr="00A672DC" w:rsidRDefault="00083404" w:rsidP="00083404">
      <w:pPr>
        <w:spacing w:before="0" w:after="0"/>
        <w:rPr>
          <w:rFonts w:asciiTheme="minorHAnsi" w:hAnsiTheme="minorHAnsi" w:cstheme="minorHAnsi"/>
          <w:b/>
          <w:bCs/>
          <w:sz w:val="24"/>
        </w:rPr>
      </w:pPr>
    </w:p>
    <w:p w14:paraId="34AE4450" w14:textId="77777777" w:rsidR="00D15B29" w:rsidRPr="00A672DC" w:rsidRDefault="007D5DE9" w:rsidP="00083404">
      <w:pPr>
        <w:spacing w:before="0" w:after="0"/>
        <w:rPr>
          <w:rFonts w:asciiTheme="minorHAnsi" w:hAnsiTheme="minorHAnsi" w:cstheme="minorHAnsi"/>
          <w:b/>
          <w:bCs/>
          <w:sz w:val="24"/>
        </w:rPr>
      </w:pPr>
      <w:r w:rsidRPr="00A672DC">
        <w:rPr>
          <w:rFonts w:asciiTheme="minorHAnsi" w:hAnsiTheme="minorHAnsi" w:cstheme="minorHAnsi"/>
          <w:b/>
          <w:bCs/>
          <w:sz w:val="24"/>
        </w:rPr>
        <w:t>Amendment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880"/>
        <w:gridCol w:w="5174"/>
      </w:tblGrid>
      <w:tr w:rsidR="00FB5960" w:rsidRPr="00F70363" w14:paraId="34AE4454" w14:textId="77777777" w:rsidTr="00235493">
        <w:tc>
          <w:tcPr>
            <w:tcW w:w="1188" w:type="dxa"/>
          </w:tcPr>
          <w:p w14:paraId="34AE4451" w14:textId="77777777" w:rsidR="00FB5960" w:rsidRPr="00A672DC" w:rsidRDefault="00FB5960" w:rsidP="00235493">
            <w:pPr>
              <w:spacing w:before="0" w:after="0"/>
              <w:jc w:val="center"/>
              <w:rPr>
                <w:rFonts w:asciiTheme="minorHAnsi" w:hAnsiTheme="minorHAnsi" w:cstheme="minorHAnsi"/>
                <w:b/>
                <w:sz w:val="24"/>
              </w:rPr>
            </w:pPr>
            <w:r w:rsidRPr="00A672DC">
              <w:rPr>
                <w:rFonts w:asciiTheme="minorHAnsi" w:hAnsiTheme="minorHAnsi" w:cstheme="minorHAnsi"/>
                <w:b/>
                <w:sz w:val="24"/>
              </w:rPr>
              <w:t>Version</w:t>
            </w:r>
          </w:p>
        </w:tc>
        <w:tc>
          <w:tcPr>
            <w:tcW w:w="2880" w:type="dxa"/>
          </w:tcPr>
          <w:p w14:paraId="34AE4452" w14:textId="77777777" w:rsidR="00FB5960" w:rsidRPr="00A672DC" w:rsidRDefault="00FB5960" w:rsidP="00235493">
            <w:pPr>
              <w:spacing w:before="0" w:after="0"/>
              <w:jc w:val="left"/>
              <w:rPr>
                <w:rFonts w:asciiTheme="minorHAnsi" w:hAnsiTheme="minorHAnsi" w:cstheme="minorHAnsi"/>
                <w:b/>
                <w:sz w:val="24"/>
              </w:rPr>
            </w:pPr>
            <w:r w:rsidRPr="00A672DC">
              <w:rPr>
                <w:rFonts w:asciiTheme="minorHAnsi" w:hAnsiTheme="minorHAnsi" w:cstheme="minorHAnsi"/>
                <w:b/>
                <w:sz w:val="24"/>
              </w:rPr>
              <w:t>Amendment</w:t>
            </w:r>
          </w:p>
        </w:tc>
        <w:tc>
          <w:tcPr>
            <w:tcW w:w="5174" w:type="dxa"/>
          </w:tcPr>
          <w:p w14:paraId="34AE4453" w14:textId="77777777" w:rsidR="00FB5960" w:rsidRPr="00A672DC" w:rsidRDefault="00FB5960" w:rsidP="00235493">
            <w:pPr>
              <w:spacing w:before="0" w:after="0"/>
              <w:jc w:val="left"/>
              <w:rPr>
                <w:rFonts w:asciiTheme="minorHAnsi" w:hAnsiTheme="minorHAnsi" w:cstheme="minorHAnsi"/>
                <w:b/>
                <w:sz w:val="24"/>
              </w:rPr>
            </w:pPr>
            <w:r w:rsidRPr="00A672DC">
              <w:rPr>
                <w:rFonts w:asciiTheme="minorHAnsi" w:hAnsiTheme="minorHAnsi" w:cstheme="minorHAnsi"/>
                <w:b/>
                <w:sz w:val="24"/>
              </w:rPr>
              <w:t>Reason</w:t>
            </w:r>
          </w:p>
        </w:tc>
      </w:tr>
      <w:tr w:rsidR="00FB5960" w:rsidRPr="00F70363" w14:paraId="34AE4458" w14:textId="77777777" w:rsidTr="00235493">
        <w:tc>
          <w:tcPr>
            <w:tcW w:w="1188" w:type="dxa"/>
          </w:tcPr>
          <w:p w14:paraId="34AE4455" w14:textId="77777777" w:rsidR="00FB5960" w:rsidRPr="00A672DC" w:rsidRDefault="0066413E" w:rsidP="00235493">
            <w:pPr>
              <w:spacing w:before="0" w:after="0"/>
              <w:jc w:val="left"/>
              <w:rPr>
                <w:rFonts w:asciiTheme="minorHAnsi" w:hAnsiTheme="minorHAnsi" w:cstheme="minorHAnsi"/>
                <w:sz w:val="24"/>
              </w:rPr>
            </w:pPr>
            <w:r w:rsidRPr="00A672DC">
              <w:rPr>
                <w:rFonts w:asciiTheme="minorHAnsi" w:hAnsiTheme="minorHAnsi" w:cstheme="minorHAnsi"/>
                <w:sz w:val="24"/>
              </w:rPr>
              <w:t>2</w:t>
            </w:r>
          </w:p>
        </w:tc>
        <w:tc>
          <w:tcPr>
            <w:tcW w:w="2880" w:type="dxa"/>
          </w:tcPr>
          <w:p w14:paraId="34AE4456" w14:textId="77777777" w:rsidR="00FB5960" w:rsidRPr="00A672DC" w:rsidRDefault="00E8092E" w:rsidP="00235493">
            <w:pPr>
              <w:spacing w:before="0" w:after="0"/>
              <w:jc w:val="left"/>
              <w:rPr>
                <w:rFonts w:asciiTheme="minorHAnsi" w:hAnsiTheme="minorHAnsi" w:cstheme="minorHAnsi"/>
                <w:sz w:val="24"/>
              </w:rPr>
            </w:pPr>
            <w:r w:rsidRPr="00A672DC">
              <w:rPr>
                <w:rFonts w:asciiTheme="minorHAnsi" w:hAnsiTheme="minorHAnsi" w:cstheme="minorHAnsi"/>
                <w:sz w:val="24"/>
              </w:rPr>
              <w:t>2</w:t>
            </w:r>
          </w:p>
        </w:tc>
        <w:tc>
          <w:tcPr>
            <w:tcW w:w="5174" w:type="dxa"/>
          </w:tcPr>
          <w:p w14:paraId="34AE4457" w14:textId="77777777" w:rsidR="00FB5960" w:rsidRPr="00A672DC" w:rsidRDefault="00FB5960" w:rsidP="00235493">
            <w:pPr>
              <w:spacing w:before="0" w:after="0"/>
              <w:jc w:val="left"/>
              <w:rPr>
                <w:rFonts w:asciiTheme="minorHAnsi" w:hAnsiTheme="minorHAnsi" w:cstheme="minorHAnsi"/>
                <w:sz w:val="24"/>
              </w:rPr>
            </w:pPr>
          </w:p>
        </w:tc>
      </w:tr>
      <w:tr w:rsidR="00EB0B8D" w:rsidRPr="00F70363" w14:paraId="34AE445C" w14:textId="77777777" w:rsidTr="00235493">
        <w:tc>
          <w:tcPr>
            <w:tcW w:w="1188" w:type="dxa"/>
          </w:tcPr>
          <w:p w14:paraId="34AE4459" w14:textId="77777777" w:rsidR="00EB0B8D" w:rsidRPr="00A672DC" w:rsidRDefault="00EB0B8D" w:rsidP="00235493">
            <w:pPr>
              <w:spacing w:before="0" w:after="0"/>
              <w:jc w:val="left"/>
              <w:rPr>
                <w:rFonts w:asciiTheme="minorHAnsi" w:hAnsiTheme="minorHAnsi" w:cstheme="minorHAnsi"/>
                <w:sz w:val="24"/>
              </w:rPr>
            </w:pPr>
          </w:p>
        </w:tc>
        <w:tc>
          <w:tcPr>
            <w:tcW w:w="2880" w:type="dxa"/>
          </w:tcPr>
          <w:p w14:paraId="34AE445A" w14:textId="39B949FE" w:rsidR="00EB0B8D" w:rsidRPr="00A672DC" w:rsidRDefault="00EB0B8D" w:rsidP="00EB0B8D">
            <w:pPr>
              <w:spacing w:before="0" w:after="0"/>
              <w:jc w:val="left"/>
              <w:rPr>
                <w:rFonts w:asciiTheme="minorHAnsi" w:hAnsiTheme="minorHAnsi" w:cstheme="minorHAnsi"/>
                <w:sz w:val="24"/>
              </w:rPr>
            </w:pPr>
            <w:r>
              <w:rPr>
                <w:rFonts w:cs="Arial"/>
                <w:sz w:val="24"/>
                <w:lang w:eastAsia="en-US"/>
              </w:rPr>
              <w:t>Review date extended from 12/06/2020 to 30/06/2021.</w:t>
            </w:r>
          </w:p>
        </w:tc>
        <w:tc>
          <w:tcPr>
            <w:tcW w:w="5174" w:type="dxa"/>
          </w:tcPr>
          <w:p w14:paraId="1A73182C" w14:textId="77777777" w:rsidR="00EB0B8D" w:rsidRDefault="00EB0B8D">
            <w:pPr>
              <w:spacing w:before="0" w:after="0" w:line="276" w:lineRule="auto"/>
              <w:jc w:val="left"/>
              <w:rPr>
                <w:rFonts w:cs="Arial"/>
                <w:sz w:val="24"/>
                <w:lang w:eastAsia="en-US"/>
              </w:rPr>
            </w:pPr>
            <w:r>
              <w:rPr>
                <w:rFonts w:cs="Arial"/>
                <w:sz w:val="24"/>
                <w:lang w:eastAsia="en-US"/>
              </w:rPr>
              <w:t xml:space="preserve">As approved by the Executive Risk Management Group on 15 March 2021. </w:t>
            </w:r>
          </w:p>
          <w:p w14:paraId="34AE445B" w14:textId="77777777" w:rsidR="00EB0B8D" w:rsidRPr="00A672DC" w:rsidRDefault="00EB0B8D" w:rsidP="00235493">
            <w:pPr>
              <w:spacing w:before="0" w:after="0"/>
              <w:jc w:val="left"/>
              <w:rPr>
                <w:rFonts w:asciiTheme="minorHAnsi" w:hAnsiTheme="minorHAnsi" w:cstheme="minorHAnsi"/>
                <w:sz w:val="24"/>
              </w:rPr>
            </w:pPr>
          </w:p>
        </w:tc>
      </w:tr>
    </w:tbl>
    <w:p w14:paraId="34AE445D" w14:textId="77777777" w:rsidR="007D5DE9" w:rsidRPr="00A672DC" w:rsidRDefault="007D5DE9" w:rsidP="00083404">
      <w:pPr>
        <w:spacing w:before="0" w:after="0"/>
        <w:rPr>
          <w:rFonts w:asciiTheme="minorHAnsi" w:hAnsiTheme="minorHAnsi" w:cstheme="minorHAnsi"/>
          <w:b/>
          <w:bCs/>
          <w:sz w:val="24"/>
        </w:rPr>
      </w:pPr>
    </w:p>
    <w:p w14:paraId="34AE445E" w14:textId="77777777" w:rsidR="00D15B29" w:rsidRPr="00A672DC" w:rsidRDefault="00D15B29" w:rsidP="00083404">
      <w:pPr>
        <w:spacing w:before="0" w:after="0"/>
        <w:rPr>
          <w:rFonts w:asciiTheme="minorHAnsi" w:hAnsiTheme="minorHAnsi" w:cstheme="minorHAnsi"/>
          <w:b/>
          <w:bCs/>
          <w:sz w:val="24"/>
        </w:rPr>
      </w:pPr>
    </w:p>
    <w:p w14:paraId="34AE445F" w14:textId="77777777" w:rsidR="00D631F6" w:rsidRPr="00A672DC" w:rsidRDefault="00D631F6">
      <w:pPr>
        <w:spacing w:before="0" w:line="276" w:lineRule="auto"/>
        <w:jc w:val="left"/>
        <w:rPr>
          <w:rFonts w:asciiTheme="minorHAnsi" w:hAnsiTheme="minorHAnsi" w:cstheme="minorHAnsi"/>
          <w:b/>
          <w:bCs/>
          <w:sz w:val="24"/>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101"/>
        <w:gridCol w:w="850"/>
        <w:gridCol w:w="6095"/>
        <w:gridCol w:w="1196"/>
      </w:tblGrid>
      <w:tr w:rsidR="00D15B29" w:rsidRPr="00F70363" w14:paraId="34AE4461" w14:textId="77777777" w:rsidTr="00235493">
        <w:tc>
          <w:tcPr>
            <w:tcW w:w="9242" w:type="dxa"/>
            <w:gridSpan w:val="4"/>
          </w:tcPr>
          <w:p w14:paraId="34AE4460" w14:textId="77777777" w:rsidR="00D15B29" w:rsidRPr="00A672DC" w:rsidRDefault="00D15B29" w:rsidP="00235493">
            <w:pPr>
              <w:spacing w:before="0"/>
              <w:rPr>
                <w:rFonts w:asciiTheme="minorHAnsi" w:hAnsiTheme="minorHAnsi" w:cstheme="minorHAnsi"/>
                <w:b/>
                <w:sz w:val="24"/>
              </w:rPr>
            </w:pPr>
            <w:r w:rsidRPr="00A672DC">
              <w:rPr>
                <w:rFonts w:asciiTheme="minorHAnsi" w:hAnsiTheme="minorHAnsi" w:cstheme="minorHAnsi"/>
                <w:b/>
                <w:sz w:val="24"/>
              </w:rPr>
              <w:t>CONTENTS</w:t>
            </w:r>
          </w:p>
        </w:tc>
      </w:tr>
      <w:tr w:rsidR="00D15B29" w:rsidRPr="00F70363" w14:paraId="34AE4465" w14:textId="77777777" w:rsidTr="00235493">
        <w:tc>
          <w:tcPr>
            <w:tcW w:w="1101" w:type="dxa"/>
          </w:tcPr>
          <w:p w14:paraId="34AE4462" w14:textId="77777777" w:rsidR="00D15B29" w:rsidRPr="00A672DC" w:rsidRDefault="00D15B29" w:rsidP="00235493">
            <w:pPr>
              <w:spacing w:before="0"/>
              <w:rPr>
                <w:rFonts w:asciiTheme="minorHAnsi" w:hAnsiTheme="minorHAnsi" w:cstheme="minorHAnsi"/>
                <w:b/>
                <w:sz w:val="24"/>
              </w:rPr>
            </w:pPr>
            <w:r w:rsidRPr="00A672DC">
              <w:rPr>
                <w:rFonts w:asciiTheme="minorHAnsi" w:hAnsiTheme="minorHAnsi" w:cstheme="minorHAnsi"/>
                <w:b/>
                <w:sz w:val="24"/>
              </w:rPr>
              <w:t>Section</w:t>
            </w:r>
          </w:p>
        </w:tc>
        <w:tc>
          <w:tcPr>
            <w:tcW w:w="6945" w:type="dxa"/>
            <w:gridSpan w:val="2"/>
          </w:tcPr>
          <w:p w14:paraId="34AE4463" w14:textId="77777777" w:rsidR="00D15B29" w:rsidRPr="00A672DC" w:rsidRDefault="00D15B29" w:rsidP="00235493">
            <w:pPr>
              <w:spacing w:before="0"/>
              <w:rPr>
                <w:rFonts w:asciiTheme="minorHAnsi" w:hAnsiTheme="minorHAnsi" w:cstheme="minorHAnsi"/>
                <w:b/>
                <w:sz w:val="24"/>
              </w:rPr>
            </w:pPr>
            <w:r w:rsidRPr="00A672DC">
              <w:rPr>
                <w:rFonts w:asciiTheme="minorHAnsi" w:hAnsiTheme="minorHAnsi" w:cstheme="minorHAnsi"/>
                <w:b/>
                <w:sz w:val="24"/>
              </w:rPr>
              <w:t xml:space="preserve">Description </w:t>
            </w:r>
          </w:p>
        </w:tc>
        <w:tc>
          <w:tcPr>
            <w:tcW w:w="1196" w:type="dxa"/>
          </w:tcPr>
          <w:p w14:paraId="34AE4464" w14:textId="77777777" w:rsidR="00D15B29" w:rsidRPr="00A672DC" w:rsidRDefault="00D15B29" w:rsidP="00235493">
            <w:pPr>
              <w:spacing w:before="0"/>
              <w:rPr>
                <w:rFonts w:asciiTheme="minorHAnsi" w:hAnsiTheme="minorHAnsi" w:cstheme="minorHAnsi"/>
                <w:b/>
                <w:sz w:val="24"/>
              </w:rPr>
            </w:pPr>
            <w:r w:rsidRPr="00A672DC">
              <w:rPr>
                <w:rFonts w:asciiTheme="minorHAnsi" w:hAnsiTheme="minorHAnsi" w:cstheme="minorHAnsi"/>
                <w:b/>
                <w:sz w:val="24"/>
              </w:rPr>
              <w:t>Page</w:t>
            </w:r>
          </w:p>
        </w:tc>
      </w:tr>
      <w:tr w:rsidR="00D15B29" w:rsidRPr="00F70363" w14:paraId="34AE4469" w14:textId="77777777" w:rsidTr="00235493">
        <w:tc>
          <w:tcPr>
            <w:tcW w:w="1101" w:type="dxa"/>
          </w:tcPr>
          <w:p w14:paraId="34AE4466" w14:textId="77777777" w:rsidR="00D15B29" w:rsidRPr="00A672DC" w:rsidRDefault="00BE0900" w:rsidP="00BE0900">
            <w:pPr>
              <w:spacing w:before="0"/>
              <w:jc w:val="center"/>
              <w:rPr>
                <w:rFonts w:asciiTheme="minorHAnsi" w:hAnsiTheme="minorHAnsi" w:cstheme="minorHAnsi"/>
                <w:sz w:val="24"/>
              </w:rPr>
            </w:pPr>
            <w:r w:rsidRPr="00A672DC">
              <w:rPr>
                <w:rFonts w:asciiTheme="minorHAnsi" w:hAnsiTheme="minorHAnsi" w:cstheme="minorHAnsi"/>
                <w:sz w:val="24"/>
              </w:rPr>
              <w:t>1</w:t>
            </w:r>
          </w:p>
        </w:tc>
        <w:tc>
          <w:tcPr>
            <w:tcW w:w="6945" w:type="dxa"/>
            <w:gridSpan w:val="2"/>
          </w:tcPr>
          <w:p w14:paraId="34AE4467" w14:textId="77777777" w:rsidR="00D15B29" w:rsidRPr="00A672DC" w:rsidRDefault="00D15B29" w:rsidP="00BE0900">
            <w:pPr>
              <w:spacing w:before="0"/>
              <w:jc w:val="left"/>
              <w:rPr>
                <w:rFonts w:asciiTheme="minorHAnsi" w:hAnsiTheme="minorHAnsi" w:cstheme="minorHAnsi"/>
                <w:sz w:val="24"/>
              </w:rPr>
            </w:pPr>
            <w:r w:rsidRPr="00A672DC">
              <w:rPr>
                <w:rFonts w:asciiTheme="minorHAnsi" w:hAnsiTheme="minorHAnsi" w:cstheme="minorHAnsi"/>
                <w:bCs/>
                <w:iCs/>
                <w:sz w:val="24"/>
              </w:rPr>
              <w:t xml:space="preserve">The content of the procedural document </w:t>
            </w:r>
          </w:p>
        </w:tc>
        <w:tc>
          <w:tcPr>
            <w:tcW w:w="1196" w:type="dxa"/>
          </w:tcPr>
          <w:p w14:paraId="34AE4468" w14:textId="77777777" w:rsidR="00D15B29" w:rsidRPr="00A672DC" w:rsidRDefault="00D15B29" w:rsidP="00235493">
            <w:pPr>
              <w:spacing w:before="0"/>
              <w:rPr>
                <w:rFonts w:asciiTheme="minorHAnsi" w:hAnsiTheme="minorHAnsi" w:cstheme="minorHAnsi"/>
                <w:sz w:val="24"/>
              </w:rPr>
            </w:pPr>
          </w:p>
        </w:tc>
      </w:tr>
      <w:tr w:rsidR="00D15B29" w:rsidRPr="00F70363" w14:paraId="34AE446E" w14:textId="77777777" w:rsidTr="00235493">
        <w:tc>
          <w:tcPr>
            <w:tcW w:w="1101" w:type="dxa"/>
          </w:tcPr>
          <w:p w14:paraId="34AE446A" w14:textId="77777777" w:rsidR="00D15B29" w:rsidRPr="00A672DC" w:rsidRDefault="00D15B29" w:rsidP="00235493">
            <w:pPr>
              <w:spacing w:before="0"/>
              <w:jc w:val="center"/>
              <w:rPr>
                <w:rFonts w:asciiTheme="minorHAnsi" w:hAnsiTheme="minorHAnsi" w:cstheme="minorHAnsi"/>
                <w:sz w:val="24"/>
              </w:rPr>
            </w:pPr>
          </w:p>
        </w:tc>
        <w:tc>
          <w:tcPr>
            <w:tcW w:w="850" w:type="dxa"/>
          </w:tcPr>
          <w:p w14:paraId="34AE446B" w14:textId="77777777" w:rsidR="00D15B29" w:rsidRPr="00A672DC" w:rsidRDefault="00BE0900" w:rsidP="00BE0900">
            <w:pPr>
              <w:spacing w:before="0"/>
              <w:jc w:val="left"/>
              <w:rPr>
                <w:rFonts w:asciiTheme="minorHAnsi" w:hAnsiTheme="minorHAnsi" w:cstheme="minorHAnsi"/>
                <w:bCs/>
                <w:iCs/>
                <w:sz w:val="24"/>
              </w:rPr>
            </w:pPr>
            <w:r w:rsidRPr="00A672DC">
              <w:rPr>
                <w:rFonts w:asciiTheme="minorHAnsi" w:hAnsiTheme="minorHAnsi" w:cstheme="minorHAnsi"/>
                <w:bCs/>
                <w:iCs/>
                <w:sz w:val="24"/>
              </w:rPr>
              <w:t>1</w:t>
            </w:r>
            <w:r w:rsidR="00D15B29" w:rsidRPr="00A672DC">
              <w:rPr>
                <w:rFonts w:asciiTheme="minorHAnsi" w:hAnsiTheme="minorHAnsi" w:cstheme="minorHAnsi"/>
                <w:bCs/>
                <w:iCs/>
                <w:sz w:val="24"/>
              </w:rPr>
              <w:t>.1</w:t>
            </w:r>
          </w:p>
        </w:tc>
        <w:tc>
          <w:tcPr>
            <w:tcW w:w="6095" w:type="dxa"/>
          </w:tcPr>
          <w:p w14:paraId="34AE446C" w14:textId="77777777" w:rsidR="00D15B29" w:rsidRPr="00A672DC" w:rsidRDefault="00F01BDC" w:rsidP="00235493">
            <w:pPr>
              <w:spacing w:before="0"/>
              <w:jc w:val="left"/>
              <w:rPr>
                <w:rFonts w:asciiTheme="minorHAnsi" w:hAnsiTheme="minorHAnsi" w:cstheme="minorHAnsi"/>
                <w:bCs/>
                <w:iCs/>
                <w:sz w:val="24"/>
              </w:rPr>
            </w:pPr>
            <w:r w:rsidRPr="00A672DC">
              <w:rPr>
                <w:rFonts w:asciiTheme="minorHAnsi" w:hAnsiTheme="minorHAnsi" w:cstheme="minorHAnsi"/>
                <w:bCs/>
                <w:iCs/>
                <w:sz w:val="24"/>
              </w:rPr>
              <w:t>Background</w:t>
            </w:r>
          </w:p>
        </w:tc>
        <w:tc>
          <w:tcPr>
            <w:tcW w:w="1196" w:type="dxa"/>
          </w:tcPr>
          <w:p w14:paraId="34AE446D" w14:textId="77777777" w:rsidR="00D15B29" w:rsidRPr="00A672DC" w:rsidRDefault="00D15B29" w:rsidP="00235493">
            <w:pPr>
              <w:spacing w:before="0"/>
              <w:rPr>
                <w:rFonts w:asciiTheme="minorHAnsi" w:hAnsiTheme="minorHAnsi" w:cstheme="minorHAnsi"/>
                <w:sz w:val="24"/>
              </w:rPr>
            </w:pPr>
          </w:p>
        </w:tc>
      </w:tr>
      <w:tr w:rsidR="00D15B29" w:rsidRPr="00F70363" w14:paraId="34AE4473" w14:textId="77777777" w:rsidTr="00235493">
        <w:tc>
          <w:tcPr>
            <w:tcW w:w="1101" w:type="dxa"/>
          </w:tcPr>
          <w:p w14:paraId="34AE446F" w14:textId="77777777" w:rsidR="00D15B29" w:rsidRPr="00A672DC" w:rsidRDefault="00D15B29" w:rsidP="00235493">
            <w:pPr>
              <w:spacing w:before="0"/>
              <w:jc w:val="center"/>
              <w:rPr>
                <w:rFonts w:asciiTheme="minorHAnsi" w:hAnsiTheme="minorHAnsi" w:cstheme="minorHAnsi"/>
                <w:sz w:val="24"/>
              </w:rPr>
            </w:pPr>
          </w:p>
        </w:tc>
        <w:tc>
          <w:tcPr>
            <w:tcW w:w="850" w:type="dxa"/>
          </w:tcPr>
          <w:p w14:paraId="34AE4470" w14:textId="77777777" w:rsidR="00D15B29" w:rsidRPr="00A672DC" w:rsidRDefault="00BE0900" w:rsidP="00BE0900">
            <w:pPr>
              <w:spacing w:before="0"/>
              <w:jc w:val="left"/>
              <w:rPr>
                <w:rFonts w:asciiTheme="minorHAnsi" w:hAnsiTheme="minorHAnsi" w:cstheme="minorHAnsi"/>
                <w:bCs/>
                <w:iCs/>
                <w:sz w:val="24"/>
              </w:rPr>
            </w:pPr>
            <w:r w:rsidRPr="00A672DC">
              <w:rPr>
                <w:rFonts w:asciiTheme="minorHAnsi" w:hAnsiTheme="minorHAnsi" w:cstheme="minorHAnsi"/>
                <w:bCs/>
                <w:iCs/>
                <w:sz w:val="24"/>
              </w:rPr>
              <w:t>1</w:t>
            </w:r>
            <w:r w:rsidR="00D15B29" w:rsidRPr="00A672DC">
              <w:rPr>
                <w:rFonts w:asciiTheme="minorHAnsi" w:hAnsiTheme="minorHAnsi" w:cstheme="minorHAnsi"/>
                <w:bCs/>
                <w:iCs/>
                <w:sz w:val="24"/>
              </w:rPr>
              <w:t>.2</w:t>
            </w:r>
          </w:p>
        </w:tc>
        <w:tc>
          <w:tcPr>
            <w:tcW w:w="6095" w:type="dxa"/>
          </w:tcPr>
          <w:p w14:paraId="34AE4471" w14:textId="77777777" w:rsidR="00D15B29" w:rsidRPr="00A672DC" w:rsidRDefault="00F01BDC" w:rsidP="00235493">
            <w:pPr>
              <w:spacing w:before="0"/>
              <w:jc w:val="left"/>
              <w:rPr>
                <w:rFonts w:asciiTheme="minorHAnsi" w:hAnsiTheme="minorHAnsi" w:cstheme="minorHAnsi"/>
                <w:bCs/>
                <w:iCs/>
                <w:sz w:val="24"/>
              </w:rPr>
            </w:pPr>
            <w:r w:rsidRPr="00A672DC">
              <w:rPr>
                <w:rFonts w:asciiTheme="minorHAnsi" w:hAnsiTheme="minorHAnsi" w:cstheme="minorHAnsi"/>
                <w:bCs/>
                <w:iCs/>
                <w:sz w:val="24"/>
              </w:rPr>
              <w:t>Purpose</w:t>
            </w:r>
            <w:r w:rsidR="00D15B29" w:rsidRPr="00A672DC">
              <w:rPr>
                <w:rFonts w:asciiTheme="minorHAnsi" w:hAnsiTheme="minorHAnsi" w:cstheme="minorHAnsi"/>
                <w:bCs/>
                <w:iCs/>
                <w:sz w:val="24"/>
              </w:rPr>
              <w:t xml:space="preserve"> </w:t>
            </w:r>
            <w:r w:rsidRPr="00A672DC">
              <w:rPr>
                <w:rFonts w:asciiTheme="minorHAnsi" w:hAnsiTheme="minorHAnsi" w:cstheme="minorHAnsi"/>
                <w:bCs/>
                <w:iCs/>
                <w:sz w:val="24"/>
              </w:rPr>
              <w:t>of the protocol</w:t>
            </w:r>
          </w:p>
        </w:tc>
        <w:tc>
          <w:tcPr>
            <w:tcW w:w="1196" w:type="dxa"/>
          </w:tcPr>
          <w:p w14:paraId="34AE4472" w14:textId="77777777" w:rsidR="00D15B29" w:rsidRPr="00A672DC" w:rsidRDefault="00D15B29" w:rsidP="00235493">
            <w:pPr>
              <w:spacing w:before="0"/>
              <w:rPr>
                <w:rFonts w:asciiTheme="minorHAnsi" w:hAnsiTheme="minorHAnsi" w:cstheme="minorHAnsi"/>
                <w:sz w:val="24"/>
              </w:rPr>
            </w:pPr>
          </w:p>
        </w:tc>
      </w:tr>
      <w:tr w:rsidR="00D15B29" w:rsidRPr="00F70363" w14:paraId="34AE4477" w14:textId="77777777" w:rsidTr="00235493">
        <w:tc>
          <w:tcPr>
            <w:tcW w:w="1101" w:type="dxa"/>
          </w:tcPr>
          <w:p w14:paraId="34AE4474" w14:textId="77777777" w:rsidR="00D15B29" w:rsidRPr="00A672DC" w:rsidRDefault="00BE0900" w:rsidP="00BE0900">
            <w:pPr>
              <w:spacing w:before="0"/>
              <w:jc w:val="center"/>
              <w:rPr>
                <w:rFonts w:asciiTheme="minorHAnsi" w:hAnsiTheme="minorHAnsi" w:cstheme="minorHAnsi"/>
                <w:sz w:val="24"/>
              </w:rPr>
            </w:pPr>
            <w:r w:rsidRPr="00A672DC">
              <w:rPr>
                <w:rFonts w:asciiTheme="minorHAnsi" w:hAnsiTheme="minorHAnsi" w:cstheme="minorHAnsi"/>
                <w:sz w:val="24"/>
              </w:rPr>
              <w:t>2</w:t>
            </w:r>
          </w:p>
        </w:tc>
        <w:tc>
          <w:tcPr>
            <w:tcW w:w="6945" w:type="dxa"/>
            <w:gridSpan w:val="2"/>
          </w:tcPr>
          <w:p w14:paraId="34AE4475" w14:textId="77777777" w:rsidR="00D15B29" w:rsidRPr="00A672DC" w:rsidRDefault="00D15B29" w:rsidP="000235E9">
            <w:pPr>
              <w:spacing w:before="0"/>
              <w:jc w:val="left"/>
              <w:rPr>
                <w:rFonts w:asciiTheme="minorHAnsi" w:hAnsiTheme="minorHAnsi" w:cstheme="minorHAnsi"/>
                <w:sz w:val="24"/>
              </w:rPr>
            </w:pPr>
            <w:r w:rsidRPr="00A672DC">
              <w:rPr>
                <w:rFonts w:asciiTheme="minorHAnsi" w:hAnsiTheme="minorHAnsi" w:cstheme="minorHAnsi"/>
                <w:sz w:val="24"/>
              </w:rPr>
              <w:t xml:space="preserve">Appendices </w:t>
            </w:r>
            <w:r w:rsidR="00AD041B" w:rsidRPr="00A672DC">
              <w:rPr>
                <w:rFonts w:asciiTheme="minorHAnsi" w:hAnsiTheme="minorHAnsi" w:cstheme="minorHAnsi"/>
                <w:sz w:val="24"/>
              </w:rPr>
              <w:t xml:space="preserve">included as </w:t>
            </w:r>
            <w:r w:rsidRPr="00A672DC">
              <w:rPr>
                <w:rFonts w:asciiTheme="minorHAnsi" w:hAnsiTheme="minorHAnsi" w:cstheme="minorHAnsi"/>
                <w:sz w:val="24"/>
              </w:rPr>
              <w:t xml:space="preserve">relevant </w:t>
            </w:r>
            <w:r w:rsidR="000235E9" w:rsidRPr="00A672DC">
              <w:rPr>
                <w:rFonts w:asciiTheme="minorHAnsi" w:hAnsiTheme="minorHAnsi" w:cstheme="minorHAnsi"/>
                <w:sz w:val="24"/>
              </w:rPr>
              <w:t>(</w:t>
            </w:r>
            <w:r w:rsidR="00110943" w:rsidRPr="00A672DC">
              <w:rPr>
                <w:rFonts w:asciiTheme="minorHAnsi" w:hAnsiTheme="minorHAnsi" w:cstheme="minorHAnsi"/>
                <w:sz w:val="24"/>
              </w:rPr>
              <w:t>include</w:t>
            </w:r>
            <w:r w:rsidR="000235E9" w:rsidRPr="00A672DC">
              <w:rPr>
                <w:rFonts w:asciiTheme="minorHAnsi" w:hAnsiTheme="minorHAnsi" w:cstheme="minorHAnsi"/>
                <w:sz w:val="24"/>
              </w:rPr>
              <w:t xml:space="preserve"> Appendices or a</w:t>
            </w:r>
            <w:r w:rsidR="00110943" w:rsidRPr="00A672DC">
              <w:rPr>
                <w:rFonts w:asciiTheme="minorHAnsi" w:hAnsiTheme="minorHAnsi" w:cstheme="minorHAnsi"/>
                <w:sz w:val="24"/>
              </w:rPr>
              <w:t xml:space="preserve"> link to the relevant document</w:t>
            </w:r>
            <w:r w:rsidR="000235E9" w:rsidRPr="00A672DC">
              <w:rPr>
                <w:rFonts w:asciiTheme="minorHAnsi" w:hAnsiTheme="minorHAnsi" w:cstheme="minorHAnsi"/>
                <w:sz w:val="24"/>
              </w:rPr>
              <w:t>s</w:t>
            </w:r>
            <w:r w:rsidR="001D380F" w:rsidRPr="00A672DC">
              <w:rPr>
                <w:rFonts w:asciiTheme="minorHAnsi" w:hAnsiTheme="minorHAnsi" w:cstheme="minorHAnsi"/>
                <w:sz w:val="24"/>
              </w:rPr>
              <w:t xml:space="preserve"> on </w:t>
            </w:r>
            <w:r w:rsidR="00A672DC" w:rsidRPr="00A672DC">
              <w:rPr>
                <w:rFonts w:asciiTheme="minorHAnsi" w:hAnsiTheme="minorHAnsi" w:cstheme="minorHAnsi"/>
                <w:sz w:val="24"/>
              </w:rPr>
              <w:t>staff net</w:t>
            </w:r>
            <w:r w:rsidR="000235E9" w:rsidRPr="00A672DC">
              <w:rPr>
                <w:rFonts w:asciiTheme="minorHAnsi" w:hAnsiTheme="minorHAnsi" w:cstheme="minorHAnsi"/>
                <w:sz w:val="24"/>
              </w:rPr>
              <w:t>)</w:t>
            </w:r>
          </w:p>
        </w:tc>
        <w:tc>
          <w:tcPr>
            <w:tcW w:w="1196" w:type="dxa"/>
          </w:tcPr>
          <w:p w14:paraId="34AE4476" w14:textId="77777777" w:rsidR="00D15B29" w:rsidRPr="00A672DC" w:rsidRDefault="00D15B29" w:rsidP="00235493">
            <w:pPr>
              <w:spacing w:before="0"/>
              <w:rPr>
                <w:rFonts w:asciiTheme="minorHAnsi" w:hAnsiTheme="minorHAnsi" w:cstheme="minorHAnsi"/>
                <w:sz w:val="24"/>
              </w:rPr>
            </w:pPr>
          </w:p>
        </w:tc>
      </w:tr>
    </w:tbl>
    <w:p w14:paraId="34AE4478" w14:textId="77777777" w:rsidR="00D15B29" w:rsidRPr="00A672DC" w:rsidRDefault="00D15B29">
      <w:pPr>
        <w:spacing w:before="0" w:line="276" w:lineRule="auto"/>
        <w:jc w:val="left"/>
        <w:rPr>
          <w:rFonts w:asciiTheme="minorHAnsi" w:eastAsiaTheme="majorEastAsia" w:hAnsiTheme="minorHAnsi" w:cstheme="minorHAnsi"/>
          <w:b/>
          <w:iCs/>
          <w:sz w:val="24"/>
        </w:rPr>
      </w:pPr>
      <w:r w:rsidRPr="00A672DC">
        <w:rPr>
          <w:rFonts w:asciiTheme="minorHAnsi" w:hAnsiTheme="minorHAnsi" w:cstheme="minorHAnsi"/>
          <w:b/>
          <w:i/>
          <w:sz w:val="24"/>
        </w:rPr>
        <w:br w:type="page"/>
      </w:r>
    </w:p>
    <w:p w14:paraId="34AE4479" w14:textId="77777777" w:rsidR="00D631F6" w:rsidRPr="00A672DC" w:rsidRDefault="00D631F6" w:rsidP="00083404">
      <w:pPr>
        <w:spacing w:before="0" w:after="0"/>
        <w:rPr>
          <w:rFonts w:asciiTheme="minorHAnsi" w:hAnsiTheme="minorHAnsi" w:cstheme="minorHAnsi"/>
          <w:b/>
          <w:bCs/>
          <w:sz w:val="24"/>
        </w:rPr>
      </w:pPr>
    </w:p>
    <w:p w14:paraId="34AE447A" w14:textId="77777777" w:rsidR="007132DB" w:rsidRPr="00A672DC" w:rsidRDefault="00BE0900" w:rsidP="00235F49">
      <w:pPr>
        <w:spacing w:before="0" w:after="0"/>
        <w:rPr>
          <w:rFonts w:asciiTheme="minorHAnsi" w:hAnsiTheme="minorHAnsi" w:cstheme="minorHAnsi"/>
          <w:b/>
          <w:sz w:val="24"/>
        </w:rPr>
      </w:pPr>
      <w:r w:rsidRPr="00A672DC">
        <w:rPr>
          <w:rFonts w:asciiTheme="minorHAnsi" w:hAnsiTheme="minorHAnsi" w:cstheme="minorHAnsi"/>
          <w:b/>
          <w:sz w:val="24"/>
        </w:rPr>
        <w:t>1</w:t>
      </w:r>
      <w:r w:rsidR="00250BC4" w:rsidRPr="00A672DC">
        <w:rPr>
          <w:rFonts w:asciiTheme="minorHAnsi" w:hAnsiTheme="minorHAnsi" w:cstheme="minorHAnsi"/>
          <w:b/>
          <w:sz w:val="24"/>
        </w:rPr>
        <w:t>.</w:t>
      </w:r>
      <w:r w:rsidR="00235F49" w:rsidRPr="00A672DC">
        <w:rPr>
          <w:rFonts w:asciiTheme="minorHAnsi" w:hAnsiTheme="minorHAnsi" w:cstheme="minorHAnsi"/>
          <w:sz w:val="24"/>
        </w:rPr>
        <w:tab/>
      </w:r>
      <w:r w:rsidR="007132DB" w:rsidRPr="00A672DC">
        <w:rPr>
          <w:rFonts w:asciiTheme="minorHAnsi" w:hAnsiTheme="minorHAnsi" w:cstheme="minorHAnsi"/>
          <w:b/>
          <w:sz w:val="24"/>
        </w:rPr>
        <w:t>THE PROCEDURE</w:t>
      </w:r>
    </w:p>
    <w:p w14:paraId="34AE447B" w14:textId="77777777" w:rsidR="007132DB" w:rsidRPr="00A672DC" w:rsidRDefault="007132DB" w:rsidP="007132DB">
      <w:pPr>
        <w:pStyle w:val="ListParagraph"/>
        <w:spacing w:before="0" w:after="0"/>
        <w:rPr>
          <w:rFonts w:asciiTheme="minorHAnsi" w:hAnsiTheme="minorHAnsi" w:cstheme="minorHAnsi"/>
          <w:b/>
          <w:bCs/>
          <w:iCs/>
          <w:sz w:val="24"/>
        </w:rPr>
      </w:pPr>
    </w:p>
    <w:p w14:paraId="34AE447C" w14:textId="77777777" w:rsidR="00D631F6" w:rsidRPr="00A672DC" w:rsidRDefault="001E462B" w:rsidP="006A3506">
      <w:pPr>
        <w:pStyle w:val="ListParagraph"/>
        <w:numPr>
          <w:ilvl w:val="1"/>
          <w:numId w:val="5"/>
        </w:numPr>
        <w:spacing w:before="0" w:after="0"/>
        <w:rPr>
          <w:rFonts w:asciiTheme="minorHAnsi" w:hAnsiTheme="minorHAnsi" w:cstheme="minorHAnsi"/>
          <w:b/>
          <w:bCs/>
          <w:iCs/>
          <w:sz w:val="24"/>
        </w:rPr>
      </w:pPr>
      <w:r w:rsidRPr="00A672DC">
        <w:rPr>
          <w:rFonts w:asciiTheme="minorHAnsi" w:hAnsiTheme="minorHAnsi" w:cstheme="minorHAnsi"/>
          <w:b/>
          <w:bCs/>
          <w:iCs/>
          <w:sz w:val="24"/>
        </w:rPr>
        <w:t>Background</w:t>
      </w:r>
    </w:p>
    <w:p w14:paraId="34AE447D" w14:textId="77777777" w:rsidR="001E462B" w:rsidRPr="00A672DC" w:rsidRDefault="001E462B" w:rsidP="001E462B">
      <w:pPr>
        <w:spacing w:before="0" w:after="0"/>
        <w:rPr>
          <w:rFonts w:asciiTheme="minorHAnsi" w:hAnsiTheme="minorHAnsi" w:cstheme="minorHAnsi"/>
          <w:b/>
          <w:sz w:val="24"/>
        </w:rPr>
      </w:pPr>
    </w:p>
    <w:p w14:paraId="34AE447E" w14:textId="77777777" w:rsidR="001E462B" w:rsidRPr="00A672DC" w:rsidRDefault="001E462B" w:rsidP="001E462B">
      <w:pPr>
        <w:pStyle w:val="Default"/>
        <w:jc w:val="both"/>
        <w:rPr>
          <w:rFonts w:asciiTheme="minorHAnsi" w:hAnsiTheme="minorHAnsi" w:cstheme="minorHAnsi"/>
        </w:rPr>
      </w:pPr>
      <w:r w:rsidRPr="00A672DC">
        <w:rPr>
          <w:rFonts w:asciiTheme="minorHAnsi" w:hAnsiTheme="minorHAnsi" w:cstheme="minorHAnsi"/>
        </w:rPr>
        <w:t xml:space="preserve">The admission, transfer and discharge of a service user to and from inpatient services is a critical function of our services in delivering a needs based person-centred approach to care. Whilst we work to try to minimise the numbers of service users who will require inpatient care it is an important part of the care pathway for some service users. Ensuring people do not stay in hospital for longer than they need to is however an important </w:t>
      </w:r>
      <w:r w:rsidR="00A672DC" w:rsidRPr="00A672DC">
        <w:rPr>
          <w:rFonts w:asciiTheme="minorHAnsi" w:hAnsiTheme="minorHAnsi" w:cstheme="minorHAnsi"/>
        </w:rPr>
        <w:t>issue in</w:t>
      </w:r>
      <w:r w:rsidRPr="00A672DC">
        <w:rPr>
          <w:rFonts w:asciiTheme="minorHAnsi" w:hAnsiTheme="minorHAnsi" w:cstheme="minorHAnsi"/>
        </w:rPr>
        <w:t xml:space="preserve"> both promoting recovery and </w:t>
      </w:r>
      <w:r w:rsidR="00A672DC" w:rsidRPr="00A672DC">
        <w:rPr>
          <w:rFonts w:asciiTheme="minorHAnsi" w:hAnsiTheme="minorHAnsi" w:cstheme="minorHAnsi"/>
        </w:rPr>
        <w:t>maintaining</w:t>
      </w:r>
      <w:r w:rsidRPr="00A672DC">
        <w:rPr>
          <w:rFonts w:asciiTheme="minorHAnsi" w:hAnsiTheme="minorHAnsi" w:cstheme="minorHAnsi"/>
        </w:rPr>
        <w:t xml:space="preserve"> patient flow across the care pathway.</w:t>
      </w:r>
    </w:p>
    <w:p w14:paraId="34AE447F" w14:textId="77777777" w:rsidR="001E462B" w:rsidRPr="00A672DC" w:rsidRDefault="001E462B" w:rsidP="001E462B">
      <w:pPr>
        <w:pStyle w:val="Default"/>
        <w:jc w:val="both"/>
        <w:rPr>
          <w:rFonts w:asciiTheme="minorHAnsi" w:hAnsiTheme="minorHAnsi" w:cstheme="minorHAnsi"/>
        </w:rPr>
      </w:pPr>
    </w:p>
    <w:p w14:paraId="34AE4480" w14:textId="77777777" w:rsidR="001E462B" w:rsidRPr="00A672DC" w:rsidRDefault="00057FC6" w:rsidP="001E462B">
      <w:pPr>
        <w:pStyle w:val="Default"/>
        <w:jc w:val="both"/>
        <w:rPr>
          <w:rFonts w:asciiTheme="minorHAnsi" w:hAnsiTheme="minorHAnsi" w:cstheme="minorHAnsi"/>
        </w:rPr>
      </w:pPr>
      <w:r w:rsidRPr="00A672DC">
        <w:rPr>
          <w:rFonts w:asciiTheme="minorHAnsi" w:hAnsiTheme="minorHAnsi" w:cstheme="minorHAnsi"/>
        </w:rPr>
        <w:t>An i</w:t>
      </w:r>
      <w:r w:rsidR="0005534E" w:rsidRPr="00A672DC">
        <w:rPr>
          <w:rFonts w:asciiTheme="minorHAnsi" w:hAnsiTheme="minorHAnsi" w:cstheme="minorHAnsi"/>
        </w:rPr>
        <w:t xml:space="preserve">npatient admission </w:t>
      </w:r>
      <w:r w:rsidRPr="00A672DC">
        <w:rPr>
          <w:rFonts w:asciiTheme="minorHAnsi" w:hAnsiTheme="minorHAnsi" w:cstheme="minorHAnsi"/>
        </w:rPr>
        <w:t>is</w:t>
      </w:r>
      <w:r w:rsidR="0005534E" w:rsidRPr="00A672DC">
        <w:rPr>
          <w:rFonts w:asciiTheme="minorHAnsi" w:hAnsiTheme="minorHAnsi" w:cstheme="minorHAnsi"/>
        </w:rPr>
        <w:t xml:space="preserve"> a</w:t>
      </w:r>
      <w:r w:rsidR="001E462B" w:rsidRPr="00A672DC">
        <w:rPr>
          <w:rFonts w:asciiTheme="minorHAnsi" w:hAnsiTheme="minorHAnsi" w:cstheme="minorHAnsi"/>
        </w:rPr>
        <w:t xml:space="preserve"> multi-disciplinary and inter-agency collaboration to ensure that the needs of the service user are met as effectively and efficiently as possible. We aim t</w:t>
      </w:r>
      <w:r w:rsidR="00C031B9" w:rsidRPr="00A672DC">
        <w:rPr>
          <w:rFonts w:asciiTheme="minorHAnsi" w:hAnsiTheme="minorHAnsi" w:cstheme="minorHAnsi"/>
        </w:rPr>
        <w:t>o</w:t>
      </w:r>
      <w:r w:rsidR="0005534E" w:rsidRPr="00A672DC">
        <w:rPr>
          <w:rFonts w:asciiTheme="minorHAnsi" w:hAnsiTheme="minorHAnsi" w:cstheme="minorHAnsi"/>
        </w:rPr>
        <w:t xml:space="preserve"> develop a</w:t>
      </w:r>
      <w:r w:rsidR="001E462B" w:rsidRPr="00A672DC">
        <w:rPr>
          <w:rFonts w:asciiTheme="minorHAnsi" w:hAnsiTheme="minorHAnsi" w:cstheme="minorHAnsi"/>
        </w:rPr>
        <w:t xml:space="preserve"> care and treatment plan based on goals identified by service users and carers and delivered through collaboration between Trust staff, our partners and service users, their families, carers</w:t>
      </w:r>
      <w:r w:rsidRPr="00A672DC">
        <w:rPr>
          <w:rFonts w:asciiTheme="minorHAnsi" w:hAnsiTheme="minorHAnsi" w:cstheme="minorHAnsi"/>
        </w:rPr>
        <w:t xml:space="preserve"> and</w:t>
      </w:r>
      <w:r w:rsidR="001E462B" w:rsidRPr="00A672DC">
        <w:rPr>
          <w:rFonts w:asciiTheme="minorHAnsi" w:hAnsiTheme="minorHAnsi" w:cstheme="minorHAnsi"/>
        </w:rPr>
        <w:t xml:space="preserve"> significant others</w:t>
      </w:r>
      <w:r w:rsidRPr="00A672DC">
        <w:rPr>
          <w:rFonts w:asciiTheme="minorHAnsi" w:hAnsiTheme="minorHAnsi" w:cstheme="minorHAnsi"/>
        </w:rPr>
        <w:t xml:space="preserve"> i.e. advocates</w:t>
      </w:r>
      <w:r w:rsidR="001E462B" w:rsidRPr="00A672DC">
        <w:rPr>
          <w:rFonts w:asciiTheme="minorHAnsi" w:hAnsiTheme="minorHAnsi" w:cstheme="minorHAnsi"/>
        </w:rPr>
        <w:t xml:space="preserve">. </w:t>
      </w:r>
    </w:p>
    <w:p w14:paraId="34AE4481" w14:textId="77777777" w:rsidR="001E462B" w:rsidRPr="00A672DC" w:rsidRDefault="001E462B" w:rsidP="001E462B">
      <w:pPr>
        <w:pStyle w:val="Default"/>
        <w:jc w:val="both"/>
        <w:rPr>
          <w:rFonts w:asciiTheme="minorHAnsi" w:hAnsiTheme="minorHAnsi" w:cstheme="minorHAnsi"/>
        </w:rPr>
      </w:pPr>
    </w:p>
    <w:p w14:paraId="34AE4482" w14:textId="77777777" w:rsidR="00D631F6" w:rsidRDefault="001E462B" w:rsidP="00D631F6">
      <w:pPr>
        <w:spacing w:before="0" w:after="0"/>
        <w:rPr>
          <w:rFonts w:asciiTheme="minorHAnsi" w:hAnsiTheme="minorHAnsi" w:cstheme="minorHAnsi"/>
          <w:noProof/>
          <w:sz w:val="24"/>
        </w:rPr>
      </w:pPr>
      <w:r w:rsidRPr="00A672DC">
        <w:rPr>
          <w:rFonts w:asciiTheme="minorHAnsi" w:hAnsiTheme="minorHAnsi" w:cstheme="minorHAnsi"/>
          <w:noProof/>
          <w:sz w:val="24"/>
        </w:rPr>
        <w:t xml:space="preserve">By </w:t>
      </w:r>
      <w:r w:rsidR="00166FD1" w:rsidRPr="00A672DC">
        <w:rPr>
          <w:rFonts w:asciiTheme="minorHAnsi" w:hAnsiTheme="minorHAnsi" w:cstheme="minorHAnsi"/>
          <w:noProof/>
          <w:sz w:val="24"/>
        </w:rPr>
        <w:t xml:space="preserve">more effectively managing inpatient stays and reducing delays for service users  </w:t>
      </w:r>
      <w:r w:rsidRPr="00A672DC">
        <w:rPr>
          <w:rFonts w:asciiTheme="minorHAnsi" w:hAnsiTheme="minorHAnsi" w:cstheme="minorHAnsi"/>
          <w:noProof/>
          <w:sz w:val="24"/>
        </w:rPr>
        <w:t>we will improve our overall patient flow</w:t>
      </w:r>
      <w:r w:rsidR="00166FD1" w:rsidRPr="00A672DC">
        <w:rPr>
          <w:rFonts w:asciiTheme="minorHAnsi" w:hAnsiTheme="minorHAnsi" w:cstheme="minorHAnsi"/>
          <w:noProof/>
          <w:sz w:val="24"/>
        </w:rPr>
        <w:t>. This will in turn</w:t>
      </w:r>
      <w:r w:rsidRPr="00A672DC">
        <w:rPr>
          <w:rFonts w:asciiTheme="minorHAnsi" w:hAnsiTheme="minorHAnsi" w:cstheme="minorHAnsi"/>
          <w:noProof/>
          <w:sz w:val="24"/>
        </w:rPr>
        <w:t xml:space="preserve"> reduce t</w:t>
      </w:r>
      <w:r w:rsidR="00166FD1" w:rsidRPr="00A672DC">
        <w:rPr>
          <w:rFonts w:asciiTheme="minorHAnsi" w:hAnsiTheme="minorHAnsi" w:cstheme="minorHAnsi"/>
          <w:noProof/>
          <w:sz w:val="24"/>
        </w:rPr>
        <w:t>he numbers of service users need</w:t>
      </w:r>
      <w:r w:rsidR="00C031B9" w:rsidRPr="00A672DC">
        <w:rPr>
          <w:rFonts w:asciiTheme="minorHAnsi" w:hAnsiTheme="minorHAnsi" w:cstheme="minorHAnsi"/>
          <w:noProof/>
          <w:sz w:val="24"/>
        </w:rPr>
        <w:t>ing an</w:t>
      </w:r>
      <w:r w:rsidR="00166FD1" w:rsidRPr="00A672DC">
        <w:rPr>
          <w:rFonts w:asciiTheme="minorHAnsi" w:hAnsiTheme="minorHAnsi" w:cstheme="minorHAnsi"/>
          <w:noProof/>
          <w:sz w:val="24"/>
        </w:rPr>
        <w:t xml:space="preserve"> out of area placement. </w:t>
      </w:r>
    </w:p>
    <w:p w14:paraId="34AE4483" w14:textId="77777777" w:rsidR="00025B54" w:rsidRDefault="00025B54" w:rsidP="00D631F6">
      <w:pPr>
        <w:spacing w:before="0" w:after="0"/>
        <w:rPr>
          <w:rFonts w:asciiTheme="minorHAnsi" w:hAnsiTheme="minorHAnsi" w:cstheme="minorHAnsi"/>
          <w:noProof/>
          <w:sz w:val="24"/>
        </w:rPr>
      </w:pPr>
    </w:p>
    <w:p w14:paraId="34AE4484" w14:textId="77777777" w:rsidR="00025B54" w:rsidRDefault="00025B54" w:rsidP="00025B54">
      <w:r w:rsidRPr="00025B54">
        <w:rPr>
          <w:rFonts w:ascii="Calibri" w:hAnsi="Calibri"/>
          <w:sz w:val="24"/>
        </w:rPr>
        <w:t>The Trust identified that delayed discharges as well as being undesirable from a patient perspective had a significant impact on its flow. As part of its required reporting against the NHS’s OPEL framework to the Leeds CCG the Trust reports its delayed transfers of care as a percentage of total bed availability per patient group. These are mapped to OPEL levels 1 to 3 escalating and attract a score when these levels are reached and there is an out of area placement for the same patient group, thereby recognising the linkage between delayed transfers and its impact on bed availability. This interrelationship has been recognised across the Leeds health care economy and hence this procedure as well as being in the best interests of patients will also have a beneficial impact on the Trust’s OPEL declarations.</w:t>
      </w:r>
    </w:p>
    <w:p w14:paraId="34AE4485" w14:textId="77777777" w:rsidR="00025B54" w:rsidRPr="00A672DC" w:rsidRDefault="00025B54" w:rsidP="00D631F6">
      <w:pPr>
        <w:spacing w:before="0" w:after="0"/>
        <w:rPr>
          <w:rFonts w:asciiTheme="minorHAnsi" w:hAnsiTheme="minorHAnsi" w:cstheme="minorHAnsi"/>
          <w:noProof/>
          <w:sz w:val="24"/>
        </w:rPr>
      </w:pPr>
    </w:p>
    <w:p w14:paraId="34AE4486" w14:textId="77777777" w:rsidR="00D631F6" w:rsidRPr="00A672DC" w:rsidRDefault="00D631F6" w:rsidP="00D631F6">
      <w:pPr>
        <w:spacing w:before="0" w:after="0"/>
        <w:rPr>
          <w:rFonts w:asciiTheme="minorHAnsi" w:hAnsiTheme="minorHAnsi" w:cstheme="minorHAnsi"/>
          <w:sz w:val="24"/>
        </w:rPr>
      </w:pPr>
      <w:r w:rsidRPr="00A672DC">
        <w:rPr>
          <w:rFonts w:asciiTheme="minorHAnsi" w:hAnsiTheme="minorHAnsi" w:cstheme="minorHAnsi"/>
          <w:b/>
          <w:noProof/>
          <w:sz w:val="24"/>
        </w:rPr>
        <w:tab/>
      </w:r>
      <w:r w:rsidRPr="00A672DC">
        <w:rPr>
          <w:rFonts w:asciiTheme="minorHAnsi" w:hAnsiTheme="minorHAnsi" w:cstheme="minorHAnsi"/>
          <w:noProof/>
          <w:sz w:val="24"/>
        </w:rPr>
        <w:t xml:space="preserve"> </w:t>
      </w:r>
    </w:p>
    <w:p w14:paraId="34AE4487" w14:textId="77777777" w:rsidR="00166FD1" w:rsidRPr="00A672DC" w:rsidRDefault="00166FD1" w:rsidP="00166FD1">
      <w:pPr>
        <w:pStyle w:val="Default"/>
        <w:rPr>
          <w:rFonts w:asciiTheme="minorHAnsi" w:hAnsiTheme="minorHAnsi" w:cstheme="minorHAnsi"/>
          <w:b/>
          <w:szCs w:val="22"/>
        </w:rPr>
      </w:pPr>
      <w:r w:rsidRPr="00A672DC">
        <w:rPr>
          <w:rFonts w:asciiTheme="minorHAnsi" w:hAnsiTheme="minorHAnsi" w:cstheme="minorHAnsi"/>
          <w:b/>
          <w:szCs w:val="22"/>
        </w:rPr>
        <w:t>1.2 Purpose</w:t>
      </w:r>
      <w:r w:rsidR="00F01BDC" w:rsidRPr="00A672DC">
        <w:rPr>
          <w:rFonts w:asciiTheme="minorHAnsi" w:hAnsiTheme="minorHAnsi" w:cstheme="minorHAnsi"/>
          <w:b/>
          <w:szCs w:val="22"/>
        </w:rPr>
        <w:t xml:space="preserve"> o</w:t>
      </w:r>
      <w:r w:rsidR="00057FC6" w:rsidRPr="00A672DC">
        <w:rPr>
          <w:rFonts w:asciiTheme="minorHAnsi" w:hAnsiTheme="minorHAnsi" w:cstheme="minorHAnsi"/>
          <w:b/>
          <w:szCs w:val="22"/>
        </w:rPr>
        <w:t>f</w:t>
      </w:r>
      <w:r w:rsidR="00F01BDC" w:rsidRPr="00A672DC">
        <w:rPr>
          <w:rFonts w:asciiTheme="minorHAnsi" w:hAnsiTheme="minorHAnsi" w:cstheme="minorHAnsi"/>
          <w:b/>
          <w:szCs w:val="22"/>
        </w:rPr>
        <w:t xml:space="preserve"> the </w:t>
      </w:r>
      <w:r w:rsidR="00F6712B" w:rsidRPr="00A672DC">
        <w:rPr>
          <w:rFonts w:asciiTheme="minorHAnsi" w:hAnsiTheme="minorHAnsi" w:cstheme="minorHAnsi"/>
          <w:b/>
          <w:szCs w:val="22"/>
        </w:rPr>
        <w:t>procedure</w:t>
      </w:r>
    </w:p>
    <w:p w14:paraId="34AE4488" w14:textId="77777777" w:rsidR="00166FD1" w:rsidRPr="00A672DC" w:rsidRDefault="00166FD1" w:rsidP="00166FD1">
      <w:pPr>
        <w:pStyle w:val="Default"/>
        <w:rPr>
          <w:rFonts w:asciiTheme="minorHAnsi" w:hAnsiTheme="minorHAnsi" w:cstheme="minorHAnsi"/>
          <w:szCs w:val="22"/>
        </w:rPr>
      </w:pPr>
    </w:p>
    <w:p w14:paraId="34AE4489" w14:textId="77777777" w:rsidR="00166FD1" w:rsidRPr="00A672DC" w:rsidRDefault="00166FD1" w:rsidP="00761974">
      <w:pPr>
        <w:pStyle w:val="Default"/>
        <w:rPr>
          <w:rFonts w:asciiTheme="minorHAnsi" w:hAnsiTheme="minorHAnsi" w:cstheme="minorHAnsi"/>
          <w:szCs w:val="22"/>
        </w:rPr>
      </w:pPr>
      <w:r w:rsidRPr="00A672DC">
        <w:rPr>
          <w:rFonts w:asciiTheme="minorHAnsi" w:hAnsiTheme="minorHAnsi" w:cstheme="minorHAnsi"/>
          <w:szCs w:val="22"/>
        </w:rPr>
        <w:t xml:space="preserve">The purpose of this </w:t>
      </w:r>
      <w:r w:rsidR="00F6712B" w:rsidRPr="00A672DC">
        <w:rPr>
          <w:rFonts w:asciiTheme="minorHAnsi" w:hAnsiTheme="minorHAnsi" w:cstheme="minorHAnsi"/>
          <w:szCs w:val="22"/>
        </w:rPr>
        <w:t>procedure</w:t>
      </w:r>
      <w:r w:rsidRPr="00A672DC">
        <w:rPr>
          <w:rFonts w:asciiTheme="minorHAnsi" w:hAnsiTheme="minorHAnsi" w:cstheme="minorHAnsi"/>
          <w:szCs w:val="22"/>
        </w:rPr>
        <w:t xml:space="preserve"> is to: </w:t>
      </w:r>
    </w:p>
    <w:p w14:paraId="34AE448A" w14:textId="77777777" w:rsidR="00761974" w:rsidRPr="00A672DC" w:rsidRDefault="00761974" w:rsidP="00761974">
      <w:pPr>
        <w:pStyle w:val="Default"/>
        <w:rPr>
          <w:rFonts w:asciiTheme="minorHAnsi" w:hAnsiTheme="minorHAnsi" w:cstheme="minorHAnsi"/>
          <w:szCs w:val="22"/>
        </w:rPr>
      </w:pPr>
    </w:p>
    <w:p w14:paraId="34AE448B" w14:textId="77777777" w:rsidR="00761974" w:rsidRPr="00A672DC" w:rsidRDefault="00166FD1" w:rsidP="006A3506">
      <w:pPr>
        <w:pStyle w:val="Default"/>
        <w:numPr>
          <w:ilvl w:val="0"/>
          <w:numId w:val="7"/>
        </w:numPr>
        <w:jc w:val="both"/>
        <w:rPr>
          <w:rFonts w:asciiTheme="minorHAnsi" w:hAnsiTheme="minorHAnsi" w:cstheme="minorHAnsi"/>
          <w:szCs w:val="22"/>
        </w:rPr>
      </w:pPr>
      <w:r w:rsidRPr="00A672DC">
        <w:rPr>
          <w:rFonts w:asciiTheme="minorHAnsi" w:hAnsiTheme="minorHAnsi" w:cstheme="minorHAnsi"/>
          <w:szCs w:val="22"/>
        </w:rPr>
        <w:t xml:space="preserve">Describe the minimum standards of practice to be followed to support service users through their admission to hospital </w:t>
      </w:r>
      <w:r w:rsidR="00761974" w:rsidRPr="00A672DC">
        <w:rPr>
          <w:rFonts w:asciiTheme="minorHAnsi" w:hAnsiTheme="minorHAnsi" w:cstheme="minorHAnsi"/>
          <w:szCs w:val="22"/>
        </w:rPr>
        <w:t>to achieve a timely</w:t>
      </w:r>
      <w:r w:rsidR="00F01BDC" w:rsidRPr="00A672DC">
        <w:rPr>
          <w:rFonts w:asciiTheme="minorHAnsi" w:hAnsiTheme="minorHAnsi" w:cstheme="minorHAnsi"/>
          <w:szCs w:val="22"/>
        </w:rPr>
        <w:t xml:space="preserve"> transfer or discharge.</w:t>
      </w:r>
    </w:p>
    <w:p w14:paraId="34AE448C" w14:textId="77777777" w:rsidR="00761974" w:rsidRPr="00A672DC" w:rsidRDefault="00761974" w:rsidP="00761974">
      <w:pPr>
        <w:pStyle w:val="Default"/>
        <w:ind w:left="720"/>
        <w:jc w:val="both"/>
        <w:rPr>
          <w:rFonts w:asciiTheme="minorHAnsi" w:hAnsiTheme="minorHAnsi" w:cstheme="minorHAnsi"/>
          <w:szCs w:val="22"/>
        </w:rPr>
      </w:pPr>
    </w:p>
    <w:p w14:paraId="34AE448D" w14:textId="77777777" w:rsidR="00901023" w:rsidRPr="00A672DC" w:rsidRDefault="00901023" w:rsidP="006A3506">
      <w:pPr>
        <w:pStyle w:val="Heading1"/>
        <w:numPr>
          <w:ilvl w:val="0"/>
          <w:numId w:val="7"/>
        </w:numPr>
        <w:shd w:val="clear" w:color="auto" w:fill="FAFAFB"/>
        <w:spacing w:before="0"/>
        <w:rPr>
          <w:rFonts w:asciiTheme="minorHAnsi" w:eastAsia="Times New Roman" w:hAnsiTheme="minorHAnsi" w:cstheme="minorHAnsi"/>
          <w:b w:val="0"/>
          <w:bCs w:val="0"/>
          <w:color w:val="auto"/>
          <w:kern w:val="36"/>
          <w:sz w:val="24"/>
          <w:szCs w:val="24"/>
        </w:rPr>
      </w:pPr>
      <w:r w:rsidRPr="00A672DC">
        <w:rPr>
          <w:rFonts w:asciiTheme="minorHAnsi" w:hAnsiTheme="minorHAnsi" w:cstheme="minorHAnsi"/>
          <w:b w:val="0"/>
          <w:color w:val="auto"/>
          <w:sz w:val="24"/>
          <w:szCs w:val="24"/>
        </w:rPr>
        <w:t>To ensure that transfers of care are managed using the principles described by the Department of Health high impact chan</w:t>
      </w:r>
      <w:r w:rsidR="00761974" w:rsidRPr="00A672DC">
        <w:rPr>
          <w:rFonts w:asciiTheme="minorHAnsi" w:hAnsiTheme="minorHAnsi" w:cstheme="minorHAnsi"/>
          <w:b w:val="0"/>
          <w:color w:val="auto"/>
          <w:sz w:val="24"/>
          <w:szCs w:val="24"/>
        </w:rPr>
        <w:t>ges: managing transfers of care and NICE guidance on t</w:t>
      </w:r>
      <w:r w:rsidR="00761974" w:rsidRPr="00A672DC">
        <w:rPr>
          <w:rFonts w:asciiTheme="minorHAnsi" w:eastAsia="Times New Roman" w:hAnsiTheme="minorHAnsi" w:cstheme="minorHAnsi"/>
          <w:b w:val="0"/>
          <w:bCs w:val="0"/>
          <w:color w:val="auto"/>
          <w:kern w:val="36"/>
          <w:sz w:val="24"/>
          <w:szCs w:val="24"/>
        </w:rPr>
        <w:t>ransition between inpatient hospital settings and community or care home settings for adults with social care needs</w:t>
      </w:r>
    </w:p>
    <w:p w14:paraId="34AE448E" w14:textId="77777777" w:rsidR="00166FD1" w:rsidRPr="00A672DC" w:rsidRDefault="00166FD1" w:rsidP="00761974">
      <w:pPr>
        <w:pStyle w:val="Default"/>
        <w:jc w:val="both"/>
        <w:rPr>
          <w:rFonts w:asciiTheme="minorHAnsi" w:hAnsiTheme="minorHAnsi" w:cstheme="minorHAnsi"/>
          <w:szCs w:val="22"/>
        </w:rPr>
      </w:pPr>
    </w:p>
    <w:p w14:paraId="34AE448F" w14:textId="77777777" w:rsidR="00166FD1" w:rsidRPr="00A672DC" w:rsidRDefault="00F01BDC" w:rsidP="006A3506">
      <w:pPr>
        <w:pStyle w:val="Default"/>
        <w:numPr>
          <w:ilvl w:val="0"/>
          <w:numId w:val="6"/>
        </w:numPr>
        <w:jc w:val="both"/>
        <w:rPr>
          <w:rFonts w:asciiTheme="minorHAnsi" w:hAnsiTheme="minorHAnsi" w:cstheme="minorHAnsi"/>
          <w:szCs w:val="22"/>
        </w:rPr>
      </w:pPr>
      <w:r w:rsidRPr="00A672DC">
        <w:rPr>
          <w:rFonts w:asciiTheme="minorHAnsi" w:hAnsiTheme="minorHAnsi" w:cstheme="minorHAnsi"/>
          <w:szCs w:val="22"/>
        </w:rPr>
        <w:lastRenderedPageBreak/>
        <w:t>Describe how we will measure the performance of the Trust and our partners against these standards</w:t>
      </w:r>
    </w:p>
    <w:p w14:paraId="34AE4490" w14:textId="77777777" w:rsidR="00166FD1" w:rsidRPr="00A672DC" w:rsidRDefault="00166FD1" w:rsidP="00761974">
      <w:pPr>
        <w:pStyle w:val="Default"/>
        <w:jc w:val="both"/>
        <w:rPr>
          <w:rFonts w:asciiTheme="minorHAnsi" w:hAnsiTheme="minorHAnsi" w:cstheme="minorHAnsi"/>
          <w:szCs w:val="22"/>
        </w:rPr>
      </w:pPr>
    </w:p>
    <w:p w14:paraId="34AE4491" w14:textId="77777777" w:rsidR="00166FD1" w:rsidRPr="00A672DC" w:rsidRDefault="00166FD1" w:rsidP="006A3506">
      <w:pPr>
        <w:pStyle w:val="Default"/>
        <w:numPr>
          <w:ilvl w:val="0"/>
          <w:numId w:val="6"/>
        </w:numPr>
        <w:jc w:val="both"/>
        <w:rPr>
          <w:rFonts w:asciiTheme="minorHAnsi" w:hAnsiTheme="minorHAnsi" w:cstheme="minorHAnsi"/>
          <w:szCs w:val="22"/>
        </w:rPr>
      </w:pPr>
      <w:r w:rsidRPr="00A672DC">
        <w:rPr>
          <w:rFonts w:asciiTheme="minorHAnsi" w:hAnsiTheme="minorHAnsi" w:cstheme="minorHAnsi"/>
          <w:szCs w:val="22"/>
        </w:rPr>
        <w:t xml:space="preserve">Ensure that it is the agreed needs </w:t>
      </w:r>
      <w:r w:rsidR="00F01BDC" w:rsidRPr="00A672DC">
        <w:rPr>
          <w:rFonts w:asciiTheme="minorHAnsi" w:hAnsiTheme="minorHAnsi" w:cstheme="minorHAnsi"/>
          <w:szCs w:val="22"/>
        </w:rPr>
        <w:t xml:space="preserve">and goals </w:t>
      </w:r>
      <w:r w:rsidRPr="00A672DC">
        <w:rPr>
          <w:rFonts w:asciiTheme="minorHAnsi" w:hAnsiTheme="minorHAnsi" w:cstheme="minorHAnsi"/>
          <w:szCs w:val="22"/>
        </w:rPr>
        <w:t xml:space="preserve">of the service user which determine the service most appropriate to coordinate their care, and </w:t>
      </w:r>
      <w:r w:rsidRPr="00A672DC">
        <w:rPr>
          <w:rFonts w:asciiTheme="minorHAnsi" w:hAnsiTheme="minorHAnsi" w:cstheme="minorHAnsi"/>
          <w:b/>
          <w:bCs/>
          <w:szCs w:val="22"/>
        </w:rPr>
        <w:t xml:space="preserve">not </w:t>
      </w:r>
      <w:r w:rsidRPr="00A672DC">
        <w:rPr>
          <w:rFonts w:asciiTheme="minorHAnsi" w:hAnsiTheme="minorHAnsi" w:cstheme="minorHAnsi"/>
          <w:szCs w:val="22"/>
        </w:rPr>
        <w:t xml:space="preserve">age or diagnosis. </w:t>
      </w:r>
    </w:p>
    <w:p w14:paraId="34AE4492" w14:textId="77777777" w:rsidR="00166FD1" w:rsidRPr="00A672DC" w:rsidRDefault="00166FD1" w:rsidP="00761974">
      <w:pPr>
        <w:pStyle w:val="Default"/>
        <w:jc w:val="both"/>
        <w:rPr>
          <w:rFonts w:asciiTheme="minorHAnsi" w:hAnsiTheme="minorHAnsi" w:cstheme="minorHAnsi"/>
          <w:szCs w:val="22"/>
        </w:rPr>
      </w:pPr>
    </w:p>
    <w:p w14:paraId="34AE4493" w14:textId="77777777" w:rsidR="00166FD1" w:rsidRPr="00A672DC" w:rsidRDefault="00166FD1" w:rsidP="006A3506">
      <w:pPr>
        <w:pStyle w:val="Default"/>
        <w:numPr>
          <w:ilvl w:val="0"/>
          <w:numId w:val="6"/>
        </w:numPr>
        <w:jc w:val="both"/>
        <w:rPr>
          <w:rFonts w:asciiTheme="minorHAnsi" w:hAnsiTheme="minorHAnsi" w:cstheme="minorHAnsi"/>
          <w:szCs w:val="22"/>
        </w:rPr>
      </w:pPr>
      <w:r w:rsidRPr="00A672DC">
        <w:rPr>
          <w:rFonts w:asciiTheme="minorHAnsi" w:hAnsiTheme="minorHAnsi" w:cstheme="minorHAnsi"/>
          <w:szCs w:val="22"/>
        </w:rPr>
        <w:t xml:space="preserve">Set out the overarching principles and standards to support local protocols </w:t>
      </w:r>
    </w:p>
    <w:p w14:paraId="34AE4494" w14:textId="77777777" w:rsidR="00F01BDC" w:rsidRPr="00A672DC" w:rsidRDefault="00F01BDC" w:rsidP="00761974">
      <w:pPr>
        <w:pStyle w:val="Default"/>
        <w:jc w:val="both"/>
        <w:rPr>
          <w:rFonts w:asciiTheme="minorHAnsi" w:eastAsia="Times New Roman" w:hAnsiTheme="minorHAnsi" w:cstheme="minorHAnsi"/>
          <w:color w:val="auto"/>
          <w:sz w:val="22"/>
          <w:szCs w:val="22"/>
          <w:lang w:eastAsia="en-GB"/>
        </w:rPr>
      </w:pPr>
    </w:p>
    <w:p w14:paraId="34AE4495" w14:textId="77777777" w:rsidR="00F01BDC" w:rsidRPr="00A672DC" w:rsidRDefault="00F01BDC" w:rsidP="006A3506">
      <w:pPr>
        <w:pStyle w:val="Default"/>
        <w:numPr>
          <w:ilvl w:val="0"/>
          <w:numId w:val="6"/>
        </w:numPr>
        <w:jc w:val="both"/>
        <w:rPr>
          <w:rFonts w:asciiTheme="minorHAnsi" w:hAnsiTheme="minorHAnsi" w:cstheme="minorHAnsi"/>
          <w:sz w:val="28"/>
          <w:szCs w:val="22"/>
        </w:rPr>
      </w:pPr>
      <w:r w:rsidRPr="00A672DC">
        <w:rPr>
          <w:rFonts w:asciiTheme="minorHAnsi" w:eastAsia="Times New Roman" w:hAnsiTheme="minorHAnsi" w:cstheme="minorHAnsi"/>
          <w:color w:val="auto"/>
          <w:szCs w:val="22"/>
          <w:lang w:eastAsia="en-GB"/>
        </w:rPr>
        <w:t>Describe the process to follow to escalate disputes and issues related to transfer and discharge from inpatient care to achieve resolution of these.</w:t>
      </w:r>
    </w:p>
    <w:p w14:paraId="34AE4496" w14:textId="77777777" w:rsidR="00761974" w:rsidRPr="00A672DC" w:rsidRDefault="00761974" w:rsidP="00761974">
      <w:pPr>
        <w:pStyle w:val="Default"/>
        <w:jc w:val="both"/>
        <w:rPr>
          <w:rFonts w:asciiTheme="minorHAnsi" w:hAnsiTheme="minorHAnsi" w:cstheme="minorHAnsi"/>
          <w:sz w:val="28"/>
          <w:szCs w:val="22"/>
        </w:rPr>
      </w:pPr>
    </w:p>
    <w:p w14:paraId="34AE4497" w14:textId="77777777" w:rsidR="00413F2B" w:rsidRPr="00A672DC" w:rsidRDefault="00413F2B" w:rsidP="006A3506">
      <w:pPr>
        <w:pStyle w:val="Default"/>
        <w:numPr>
          <w:ilvl w:val="0"/>
          <w:numId w:val="6"/>
        </w:numPr>
        <w:jc w:val="both"/>
        <w:rPr>
          <w:rFonts w:asciiTheme="minorHAnsi" w:hAnsiTheme="minorHAnsi" w:cstheme="minorHAnsi"/>
          <w:szCs w:val="22"/>
        </w:rPr>
      </w:pPr>
      <w:r w:rsidRPr="00A672DC">
        <w:rPr>
          <w:rFonts w:asciiTheme="minorHAnsi" w:hAnsiTheme="minorHAnsi" w:cstheme="minorHAnsi"/>
          <w:szCs w:val="22"/>
        </w:rPr>
        <w:t>To inform the local working instructions of each ward</w:t>
      </w:r>
    </w:p>
    <w:p w14:paraId="34AE4498" w14:textId="77777777" w:rsidR="006D26D9" w:rsidRPr="00A672DC" w:rsidRDefault="006D26D9" w:rsidP="006D26D9">
      <w:pPr>
        <w:pStyle w:val="ListParagraph"/>
        <w:rPr>
          <w:rFonts w:asciiTheme="minorHAnsi" w:hAnsiTheme="minorHAnsi" w:cstheme="minorHAnsi"/>
          <w:szCs w:val="22"/>
        </w:rPr>
      </w:pPr>
    </w:p>
    <w:p w14:paraId="34AE4499" w14:textId="77777777" w:rsidR="00761974" w:rsidRPr="00A672DC" w:rsidRDefault="00761974" w:rsidP="00761974">
      <w:pPr>
        <w:pStyle w:val="Default"/>
        <w:jc w:val="both"/>
        <w:rPr>
          <w:rFonts w:asciiTheme="minorHAnsi" w:hAnsiTheme="minorHAnsi" w:cstheme="minorHAnsi"/>
          <w:b/>
          <w:szCs w:val="22"/>
        </w:rPr>
      </w:pPr>
      <w:r w:rsidRPr="00A672DC">
        <w:rPr>
          <w:rFonts w:asciiTheme="minorHAnsi" w:hAnsiTheme="minorHAnsi" w:cstheme="minorHAnsi"/>
          <w:b/>
          <w:szCs w:val="22"/>
        </w:rPr>
        <w:t>1.3 Objectives of the Procedure</w:t>
      </w:r>
    </w:p>
    <w:p w14:paraId="34AE449A" w14:textId="77777777" w:rsidR="00761974" w:rsidRPr="00A672DC" w:rsidRDefault="00761974" w:rsidP="00761974">
      <w:pPr>
        <w:pStyle w:val="Default"/>
        <w:jc w:val="both"/>
        <w:rPr>
          <w:rFonts w:asciiTheme="minorHAnsi" w:hAnsiTheme="minorHAnsi" w:cstheme="minorHAnsi"/>
          <w:b/>
          <w:szCs w:val="22"/>
        </w:rPr>
      </w:pPr>
    </w:p>
    <w:p w14:paraId="34AE449B" w14:textId="77777777" w:rsidR="00761974" w:rsidRPr="00A672DC" w:rsidRDefault="00761974" w:rsidP="007E2461">
      <w:pPr>
        <w:pStyle w:val="Default"/>
        <w:jc w:val="both"/>
        <w:rPr>
          <w:rFonts w:asciiTheme="minorHAnsi" w:hAnsiTheme="minorHAnsi" w:cstheme="minorHAnsi"/>
          <w:szCs w:val="22"/>
        </w:rPr>
      </w:pPr>
      <w:r w:rsidRPr="00A672DC">
        <w:rPr>
          <w:rFonts w:asciiTheme="minorHAnsi" w:hAnsiTheme="minorHAnsi" w:cstheme="minorHAnsi"/>
          <w:szCs w:val="22"/>
        </w:rPr>
        <w:t>The obje</w:t>
      </w:r>
      <w:r w:rsidR="0005534E" w:rsidRPr="00A672DC">
        <w:rPr>
          <w:rFonts w:asciiTheme="minorHAnsi" w:hAnsiTheme="minorHAnsi" w:cstheme="minorHAnsi"/>
          <w:szCs w:val="22"/>
        </w:rPr>
        <w:t xml:space="preserve">ctives of this procedure </w:t>
      </w:r>
      <w:r w:rsidR="00A672DC" w:rsidRPr="00A672DC">
        <w:rPr>
          <w:rFonts w:asciiTheme="minorHAnsi" w:hAnsiTheme="minorHAnsi" w:cstheme="minorHAnsi"/>
          <w:szCs w:val="22"/>
        </w:rPr>
        <w:t>are:</w:t>
      </w:r>
    </w:p>
    <w:p w14:paraId="34AE449C" w14:textId="77777777" w:rsidR="00761974" w:rsidRPr="00A672DC" w:rsidRDefault="00761974" w:rsidP="007E2461">
      <w:pPr>
        <w:pStyle w:val="Default"/>
        <w:jc w:val="both"/>
        <w:rPr>
          <w:rFonts w:asciiTheme="minorHAnsi" w:hAnsiTheme="minorHAnsi" w:cstheme="minorHAnsi"/>
          <w:szCs w:val="22"/>
        </w:rPr>
      </w:pPr>
    </w:p>
    <w:p w14:paraId="34AE449D" w14:textId="77777777" w:rsidR="00761974" w:rsidRPr="00A672DC" w:rsidRDefault="0005534E" w:rsidP="006A3506">
      <w:pPr>
        <w:pStyle w:val="Default"/>
        <w:numPr>
          <w:ilvl w:val="0"/>
          <w:numId w:val="9"/>
        </w:numPr>
        <w:jc w:val="both"/>
        <w:rPr>
          <w:rFonts w:asciiTheme="minorHAnsi" w:hAnsiTheme="minorHAnsi" w:cstheme="minorHAnsi"/>
          <w:szCs w:val="22"/>
        </w:rPr>
      </w:pPr>
      <w:r w:rsidRPr="00A672DC">
        <w:rPr>
          <w:rFonts w:asciiTheme="minorHAnsi" w:hAnsiTheme="minorHAnsi" w:cstheme="minorHAnsi"/>
          <w:szCs w:val="22"/>
        </w:rPr>
        <w:t>To r</w:t>
      </w:r>
      <w:r w:rsidR="00761974" w:rsidRPr="00A672DC">
        <w:rPr>
          <w:rFonts w:asciiTheme="minorHAnsi" w:hAnsiTheme="minorHAnsi" w:cstheme="minorHAnsi"/>
          <w:szCs w:val="22"/>
        </w:rPr>
        <w:t>educe the numbers of service users whose transfer from hospital is delayed and to reduce the number of days that service users who are reported as delayed are awaiting transfer</w:t>
      </w:r>
    </w:p>
    <w:p w14:paraId="34AE449E" w14:textId="77777777" w:rsidR="00761974" w:rsidRPr="00A672DC" w:rsidRDefault="00761974" w:rsidP="007E2461">
      <w:pPr>
        <w:pStyle w:val="Default"/>
        <w:ind w:left="720"/>
        <w:jc w:val="both"/>
        <w:rPr>
          <w:rFonts w:asciiTheme="minorHAnsi" w:hAnsiTheme="minorHAnsi" w:cstheme="minorHAnsi"/>
          <w:szCs w:val="22"/>
        </w:rPr>
      </w:pPr>
    </w:p>
    <w:p w14:paraId="34AE449F" w14:textId="77777777" w:rsidR="00761974" w:rsidRPr="00A672DC" w:rsidRDefault="00761974" w:rsidP="006A3506">
      <w:pPr>
        <w:pStyle w:val="Default"/>
        <w:numPr>
          <w:ilvl w:val="0"/>
          <w:numId w:val="9"/>
        </w:numPr>
        <w:jc w:val="both"/>
        <w:rPr>
          <w:rFonts w:asciiTheme="minorHAnsi" w:hAnsiTheme="minorHAnsi" w:cstheme="minorHAnsi"/>
          <w:szCs w:val="22"/>
        </w:rPr>
      </w:pPr>
      <w:r w:rsidRPr="00A672DC">
        <w:rPr>
          <w:rFonts w:asciiTheme="minorHAnsi" w:hAnsiTheme="minorHAnsi" w:cstheme="minorHAnsi"/>
          <w:szCs w:val="22"/>
        </w:rPr>
        <w:t>To reduce the overall length of stay for people admitted to hospital and to free capacity to eliminate the need for out of area placement</w:t>
      </w:r>
    </w:p>
    <w:p w14:paraId="34AE44A0" w14:textId="77777777" w:rsidR="007E2461" w:rsidRPr="00A672DC" w:rsidRDefault="007E2461" w:rsidP="007E2461">
      <w:pPr>
        <w:spacing w:before="0" w:after="0"/>
        <w:ind w:left="360"/>
        <w:rPr>
          <w:rFonts w:asciiTheme="minorHAnsi" w:hAnsiTheme="minorHAnsi" w:cstheme="minorHAnsi"/>
          <w:szCs w:val="22"/>
        </w:rPr>
      </w:pPr>
    </w:p>
    <w:p w14:paraId="34AE44A1" w14:textId="77777777" w:rsidR="007E2461" w:rsidRPr="00A672DC" w:rsidRDefault="007E2461" w:rsidP="006A3506">
      <w:pPr>
        <w:pStyle w:val="Default"/>
        <w:numPr>
          <w:ilvl w:val="0"/>
          <w:numId w:val="9"/>
        </w:numPr>
        <w:jc w:val="both"/>
        <w:rPr>
          <w:rFonts w:asciiTheme="minorHAnsi" w:hAnsiTheme="minorHAnsi" w:cstheme="minorHAnsi"/>
          <w:szCs w:val="22"/>
        </w:rPr>
      </w:pPr>
      <w:r w:rsidRPr="00A672DC">
        <w:rPr>
          <w:rFonts w:asciiTheme="minorHAnsi" w:hAnsiTheme="minorHAnsi" w:cstheme="minorHAnsi"/>
          <w:szCs w:val="22"/>
        </w:rPr>
        <w:t>That potential barriers to discharge are identified as soon as possible and that these are mitigated through effective care planning</w:t>
      </w:r>
    </w:p>
    <w:p w14:paraId="34AE44A2" w14:textId="77777777" w:rsidR="00761974" w:rsidRPr="00A672DC" w:rsidRDefault="00761974" w:rsidP="007E2461">
      <w:pPr>
        <w:pStyle w:val="Default"/>
        <w:ind w:left="720"/>
        <w:jc w:val="both"/>
        <w:rPr>
          <w:rFonts w:asciiTheme="minorHAnsi" w:hAnsiTheme="minorHAnsi" w:cstheme="minorHAnsi"/>
          <w:szCs w:val="22"/>
        </w:rPr>
      </w:pPr>
    </w:p>
    <w:p w14:paraId="34AE44A3" w14:textId="77777777" w:rsidR="007E2461" w:rsidRPr="00A672DC" w:rsidRDefault="00761974" w:rsidP="006A3506">
      <w:pPr>
        <w:pStyle w:val="Default"/>
        <w:numPr>
          <w:ilvl w:val="0"/>
          <w:numId w:val="9"/>
        </w:numPr>
        <w:jc w:val="both"/>
        <w:rPr>
          <w:rFonts w:asciiTheme="minorHAnsi" w:hAnsiTheme="minorHAnsi" w:cstheme="minorHAnsi"/>
          <w:szCs w:val="22"/>
        </w:rPr>
      </w:pPr>
      <w:r w:rsidRPr="00A672DC">
        <w:rPr>
          <w:rFonts w:asciiTheme="minorHAnsi" w:hAnsiTheme="minorHAnsi" w:cstheme="minorHAnsi"/>
          <w:szCs w:val="22"/>
        </w:rPr>
        <w:t xml:space="preserve">To ensure that care delivery </w:t>
      </w:r>
      <w:r w:rsidR="007E2461" w:rsidRPr="00A672DC">
        <w:rPr>
          <w:rFonts w:asciiTheme="minorHAnsi" w:hAnsiTheme="minorHAnsi" w:cstheme="minorHAnsi"/>
          <w:szCs w:val="22"/>
        </w:rPr>
        <w:t>is well designed, effective and efficient</w:t>
      </w:r>
    </w:p>
    <w:p w14:paraId="34AE44A4" w14:textId="77777777" w:rsidR="007E2461" w:rsidRPr="00A672DC" w:rsidRDefault="007E2461" w:rsidP="007E2461">
      <w:pPr>
        <w:pStyle w:val="ListParagraph"/>
        <w:spacing w:before="0" w:after="0"/>
        <w:rPr>
          <w:rFonts w:asciiTheme="minorHAnsi" w:hAnsiTheme="minorHAnsi" w:cstheme="minorHAnsi"/>
          <w:szCs w:val="22"/>
        </w:rPr>
      </w:pPr>
    </w:p>
    <w:p w14:paraId="34AE44A5" w14:textId="77777777" w:rsidR="007E2461" w:rsidRPr="00A672DC" w:rsidRDefault="007E2461" w:rsidP="006A3506">
      <w:pPr>
        <w:pStyle w:val="Default"/>
        <w:numPr>
          <w:ilvl w:val="0"/>
          <w:numId w:val="9"/>
        </w:numPr>
        <w:jc w:val="both"/>
        <w:rPr>
          <w:rFonts w:asciiTheme="minorHAnsi" w:hAnsiTheme="minorHAnsi" w:cstheme="minorHAnsi"/>
          <w:szCs w:val="22"/>
        </w:rPr>
      </w:pPr>
      <w:r w:rsidRPr="00A672DC">
        <w:rPr>
          <w:rFonts w:asciiTheme="minorHAnsi" w:hAnsiTheme="minorHAnsi" w:cstheme="minorHAnsi"/>
          <w:szCs w:val="22"/>
        </w:rPr>
        <w:t xml:space="preserve">That service users and their carers are given timely and appropriate information to help them plan for discharge </w:t>
      </w:r>
      <w:r w:rsidR="00057FC6" w:rsidRPr="00A672DC">
        <w:rPr>
          <w:rFonts w:asciiTheme="minorHAnsi" w:hAnsiTheme="minorHAnsi" w:cstheme="minorHAnsi"/>
          <w:szCs w:val="22"/>
        </w:rPr>
        <w:t xml:space="preserve">at the point of admission </w:t>
      </w:r>
      <w:r w:rsidRPr="00A672DC">
        <w:rPr>
          <w:rFonts w:asciiTheme="minorHAnsi" w:hAnsiTheme="minorHAnsi" w:cstheme="minorHAnsi"/>
          <w:szCs w:val="22"/>
        </w:rPr>
        <w:t>so there are no surprises when transfer or discharge takes place</w:t>
      </w:r>
    </w:p>
    <w:p w14:paraId="34AE44A6" w14:textId="77777777" w:rsidR="007E2461" w:rsidRPr="00A672DC" w:rsidRDefault="007E2461" w:rsidP="007E2461">
      <w:pPr>
        <w:pStyle w:val="Default"/>
        <w:jc w:val="both"/>
        <w:rPr>
          <w:rFonts w:asciiTheme="minorHAnsi" w:eastAsia="Times New Roman" w:hAnsiTheme="minorHAnsi" w:cstheme="minorHAnsi"/>
          <w:color w:val="auto"/>
          <w:sz w:val="22"/>
          <w:szCs w:val="22"/>
          <w:lang w:eastAsia="en-GB"/>
        </w:rPr>
      </w:pPr>
    </w:p>
    <w:p w14:paraId="34AE44A7" w14:textId="77777777" w:rsidR="007E2461" w:rsidRPr="00A672DC" w:rsidRDefault="007E2461" w:rsidP="006A3506">
      <w:pPr>
        <w:pStyle w:val="Default"/>
        <w:numPr>
          <w:ilvl w:val="0"/>
          <w:numId w:val="9"/>
        </w:numPr>
        <w:jc w:val="both"/>
        <w:rPr>
          <w:rFonts w:asciiTheme="minorHAnsi" w:hAnsiTheme="minorHAnsi" w:cstheme="minorHAnsi"/>
          <w:szCs w:val="22"/>
        </w:rPr>
      </w:pPr>
      <w:r w:rsidRPr="00A672DC">
        <w:rPr>
          <w:rFonts w:asciiTheme="minorHAnsi" w:hAnsiTheme="minorHAnsi" w:cstheme="minorHAnsi"/>
          <w:szCs w:val="22"/>
        </w:rPr>
        <w:t>That service users are treated with respect and dignity throughout their inpatient stay</w:t>
      </w:r>
    </w:p>
    <w:p w14:paraId="34AE44A8" w14:textId="77777777" w:rsidR="007E2461" w:rsidRPr="00A672DC" w:rsidRDefault="007E2461" w:rsidP="007E2461">
      <w:pPr>
        <w:pStyle w:val="Default"/>
        <w:jc w:val="both"/>
        <w:rPr>
          <w:rFonts w:asciiTheme="minorHAnsi" w:hAnsiTheme="minorHAnsi" w:cstheme="minorHAnsi"/>
          <w:szCs w:val="22"/>
        </w:rPr>
      </w:pPr>
    </w:p>
    <w:p w14:paraId="34AE44A9" w14:textId="77777777" w:rsidR="007E2461" w:rsidRPr="00A672DC" w:rsidRDefault="007E2461" w:rsidP="006A3506">
      <w:pPr>
        <w:pStyle w:val="Default"/>
        <w:numPr>
          <w:ilvl w:val="0"/>
          <w:numId w:val="9"/>
        </w:numPr>
        <w:jc w:val="both"/>
        <w:rPr>
          <w:rFonts w:asciiTheme="minorHAnsi" w:hAnsiTheme="minorHAnsi" w:cstheme="minorHAnsi"/>
          <w:szCs w:val="22"/>
        </w:rPr>
      </w:pPr>
      <w:r w:rsidRPr="00A672DC">
        <w:rPr>
          <w:rFonts w:asciiTheme="minorHAnsi" w:hAnsiTheme="minorHAnsi" w:cstheme="minorHAnsi"/>
          <w:szCs w:val="22"/>
        </w:rPr>
        <w:t>That any areas where gaps in service provision across the care pathways which are creating de</w:t>
      </w:r>
      <w:r w:rsidR="006C6637" w:rsidRPr="00A672DC">
        <w:rPr>
          <w:rFonts w:asciiTheme="minorHAnsi" w:hAnsiTheme="minorHAnsi" w:cstheme="minorHAnsi"/>
          <w:szCs w:val="22"/>
        </w:rPr>
        <w:t>l</w:t>
      </w:r>
      <w:r w:rsidRPr="00A672DC">
        <w:rPr>
          <w:rFonts w:asciiTheme="minorHAnsi" w:hAnsiTheme="minorHAnsi" w:cstheme="minorHAnsi"/>
          <w:szCs w:val="22"/>
        </w:rPr>
        <w:t>ays can be identified and escalated appropriately</w:t>
      </w:r>
    </w:p>
    <w:p w14:paraId="34AE44AA" w14:textId="77777777" w:rsidR="00761974" w:rsidRPr="00A672DC" w:rsidRDefault="00761974" w:rsidP="007E2461">
      <w:pPr>
        <w:pStyle w:val="Default"/>
        <w:jc w:val="both"/>
        <w:rPr>
          <w:rFonts w:asciiTheme="minorHAnsi" w:hAnsiTheme="minorHAnsi" w:cstheme="minorHAnsi"/>
          <w:b/>
          <w:szCs w:val="22"/>
        </w:rPr>
      </w:pPr>
    </w:p>
    <w:p w14:paraId="34AE44AB" w14:textId="77777777" w:rsidR="00761974" w:rsidRDefault="00761974" w:rsidP="007E2461">
      <w:pPr>
        <w:pStyle w:val="Default"/>
        <w:jc w:val="both"/>
        <w:rPr>
          <w:rFonts w:asciiTheme="minorHAnsi" w:hAnsiTheme="minorHAnsi" w:cstheme="minorHAnsi"/>
          <w:b/>
          <w:szCs w:val="22"/>
        </w:rPr>
      </w:pPr>
    </w:p>
    <w:p w14:paraId="34AE44AC" w14:textId="77777777" w:rsidR="00E94F16" w:rsidRDefault="00E94F16" w:rsidP="007E2461">
      <w:pPr>
        <w:pStyle w:val="Default"/>
        <w:jc w:val="both"/>
        <w:rPr>
          <w:rFonts w:asciiTheme="minorHAnsi" w:hAnsiTheme="minorHAnsi" w:cstheme="minorHAnsi"/>
          <w:b/>
          <w:szCs w:val="22"/>
        </w:rPr>
      </w:pPr>
    </w:p>
    <w:p w14:paraId="34AE44AD" w14:textId="77777777" w:rsidR="00E94F16" w:rsidRDefault="00E94F16" w:rsidP="007E2461">
      <w:pPr>
        <w:pStyle w:val="Default"/>
        <w:jc w:val="both"/>
        <w:rPr>
          <w:rFonts w:asciiTheme="minorHAnsi" w:hAnsiTheme="minorHAnsi" w:cstheme="minorHAnsi"/>
          <w:b/>
          <w:szCs w:val="22"/>
        </w:rPr>
      </w:pPr>
    </w:p>
    <w:p w14:paraId="34AE44AE" w14:textId="77777777" w:rsidR="00E94F16" w:rsidRDefault="00E94F16" w:rsidP="007E2461">
      <w:pPr>
        <w:pStyle w:val="Default"/>
        <w:jc w:val="both"/>
        <w:rPr>
          <w:rFonts w:asciiTheme="minorHAnsi" w:hAnsiTheme="minorHAnsi" w:cstheme="minorHAnsi"/>
          <w:b/>
          <w:szCs w:val="22"/>
        </w:rPr>
      </w:pPr>
    </w:p>
    <w:p w14:paraId="34AE44AF" w14:textId="77777777" w:rsidR="00E94F16" w:rsidRDefault="00E94F16" w:rsidP="007E2461">
      <w:pPr>
        <w:pStyle w:val="Default"/>
        <w:jc w:val="both"/>
        <w:rPr>
          <w:rFonts w:asciiTheme="minorHAnsi" w:hAnsiTheme="minorHAnsi" w:cstheme="minorHAnsi"/>
          <w:b/>
          <w:szCs w:val="22"/>
        </w:rPr>
      </w:pPr>
    </w:p>
    <w:p w14:paraId="34AE44B0" w14:textId="77777777" w:rsidR="00E94F16" w:rsidRPr="00A672DC" w:rsidRDefault="00E94F16" w:rsidP="007E2461">
      <w:pPr>
        <w:pStyle w:val="Default"/>
        <w:jc w:val="both"/>
        <w:rPr>
          <w:rFonts w:asciiTheme="minorHAnsi" w:hAnsiTheme="minorHAnsi" w:cstheme="minorHAnsi"/>
          <w:b/>
          <w:szCs w:val="22"/>
        </w:rPr>
      </w:pPr>
    </w:p>
    <w:p w14:paraId="34AE44B1" w14:textId="77777777" w:rsidR="00761974" w:rsidRPr="00A672DC" w:rsidRDefault="00761974" w:rsidP="007E2461">
      <w:pPr>
        <w:pStyle w:val="Default"/>
        <w:jc w:val="both"/>
        <w:rPr>
          <w:rFonts w:asciiTheme="minorHAnsi" w:hAnsiTheme="minorHAnsi" w:cstheme="minorHAnsi"/>
          <w:b/>
          <w:szCs w:val="22"/>
        </w:rPr>
      </w:pPr>
    </w:p>
    <w:p w14:paraId="34AE44B2" w14:textId="77777777" w:rsidR="00556C03" w:rsidRPr="00A672DC" w:rsidRDefault="00556C03" w:rsidP="00556C03">
      <w:pPr>
        <w:pStyle w:val="Default"/>
        <w:jc w:val="both"/>
        <w:rPr>
          <w:rFonts w:asciiTheme="minorHAnsi" w:hAnsiTheme="minorHAnsi" w:cstheme="minorHAnsi"/>
          <w:b/>
          <w:szCs w:val="22"/>
        </w:rPr>
      </w:pPr>
      <w:r>
        <w:rPr>
          <w:rFonts w:asciiTheme="minorHAnsi" w:hAnsiTheme="minorHAnsi" w:cstheme="minorHAnsi"/>
          <w:b/>
          <w:szCs w:val="22"/>
        </w:rPr>
        <w:lastRenderedPageBreak/>
        <w:t xml:space="preserve">Flowchart of procedure </w:t>
      </w:r>
    </w:p>
    <w:p w14:paraId="34AE44B3" w14:textId="77777777" w:rsidR="007E2461" w:rsidRPr="00A672DC" w:rsidRDefault="007E2461" w:rsidP="00761974">
      <w:pPr>
        <w:pStyle w:val="Default"/>
        <w:jc w:val="both"/>
        <w:rPr>
          <w:rFonts w:asciiTheme="minorHAnsi" w:hAnsiTheme="minorHAnsi" w:cstheme="minorHAnsi"/>
          <w:b/>
          <w:szCs w:val="22"/>
        </w:rPr>
      </w:pPr>
    </w:p>
    <w:p w14:paraId="34AE44B4" w14:textId="77777777" w:rsidR="003E3D3A" w:rsidRPr="00A672DC" w:rsidRDefault="003E3D3A" w:rsidP="00761974">
      <w:pPr>
        <w:pStyle w:val="Default"/>
        <w:jc w:val="both"/>
        <w:rPr>
          <w:rFonts w:asciiTheme="minorHAnsi" w:hAnsiTheme="minorHAnsi" w:cstheme="minorHAnsi"/>
          <w:b/>
          <w:szCs w:val="22"/>
        </w:rPr>
      </w:pPr>
    </w:p>
    <w:p w14:paraId="34AE44B5" w14:textId="77777777" w:rsidR="006D26D9" w:rsidRPr="00A672DC" w:rsidRDefault="002936B1" w:rsidP="006D26D9">
      <w:pPr>
        <w:pStyle w:val="Default"/>
        <w:jc w:val="both"/>
        <w:rPr>
          <w:rFonts w:asciiTheme="minorHAnsi" w:hAnsiTheme="minorHAnsi" w:cstheme="minorHAnsi"/>
          <w:b/>
          <w:szCs w:val="22"/>
        </w:rPr>
      </w:pPr>
      <w:r w:rsidRPr="00A672DC">
        <w:rPr>
          <w:rFonts w:asciiTheme="minorHAnsi" w:hAnsiTheme="minorHAnsi" w:cstheme="minorHAnsi"/>
          <w:noProof/>
          <w:lang w:eastAsia="en-GB"/>
        </w:rPr>
        <w:drawing>
          <wp:inline distT="0" distB="0" distL="0" distR="0" wp14:anchorId="34AE47A6" wp14:editId="34AE47A7">
            <wp:extent cx="6010275" cy="8172450"/>
            <wp:effectExtent l="38100" t="0" r="2857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4AE44B6" w14:textId="77777777" w:rsidR="006D26D9" w:rsidRPr="00A672DC" w:rsidRDefault="006D26D9" w:rsidP="006D26D9">
      <w:pPr>
        <w:pStyle w:val="Default"/>
        <w:ind w:left="720"/>
        <w:jc w:val="both"/>
        <w:rPr>
          <w:rFonts w:asciiTheme="minorHAnsi" w:hAnsiTheme="minorHAnsi" w:cstheme="minorHAnsi"/>
          <w:b/>
          <w:szCs w:val="22"/>
        </w:rPr>
      </w:pPr>
    </w:p>
    <w:p w14:paraId="34AE44B7" w14:textId="77777777" w:rsidR="00D631F6" w:rsidRPr="00A672DC" w:rsidRDefault="00D631F6" w:rsidP="00D631F6">
      <w:pPr>
        <w:spacing w:before="0" w:after="0"/>
        <w:rPr>
          <w:rFonts w:asciiTheme="minorHAnsi" w:hAnsiTheme="minorHAnsi" w:cstheme="minorHAnsi"/>
          <w:b/>
          <w:sz w:val="24"/>
        </w:rPr>
      </w:pPr>
    </w:p>
    <w:p w14:paraId="34AE44B8" w14:textId="77777777" w:rsidR="00D6066B" w:rsidRPr="00A672DC" w:rsidRDefault="00D6066B" w:rsidP="00310191">
      <w:pPr>
        <w:spacing w:before="0" w:after="0"/>
        <w:ind w:left="720" w:hanging="720"/>
        <w:rPr>
          <w:rFonts w:asciiTheme="minorHAnsi" w:hAnsiTheme="minorHAnsi" w:cstheme="minorHAnsi"/>
          <w:b/>
          <w:sz w:val="24"/>
        </w:rPr>
      </w:pPr>
    </w:p>
    <w:p w14:paraId="34AE44B9" w14:textId="77777777" w:rsidR="007132DB" w:rsidRPr="00A672DC" w:rsidRDefault="00BE0900" w:rsidP="00310191">
      <w:pPr>
        <w:spacing w:before="0" w:after="0"/>
        <w:ind w:left="720" w:hanging="720"/>
        <w:rPr>
          <w:rFonts w:asciiTheme="minorHAnsi" w:hAnsiTheme="minorHAnsi" w:cstheme="minorHAnsi"/>
          <w:b/>
          <w:sz w:val="24"/>
        </w:rPr>
      </w:pPr>
      <w:r w:rsidRPr="00A672DC">
        <w:rPr>
          <w:rFonts w:asciiTheme="minorHAnsi" w:hAnsiTheme="minorHAnsi" w:cstheme="minorHAnsi"/>
          <w:b/>
          <w:sz w:val="24"/>
        </w:rPr>
        <w:t>1</w:t>
      </w:r>
      <w:r w:rsidR="00F01BDC" w:rsidRPr="00A672DC">
        <w:rPr>
          <w:rFonts w:asciiTheme="minorHAnsi" w:hAnsiTheme="minorHAnsi" w:cstheme="minorHAnsi"/>
          <w:b/>
          <w:sz w:val="24"/>
        </w:rPr>
        <w:t>.3</w:t>
      </w:r>
      <w:r w:rsidR="00310191" w:rsidRPr="00A672DC">
        <w:rPr>
          <w:rFonts w:asciiTheme="minorHAnsi" w:hAnsiTheme="minorHAnsi" w:cstheme="minorHAnsi"/>
          <w:b/>
          <w:sz w:val="24"/>
        </w:rPr>
        <w:tab/>
      </w:r>
      <w:r w:rsidR="007132DB" w:rsidRPr="00A672DC">
        <w:rPr>
          <w:rFonts w:asciiTheme="minorHAnsi" w:hAnsiTheme="minorHAnsi" w:cstheme="minorHAnsi"/>
          <w:b/>
          <w:bCs/>
          <w:iCs/>
          <w:sz w:val="24"/>
        </w:rPr>
        <w:t>Description of Procedure/Process</w:t>
      </w:r>
    </w:p>
    <w:p w14:paraId="34AE44BA" w14:textId="77777777" w:rsidR="00235F49" w:rsidRPr="00A672DC" w:rsidRDefault="00235F49" w:rsidP="00235F49">
      <w:pPr>
        <w:pStyle w:val="Heading9"/>
        <w:spacing w:before="0"/>
        <w:rPr>
          <w:rFonts w:asciiTheme="minorHAnsi" w:eastAsia="Times New Roman" w:hAnsiTheme="minorHAnsi" w:cstheme="minorHAnsi"/>
          <w:b/>
          <w:i w:val="0"/>
          <w:iCs w:val="0"/>
          <w:color w:val="auto"/>
          <w:sz w:val="24"/>
          <w:szCs w:val="24"/>
        </w:rPr>
      </w:pPr>
    </w:p>
    <w:p w14:paraId="34AE44BB" w14:textId="77777777" w:rsidR="00AB70E9" w:rsidRPr="00A672DC" w:rsidRDefault="009C5B33" w:rsidP="00D74C73">
      <w:pPr>
        <w:rPr>
          <w:rFonts w:asciiTheme="minorHAnsi" w:hAnsiTheme="minorHAnsi" w:cstheme="minorHAnsi"/>
          <w:b/>
          <w:sz w:val="24"/>
        </w:rPr>
      </w:pPr>
      <w:r w:rsidRPr="00A672DC">
        <w:rPr>
          <w:rFonts w:asciiTheme="minorHAnsi" w:hAnsiTheme="minorHAnsi" w:cstheme="minorHAnsi"/>
          <w:b/>
          <w:sz w:val="24"/>
        </w:rPr>
        <w:t xml:space="preserve">1.3.1 </w:t>
      </w:r>
      <w:r w:rsidR="00AB70E9" w:rsidRPr="00A672DC">
        <w:rPr>
          <w:rFonts w:asciiTheme="minorHAnsi" w:hAnsiTheme="minorHAnsi" w:cstheme="minorHAnsi"/>
          <w:b/>
          <w:sz w:val="24"/>
        </w:rPr>
        <w:t>Roles and Responsibilities</w:t>
      </w:r>
    </w:p>
    <w:tbl>
      <w:tblPr>
        <w:tblW w:w="9425" w:type="dxa"/>
        <w:tblBorders>
          <w:top w:val="nil"/>
          <w:left w:val="nil"/>
          <w:bottom w:val="nil"/>
          <w:right w:val="nil"/>
        </w:tblBorders>
        <w:tblLayout w:type="fixed"/>
        <w:tblLook w:val="0000" w:firstRow="0" w:lastRow="0" w:firstColumn="0" w:lastColumn="0" w:noHBand="0" w:noVBand="0"/>
      </w:tblPr>
      <w:tblGrid>
        <w:gridCol w:w="9425"/>
      </w:tblGrid>
      <w:tr w:rsidR="001332DC" w:rsidRPr="00F70363" w14:paraId="34AE44DA" w14:textId="77777777" w:rsidTr="001332DC">
        <w:trPr>
          <w:trHeight w:val="2110"/>
        </w:trPr>
        <w:tc>
          <w:tcPr>
            <w:tcW w:w="9425" w:type="dxa"/>
          </w:tcPr>
          <w:p w14:paraId="34AE44BC" w14:textId="77777777" w:rsidR="00EA6A1D" w:rsidRPr="00A672DC" w:rsidRDefault="00EA6A1D" w:rsidP="001332DC">
            <w:pPr>
              <w:autoSpaceDE w:val="0"/>
              <w:autoSpaceDN w:val="0"/>
              <w:adjustRightInd w:val="0"/>
              <w:spacing w:before="0" w:after="0"/>
              <w:jc w:val="left"/>
              <w:rPr>
                <w:rFonts w:asciiTheme="minorHAnsi" w:eastAsiaTheme="minorHAnsi" w:hAnsiTheme="minorHAnsi" w:cstheme="minorHAnsi"/>
                <w:b/>
                <w:bCs/>
                <w:color w:val="000000"/>
                <w:sz w:val="24"/>
                <w:lang w:eastAsia="en-US"/>
              </w:rPr>
            </w:pPr>
            <w:r w:rsidRPr="00A672DC">
              <w:rPr>
                <w:rFonts w:asciiTheme="minorHAnsi" w:hAnsiTheme="minorHAnsi" w:cstheme="minorHAnsi"/>
                <w:b/>
                <w:sz w:val="24"/>
              </w:rPr>
              <w:t>Crisis</w:t>
            </w:r>
            <w:r w:rsidR="00007487" w:rsidRPr="00A672DC">
              <w:rPr>
                <w:rFonts w:asciiTheme="minorHAnsi" w:hAnsiTheme="minorHAnsi" w:cstheme="minorHAnsi"/>
                <w:b/>
                <w:sz w:val="24"/>
              </w:rPr>
              <w:t xml:space="preserve"> Resolution</w:t>
            </w:r>
            <w:r w:rsidR="00AD6340" w:rsidRPr="00A672DC">
              <w:rPr>
                <w:rFonts w:asciiTheme="minorHAnsi" w:hAnsiTheme="minorHAnsi" w:cstheme="minorHAnsi"/>
                <w:b/>
                <w:sz w:val="24"/>
              </w:rPr>
              <w:t xml:space="preserve"> Intensive</w:t>
            </w:r>
            <w:r w:rsidRPr="00A672DC">
              <w:rPr>
                <w:rFonts w:asciiTheme="minorHAnsi" w:hAnsiTheme="minorHAnsi" w:cstheme="minorHAnsi"/>
                <w:b/>
                <w:sz w:val="24"/>
              </w:rPr>
              <w:t xml:space="preserve"> </w:t>
            </w:r>
            <w:r w:rsidR="00A672DC" w:rsidRPr="00A672DC">
              <w:rPr>
                <w:rFonts w:asciiTheme="minorHAnsi" w:hAnsiTheme="minorHAnsi" w:cstheme="minorHAnsi"/>
                <w:b/>
                <w:sz w:val="24"/>
              </w:rPr>
              <w:t>Support Service</w:t>
            </w:r>
            <w:r w:rsidR="00F177C6" w:rsidRPr="00A672DC">
              <w:rPr>
                <w:rFonts w:asciiTheme="minorHAnsi" w:hAnsiTheme="minorHAnsi" w:cstheme="minorHAnsi"/>
                <w:b/>
                <w:sz w:val="24"/>
              </w:rPr>
              <w:t xml:space="preserve"> (CRISS) working age.  Intensive Home Treatment Service (IHTT) older peo</w:t>
            </w:r>
            <w:r w:rsidR="00007487" w:rsidRPr="00A672DC">
              <w:rPr>
                <w:rFonts w:asciiTheme="minorHAnsi" w:hAnsiTheme="minorHAnsi" w:cstheme="minorHAnsi"/>
                <w:b/>
                <w:sz w:val="24"/>
              </w:rPr>
              <w:t>p</w:t>
            </w:r>
            <w:r w:rsidR="00F177C6" w:rsidRPr="00A672DC">
              <w:rPr>
                <w:rFonts w:asciiTheme="minorHAnsi" w:hAnsiTheme="minorHAnsi" w:cstheme="minorHAnsi"/>
                <w:b/>
                <w:sz w:val="24"/>
              </w:rPr>
              <w:t>les service –</w:t>
            </w:r>
            <w:r w:rsidR="0003372C" w:rsidRPr="00A672DC">
              <w:rPr>
                <w:rFonts w:asciiTheme="minorHAnsi" w:eastAsiaTheme="minorHAnsi" w:hAnsiTheme="minorHAnsi" w:cstheme="minorHAnsi"/>
                <w:b/>
                <w:bCs/>
                <w:color w:val="000000"/>
                <w:sz w:val="24"/>
                <w:lang w:eastAsia="en-US"/>
              </w:rPr>
              <w:t xml:space="preserve"> </w:t>
            </w:r>
            <w:r w:rsidR="00F177C6" w:rsidRPr="00A672DC">
              <w:rPr>
                <w:rFonts w:asciiTheme="minorHAnsi" w:eastAsiaTheme="minorHAnsi" w:hAnsiTheme="minorHAnsi" w:cstheme="minorHAnsi"/>
                <w:b/>
                <w:bCs/>
                <w:color w:val="000000"/>
                <w:sz w:val="24"/>
                <w:lang w:eastAsia="en-US"/>
              </w:rPr>
              <w:t xml:space="preserve">Triaging/gatekeeping bed management </w:t>
            </w:r>
            <w:r w:rsidR="00A672DC" w:rsidRPr="00A672DC">
              <w:rPr>
                <w:rFonts w:asciiTheme="minorHAnsi" w:eastAsiaTheme="minorHAnsi" w:hAnsiTheme="minorHAnsi" w:cstheme="minorHAnsi"/>
                <w:b/>
                <w:bCs/>
                <w:color w:val="000000"/>
                <w:sz w:val="24"/>
                <w:lang w:eastAsia="en-US"/>
              </w:rPr>
              <w:t>referrals</w:t>
            </w:r>
            <w:r w:rsidR="00F177C6" w:rsidRPr="00A672DC">
              <w:rPr>
                <w:rFonts w:asciiTheme="minorHAnsi" w:eastAsiaTheme="minorHAnsi" w:hAnsiTheme="minorHAnsi" w:cstheme="minorHAnsi"/>
                <w:b/>
                <w:bCs/>
                <w:color w:val="000000"/>
                <w:sz w:val="24"/>
                <w:lang w:eastAsia="en-US"/>
              </w:rPr>
              <w:t>.</w:t>
            </w:r>
          </w:p>
          <w:p w14:paraId="34AE44BD" w14:textId="77777777" w:rsidR="00EA6A1D" w:rsidRPr="00A672DC" w:rsidRDefault="00EA6A1D" w:rsidP="001332DC">
            <w:pPr>
              <w:autoSpaceDE w:val="0"/>
              <w:autoSpaceDN w:val="0"/>
              <w:adjustRightInd w:val="0"/>
              <w:spacing w:before="0" w:after="0"/>
              <w:jc w:val="left"/>
              <w:rPr>
                <w:rFonts w:asciiTheme="minorHAnsi" w:eastAsiaTheme="minorHAnsi" w:hAnsiTheme="minorHAnsi" w:cstheme="minorHAnsi"/>
                <w:b/>
                <w:bCs/>
                <w:color w:val="000000"/>
                <w:sz w:val="24"/>
                <w:lang w:eastAsia="en-US"/>
              </w:rPr>
            </w:pPr>
          </w:p>
          <w:p w14:paraId="34AE44BE" w14:textId="77777777" w:rsidR="00EA6A1D" w:rsidRPr="00A672DC" w:rsidRDefault="00EA6A1D" w:rsidP="006A3506">
            <w:pPr>
              <w:pStyle w:val="ListParagraph"/>
              <w:numPr>
                <w:ilvl w:val="0"/>
                <w:numId w:val="13"/>
              </w:numPr>
              <w:autoSpaceDE w:val="0"/>
              <w:autoSpaceDN w:val="0"/>
              <w:adjustRightInd w:val="0"/>
              <w:spacing w:before="0" w:after="0"/>
              <w:jc w:val="left"/>
              <w:rPr>
                <w:rFonts w:asciiTheme="minorHAnsi" w:eastAsiaTheme="minorHAnsi" w:hAnsiTheme="minorHAnsi" w:cstheme="minorHAnsi"/>
                <w:bCs/>
                <w:color w:val="000000"/>
                <w:sz w:val="24"/>
                <w:lang w:eastAsia="en-US"/>
              </w:rPr>
            </w:pPr>
            <w:r w:rsidRPr="00A672DC">
              <w:rPr>
                <w:rFonts w:asciiTheme="minorHAnsi" w:eastAsiaTheme="minorHAnsi" w:hAnsiTheme="minorHAnsi" w:cstheme="minorHAnsi"/>
                <w:bCs/>
                <w:color w:val="000000"/>
                <w:sz w:val="24"/>
                <w:lang w:eastAsia="en-US"/>
              </w:rPr>
              <w:t xml:space="preserve">As part of the </w:t>
            </w:r>
            <w:r w:rsidR="00F177C6" w:rsidRPr="00A672DC">
              <w:rPr>
                <w:rFonts w:asciiTheme="minorHAnsi" w:eastAsiaTheme="minorHAnsi" w:hAnsiTheme="minorHAnsi" w:cstheme="minorHAnsi"/>
                <w:bCs/>
                <w:color w:val="000000"/>
                <w:sz w:val="24"/>
                <w:lang w:eastAsia="en-US"/>
              </w:rPr>
              <w:t xml:space="preserve">CRISS/IHTT triaging </w:t>
            </w:r>
            <w:r w:rsidRPr="00A672DC">
              <w:rPr>
                <w:rFonts w:asciiTheme="minorHAnsi" w:eastAsiaTheme="minorHAnsi" w:hAnsiTheme="minorHAnsi" w:cstheme="minorHAnsi"/>
                <w:bCs/>
                <w:color w:val="000000"/>
                <w:sz w:val="24"/>
                <w:lang w:eastAsia="en-US"/>
              </w:rPr>
              <w:t xml:space="preserve">assessment </w:t>
            </w:r>
            <w:r w:rsidR="00F177C6" w:rsidRPr="00A672DC">
              <w:rPr>
                <w:rFonts w:asciiTheme="minorHAnsi" w:eastAsiaTheme="minorHAnsi" w:hAnsiTheme="minorHAnsi" w:cstheme="minorHAnsi"/>
                <w:bCs/>
                <w:color w:val="000000"/>
                <w:sz w:val="24"/>
                <w:lang w:eastAsia="en-US"/>
              </w:rPr>
              <w:t>-</w:t>
            </w:r>
            <w:r w:rsidRPr="00A672DC">
              <w:rPr>
                <w:rFonts w:asciiTheme="minorHAnsi" w:eastAsiaTheme="minorHAnsi" w:hAnsiTheme="minorHAnsi" w:cstheme="minorHAnsi"/>
                <w:bCs/>
                <w:color w:val="000000"/>
                <w:sz w:val="24"/>
                <w:lang w:eastAsia="en-US"/>
              </w:rPr>
              <w:t>identify goals expected from inpatient admission</w:t>
            </w:r>
            <w:r w:rsidR="0003372C" w:rsidRPr="00A672DC">
              <w:rPr>
                <w:rFonts w:asciiTheme="minorHAnsi" w:eastAsiaTheme="minorHAnsi" w:hAnsiTheme="minorHAnsi" w:cstheme="minorHAnsi"/>
                <w:bCs/>
                <w:color w:val="000000"/>
                <w:sz w:val="24"/>
                <w:lang w:eastAsia="en-US"/>
              </w:rPr>
              <w:t xml:space="preserve"> and</w:t>
            </w:r>
            <w:r w:rsidR="00F177C6" w:rsidRPr="00A672DC">
              <w:rPr>
                <w:rFonts w:asciiTheme="minorHAnsi" w:eastAsiaTheme="minorHAnsi" w:hAnsiTheme="minorHAnsi" w:cstheme="minorHAnsi"/>
                <w:bCs/>
                <w:color w:val="000000"/>
                <w:sz w:val="24"/>
                <w:lang w:eastAsia="en-US"/>
              </w:rPr>
              <w:t xml:space="preserve"> the </w:t>
            </w:r>
            <w:r w:rsidR="0003372C" w:rsidRPr="00A672DC">
              <w:rPr>
                <w:rFonts w:asciiTheme="minorHAnsi" w:eastAsiaTheme="minorHAnsi" w:hAnsiTheme="minorHAnsi" w:cstheme="minorHAnsi"/>
                <w:bCs/>
                <w:color w:val="000000"/>
                <w:sz w:val="24"/>
                <w:lang w:eastAsia="en-US"/>
              </w:rPr>
              <w:t xml:space="preserve"> purpose of admission</w:t>
            </w:r>
          </w:p>
          <w:p w14:paraId="34AE44BF" w14:textId="77777777" w:rsidR="00EA6A1D" w:rsidRPr="00A672DC" w:rsidRDefault="00A672DC" w:rsidP="006A3506">
            <w:pPr>
              <w:pStyle w:val="ListParagraph"/>
              <w:numPr>
                <w:ilvl w:val="0"/>
                <w:numId w:val="13"/>
              </w:numPr>
              <w:autoSpaceDE w:val="0"/>
              <w:autoSpaceDN w:val="0"/>
              <w:adjustRightInd w:val="0"/>
              <w:spacing w:before="0" w:after="0"/>
              <w:jc w:val="left"/>
              <w:rPr>
                <w:rFonts w:asciiTheme="minorHAnsi" w:eastAsiaTheme="minorHAnsi" w:hAnsiTheme="minorHAnsi" w:cstheme="minorHAnsi"/>
                <w:bCs/>
                <w:color w:val="000000"/>
                <w:sz w:val="24"/>
                <w:lang w:eastAsia="en-US"/>
              </w:rPr>
            </w:pPr>
            <w:r w:rsidRPr="00A672DC">
              <w:rPr>
                <w:rFonts w:asciiTheme="minorHAnsi" w:eastAsiaTheme="minorHAnsi" w:hAnsiTheme="minorHAnsi" w:cstheme="minorHAnsi"/>
                <w:bCs/>
                <w:color w:val="000000"/>
                <w:sz w:val="24"/>
                <w:lang w:eastAsia="en-US"/>
              </w:rPr>
              <w:t>Identify</w:t>
            </w:r>
            <w:r w:rsidR="00EA6A1D" w:rsidRPr="00A672DC">
              <w:rPr>
                <w:rFonts w:asciiTheme="minorHAnsi" w:eastAsiaTheme="minorHAnsi" w:hAnsiTheme="minorHAnsi" w:cstheme="minorHAnsi"/>
                <w:bCs/>
                <w:color w:val="000000"/>
                <w:sz w:val="24"/>
                <w:lang w:eastAsia="en-US"/>
              </w:rPr>
              <w:t xml:space="preserve"> anticipated length of stay in hospital and communicate this with the service user, carer and ward team</w:t>
            </w:r>
          </w:p>
          <w:p w14:paraId="34AE44C0" w14:textId="77777777" w:rsidR="006B5E07" w:rsidRPr="00A672DC" w:rsidRDefault="006B5E07" w:rsidP="006A3506">
            <w:pPr>
              <w:pStyle w:val="ListParagraph"/>
              <w:numPr>
                <w:ilvl w:val="0"/>
                <w:numId w:val="13"/>
              </w:numPr>
              <w:autoSpaceDE w:val="0"/>
              <w:autoSpaceDN w:val="0"/>
              <w:adjustRightInd w:val="0"/>
              <w:spacing w:before="0" w:after="0"/>
              <w:jc w:val="left"/>
              <w:rPr>
                <w:rFonts w:asciiTheme="minorHAnsi" w:eastAsiaTheme="minorHAnsi" w:hAnsiTheme="minorHAnsi" w:cstheme="minorHAnsi"/>
                <w:bCs/>
                <w:color w:val="000000"/>
                <w:sz w:val="24"/>
                <w:lang w:eastAsia="en-US"/>
              </w:rPr>
            </w:pPr>
            <w:r w:rsidRPr="00A672DC">
              <w:rPr>
                <w:rFonts w:asciiTheme="minorHAnsi" w:eastAsiaTheme="minorHAnsi" w:hAnsiTheme="minorHAnsi" w:cstheme="minorHAnsi"/>
                <w:bCs/>
                <w:color w:val="000000"/>
                <w:sz w:val="24"/>
                <w:lang w:eastAsia="en-US"/>
              </w:rPr>
              <w:t>Take lead in daily capacity conference call (OPS 10am ,WAA 10.15am)</w:t>
            </w:r>
          </w:p>
          <w:p w14:paraId="34AE44C1" w14:textId="77777777" w:rsidR="006B5E07" w:rsidRPr="00A672DC" w:rsidRDefault="006B5E07" w:rsidP="006B5E07">
            <w:pPr>
              <w:autoSpaceDE w:val="0"/>
              <w:autoSpaceDN w:val="0"/>
              <w:adjustRightInd w:val="0"/>
              <w:spacing w:before="0" w:after="0"/>
              <w:ind w:left="360"/>
              <w:jc w:val="left"/>
              <w:rPr>
                <w:rFonts w:asciiTheme="minorHAnsi" w:eastAsiaTheme="minorHAnsi" w:hAnsiTheme="minorHAnsi" w:cstheme="minorHAnsi"/>
                <w:bCs/>
                <w:color w:val="000000"/>
                <w:sz w:val="24"/>
                <w:lang w:eastAsia="en-US"/>
              </w:rPr>
            </w:pPr>
          </w:p>
          <w:p w14:paraId="34AE44C2" w14:textId="77777777" w:rsidR="006B5E07" w:rsidRPr="00A672DC" w:rsidRDefault="006B5E07" w:rsidP="006B5E07">
            <w:pPr>
              <w:autoSpaceDE w:val="0"/>
              <w:autoSpaceDN w:val="0"/>
              <w:adjustRightInd w:val="0"/>
              <w:spacing w:before="0" w:after="0"/>
              <w:jc w:val="left"/>
              <w:rPr>
                <w:rFonts w:asciiTheme="minorHAnsi" w:eastAsiaTheme="minorHAnsi" w:hAnsiTheme="minorHAnsi" w:cstheme="minorHAnsi"/>
                <w:b/>
                <w:bCs/>
                <w:color w:val="000000"/>
                <w:sz w:val="24"/>
                <w:lang w:eastAsia="en-US"/>
              </w:rPr>
            </w:pPr>
            <w:r w:rsidRPr="00A672DC">
              <w:rPr>
                <w:rFonts w:asciiTheme="minorHAnsi" w:eastAsiaTheme="minorHAnsi" w:hAnsiTheme="minorHAnsi" w:cstheme="minorHAnsi"/>
                <w:b/>
                <w:bCs/>
                <w:color w:val="000000"/>
                <w:sz w:val="24"/>
                <w:lang w:eastAsia="en-US"/>
              </w:rPr>
              <w:t>Bed Admin</w:t>
            </w:r>
            <w:r w:rsidR="0066413E" w:rsidRPr="00A672DC">
              <w:rPr>
                <w:rFonts w:asciiTheme="minorHAnsi" w:eastAsiaTheme="minorHAnsi" w:hAnsiTheme="minorHAnsi" w:cstheme="minorHAnsi"/>
                <w:b/>
                <w:bCs/>
                <w:color w:val="000000"/>
                <w:sz w:val="24"/>
                <w:lang w:eastAsia="en-US"/>
              </w:rPr>
              <w:t>i</w:t>
            </w:r>
            <w:r w:rsidRPr="00A672DC">
              <w:rPr>
                <w:rFonts w:asciiTheme="minorHAnsi" w:eastAsiaTheme="minorHAnsi" w:hAnsiTheme="minorHAnsi" w:cstheme="minorHAnsi"/>
                <w:b/>
                <w:bCs/>
                <w:color w:val="000000"/>
                <w:sz w:val="24"/>
                <w:lang w:eastAsia="en-US"/>
              </w:rPr>
              <w:t xml:space="preserve">strator </w:t>
            </w:r>
          </w:p>
          <w:p w14:paraId="34AE44C3" w14:textId="77777777" w:rsidR="006B5E07" w:rsidRPr="00A672DC" w:rsidRDefault="006B5E07" w:rsidP="006A3506">
            <w:pPr>
              <w:pStyle w:val="ListParagraph"/>
              <w:numPr>
                <w:ilvl w:val="0"/>
                <w:numId w:val="25"/>
              </w:numPr>
              <w:autoSpaceDE w:val="0"/>
              <w:autoSpaceDN w:val="0"/>
              <w:adjustRightInd w:val="0"/>
              <w:spacing w:before="0" w:after="0"/>
              <w:jc w:val="left"/>
              <w:rPr>
                <w:rFonts w:asciiTheme="minorHAnsi" w:eastAsiaTheme="minorHAnsi" w:hAnsiTheme="minorHAnsi" w:cstheme="minorHAnsi"/>
                <w:b/>
                <w:bCs/>
                <w:color w:val="000000"/>
                <w:sz w:val="24"/>
                <w:lang w:eastAsia="en-US"/>
              </w:rPr>
            </w:pPr>
            <w:r w:rsidRPr="00A672DC">
              <w:rPr>
                <w:rFonts w:asciiTheme="minorHAnsi" w:eastAsiaTheme="minorHAnsi" w:hAnsiTheme="minorHAnsi" w:cstheme="minorHAnsi"/>
                <w:bCs/>
                <w:color w:val="000000"/>
                <w:sz w:val="24"/>
                <w:lang w:eastAsia="en-US"/>
              </w:rPr>
              <w:t>Participate in daily capacity conference call for both working age and older adult</w:t>
            </w:r>
          </w:p>
          <w:p w14:paraId="34AE44C4" w14:textId="77777777" w:rsidR="006B5E07" w:rsidRPr="00A672DC" w:rsidRDefault="006B5E07" w:rsidP="006A3506">
            <w:pPr>
              <w:pStyle w:val="ListParagraph"/>
              <w:numPr>
                <w:ilvl w:val="0"/>
                <w:numId w:val="24"/>
              </w:numPr>
              <w:autoSpaceDE w:val="0"/>
              <w:autoSpaceDN w:val="0"/>
              <w:adjustRightInd w:val="0"/>
              <w:spacing w:before="0" w:after="0"/>
              <w:jc w:val="left"/>
              <w:rPr>
                <w:rFonts w:asciiTheme="minorHAnsi" w:eastAsiaTheme="minorHAnsi" w:hAnsiTheme="minorHAnsi" w:cstheme="minorHAnsi"/>
                <w:bCs/>
                <w:color w:val="000000"/>
                <w:sz w:val="24"/>
                <w:lang w:eastAsia="en-US"/>
              </w:rPr>
            </w:pPr>
            <w:r w:rsidRPr="00A672DC">
              <w:rPr>
                <w:rFonts w:asciiTheme="minorHAnsi" w:hAnsiTheme="minorHAnsi" w:cstheme="minorHAnsi"/>
                <w:sz w:val="24"/>
              </w:rPr>
              <w:t>Maintain list of available beds including out of area provision and update this with agreed discharges to give overview of capacity.</w:t>
            </w:r>
          </w:p>
          <w:p w14:paraId="34AE44C5" w14:textId="77777777" w:rsidR="00E44602" w:rsidRPr="00A672DC" w:rsidRDefault="00E44602" w:rsidP="00E44602">
            <w:pPr>
              <w:rPr>
                <w:rFonts w:asciiTheme="minorHAnsi" w:hAnsiTheme="minorHAnsi" w:cstheme="minorHAnsi"/>
                <w:b/>
                <w:sz w:val="24"/>
              </w:rPr>
            </w:pPr>
            <w:r w:rsidRPr="00A672DC">
              <w:rPr>
                <w:rFonts w:asciiTheme="minorHAnsi" w:hAnsiTheme="minorHAnsi" w:cstheme="minorHAnsi"/>
                <w:b/>
                <w:sz w:val="24"/>
              </w:rPr>
              <w:t>Daily capacity calls (Leeds Care Group)</w:t>
            </w:r>
          </w:p>
          <w:p w14:paraId="34AE44C6" w14:textId="77777777" w:rsidR="00E44602" w:rsidRPr="00A672DC" w:rsidRDefault="00E44602" w:rsidP="00E44602">
            <w:pPr>
              <w:rPr>
                <w:rFonts w:asciiTheme="minorHAnsi" w:hAnsiTheme="minorHAnsi" w:cstheme="minorHAnsi"/>
                <w:sz w:val="24"/>
              </w:rPr>
            </w:pPr>
            <w:r w:rsidRPr="00A672DC">
              <w:rPr>
                <w:rFonts w:asciiTheme="minorHAnsi" w:hAnsiTheme="minorHAnsi" w:cstheme="minorHAnsi"/>
                <w:sz w:val="24"/>
              </w:rPr>
              <w:t xml:space="preserve">Each day the adult acute and older </w:t>
            </w:r>
            <w:r w:rsidR="00A672DC" w:rsidRPr="00A672DC">
              <w:rPr>
                <w:rFonts w:asciiTheme="minorHAnsi" w:hAnsiTheme="minorHAnsi" w:cstheme="minorHAnsi"/>
                <w:sz w:val="24"/>
              </w:rPr>
              <w:t>people’s</w:t>
            </w:r>
            <w:r w:rsidRPr="00A672DC">
              <w:rPr>
                <w:rFonts w:asciiTheme="minorHAnsi" w:hAnsiTheme="minorHAnsi" w:cstheme="minorHAnsi"/>
                <w:sz w:val="24"/>
              </w:rPr>
              <w:t xml:space="preserve"> wards</w:t>
            </w:r>
            <w:r w:rsidR="00A672DC" w:rsidRPr="00A672DC">
              <w:rPr>
                <w:rFonts w:asciiTheme="minorHAnsi" w:hAnsiTheme="minorHAnsi" w:cstheme="minorHAnsi"/>
                <w:sz w:val="24"/>
              </w:rPr>
              <w:t>, CRISS</w:t>
            </w:r>
            <w:r w:rsidRPr="00A672DC">
              <w:rPr>
                <w:rFonts w:asciiTheme="minorHAnsi" w:hAnsiTheme="minorHAnsi" w:cstheme="minorHAnsi"/>
                <w:sz w:val="24"/>
              </w:rPr>
              <w:t xml:space="preserve"> (WAA) &amp; IHTT (OPS) within the </w:t>
            </w:r>
            <w:r w:rsidR="00A672DC" w:rsidRPr="00A672DC">
              <w:rPr>
                <w:rFonts w:asciiTheme="minorHAnsi" w:hAnsiTheme="minorHAnsi" w:cstheme="minorHAnsi"/>
                <w:sz w:val="24"/>
              </w:rPr>
              <w:t>care group</w:t>
            </w:r>
            <w:r w:rsidRPr="00A672DC">
              <w:rPr>
                <w:rFonts w:asciiTheme="minorHAnsi" w:hAnsiTheme="minorHAnsi" w:cstheme="minorHAnsi"/>
                <w:sz w:val="24"/>
              </w:rPr>
              <w:t xml:space="preserve"> participate in the daily capacity call. PICU and rehabilitation and recovery join the call three times per week. The aim of the call is to ensure that:</w:t>
            </w:r>
          </w:p>
          <w:p w14:paraId="34AE44C7" w14:textId="77777777" w:rsidR="00E44602" w:rsidRPr="00A672DC" w:rsidRDefault="00E44602" w:rsidP="006A3506">
            <w:pPr>
              <w:pStyle w:val="ListParagraph"/>
              <w:numPr>
                <w:ilvl w:val="0"/>
                <w:numId w:val="22"/>
              </w:numPr>
              <w:rPr>
                <w:rFonts w:asciiTheme="minorHAnsi" w:hAnsiTheme="minorHAnsi" w:cstheme="minorHAnsi"/>
                <w:sz w:val="24"/>
              </w:rPr>
            </w:pPr>
            <w:r w:rsidRPr="00A672DC">
              <w:rPr>
                <w:rFonts w:asciiTheme="minorHAnsi" w:hAnsiTheme="minorHAnsi" w:cstheme="minorHAnsi"/>
                <w:sz w:val="24"/>
              </w:rPr>
              <w:t>All parts of the inpatient pathway are aware of the demand for admission</w:t>
            </w:r>
          </w:p>
          <w:p w14:paraId="34AE44C8" w14:textId="77777777" w:rsidR="00E44602" w:rsidRPr="00A672DC" w:rsidRDefault="00E44602" w:rsidP="006A3506">
            <w:pPr>
              <w:pStyle w:val="ListParagraph"/>
              <w:numPr>
                <w:ilvl w:val="0"/>
                <w:numId w:val="22"/>
              </w:numPr>
              <w:rPr>
                <w:rFonts w:asciiTheme="minorHAnsi" w:hAnsiTheme="minorHAnsi" w:cstheme="minorHAnsi"/>
                <w:sz w:val="24"/>
              </w:rPr>
            </w:pPr>
            <w:r w:rsidRPr="00A672DC">
              <w:rPr>
                <w:rFonts w:asciiTheme="minorHAnsi" w:hAnsiTheme="minorHAnsi" w:cstheme="minorHAnsi"/>
                <w:sz w:val="24"/>
              </w:rPr>
              <w:t>All parts of the inpatient pathway are aware of the planned discharges</w:t>
            </w:r>
          </w:p>
          <w:p w14:paraId="34AE44C9" w14:textId="77777777" w:rsidR="00E44602" w:rsidRPr="00A672DC" w:rsidRDefault="00E44602" w:rsidP="006A3506">
            <w:pPr>
              <w:pStyle w:val="ListParagraph"/>
              <w:numPr>
                <w:ilvl w:val="0"/>
                <w:numId w:val="22"/>
              </w:numPr>
              <w:rPr>
                <w:rFonts w:asciiTheme="minorHAnsi" w:hAnsiTheme="minorHAnsi" w:cstheme="minorHAnsi"/>
                <w:sz w:val="24"/>
              </w:rPr>
            </w:pPr>
            <w:r w:rsidRPr="00A672DC">
              <w:rPr>
                <w:rFonts w:asciiTheme="minorHAnsi" w:hAnsiTheme="minorHAnsi" w:cstheme="minorHAnsi"/>
                <w:sz w:val="24"/>
              </w:rPr>
              <w:t>Wards can report availability of stable leave beds</w:t>
            </w:r>
          </w:p>
          <w:p w14:paraId="34AE44CA" w14:textId="77777777" w:rsidR="00E44602" w:rsidRPr="00A672DC" w:rsidRDefault="00E44602" w:rsidP="006A3506">
            <w:pPr>
              <w:pStyle w:val="ListParagraph"/>
              <w:numPr>
                <w:ilvl w:val="0"/>
                <w:numId w:val="22"/>
              </w:numPr>
              <w:autoSpaceDE w:val="0"/>
              <w:autoSpaceDN w:val="0"/>
              <w:adjustRightInd w:val="0"/>
              <w:spacing w:before="0" w:after="0"/>
              <w:jc w:val="left"/>
              <w:rPr>
                <w:rFonts w:asciiTheme="minorHAnsi" w:eastAsiaTheme="minorHAnsi" w:hAnsiTheme="minorHAnsi" w:cstheme="minorHAnsi"/>
                <w:bCs/>
                <w:color w:val="000000"/>
                <w:sz w:val="24"/>
                <w:lang w:eastAsia="en-US"/>
              </w:rPr>
            </w:pPr>
            <w:r w:rsidRPr="00A672DC">
              <w:rPr>
                <w:rFonts w:asciiTheme="minorHAnsi" w:hAnsiTheme="minorHAnsi" w:cstheme="minorHAnsi"/>
                <w:sz w:val="24"/>
              </w:rPr>
              <w:t xml:space="preserve">Wards can escalate any issues arising following the PIPA meeting which is impacting on bed </w:t>
            </w:r>
            <w:r w:rsidR="00A672DC" w:rsidRPr="00A672DC">
              <w:rPr>
                <w:rFonts w:asciiTheme="minorHAnsi" w:hAnsiTheme="minorHAnsi" w:cstheme="minorHAnsi"/>
                <w:sz w:val="24"/>
              </w:rPr>
              <w:t>availability</w:t>
            </w:r>
          </w:p>
          <w:p w14:paraId="34AE44CB" w14:textId="77777777" w:rsidR="00EA6A1D" w:rsidRPr="00A672DC" w:rsidRDefault="00EA6A1D" w:rsidP="001332DC">
            <w:pPr>
              <w:autoSpaceDE w:val="0"/>
              <w:autoSpaceDN w:val="0"/>
              <w:adjustRightInd w:val="0"/>
              <w:spacing w:before="0" w:after="0"/>
              <w:jc w:val="left"/>
              <w:rPr>
                <w:rFonts w:asciiTheme="minorHAnsi" w:eastAsiaTheme="minorHAnsi" w:hAnsiTheme="minorHAnsi" w:cstheme="minorHAnsi"/>
                <w:b/>
                <w:bCs/>
                <w:color w:val="000000"/>
                <w:sz w:val="24"/>
                <w:lang w:eastAsia="en-US"/>
              </w:rPr>
            </w:pPr>
          </w:p>
          <w:p w14:paraId="34AE44CC" w14:textId="77777777" w:rsidR="001332DC" w:rsidRPr="00A672DC" w:rsidRDefault="001332DC" w:rsidP="001332DC">
            <w:pPr>
              <w:autoSpaceDE w:val="0"/>
              <w:autoSpaceDN w:val="0"/>
              <w:adjustRightInd w:val="0"/>
              <w:spacing w:before="0" w:after="0"/>
              <w:jc w:val="left"/>
              <w:rPr>
                <w:rFonts w:asciiTheme="minorHAnsi" w:eastAsiaTheme="minorHAnsi" w:hAnsiTheme="minorHAnsi" w:cstheme="minorHAnsi"/>
                <w:b/>
                <w:bCs/>
                <w:color w:val="000000"/>
                <w:sz w:val="24"/>
                <w:lang w:eastAsia="en-US"/>
              </w:rPr>
            </w:pPr>
            <w:r w:rsidRPr="00A672DC">
              <w:rPr>
                <w:rFonts w:asciiTheme="minorHAnsi" w:eastAsiaTheme="minorHAnsi" w:hAnsiTheme="minorHAnsi" w:cstheme="minorHAnsi"/>
                <w:b/>
                <w:bCs/>
                <w:color w:val="000000"/>
                <w:sz w:val="24"/>
                <w:lang w:eastAsia="en-US"/>
              </w:rPr>
              <w:t>Care Coordinator</w:t>
            </w:r>
          </w:p>
          <w:p w14:paraId="34AE44CD" w14:textId="77777777" w:rsidR="001332DC" w:rsidRPr="00A672DC" w:rsidRDefault="001332DC" w:rsidP="001332DC">
            <w:pPr>
              <w:autoSpaceDE w:val="0"/>
              <w:autoSpaceDN w:val="0"/>
              <w:adjustRightInd w:val="0"/>
              <w:spacing w:before="0" w:after="0"/>
              <w:jc w:val="left"/>
              <w:rPr>
                <w:rFonts w:asciiTheme="minorHAnsi" w:eastAsiaTheme="minorHAnsi" w:hAnsiTheme="minorHAnsi" w:cstheme="minorHAnsi"/>
                <w:b/>
                <w:bCs/>
                <w:color w:val="000000"/>
                <w:sz w:val="24"/>
                <w:lang w:eastAsia="en-US"/>
              </w:rPr>
            </w:pPr>
          </w:p>
          <w:p w14:paraId="34AE44CE" w14:textId="77777777" w:rsidR="001332DC" w:rsidRPr="00A672DC" w:rsidRDefault="001332DC" w:rsidP="00EA6A1D">
            <w:pPr>
              <w:autoSpaceDE w:val="0"/>
              <w:autoSpaceDN w:val="0"/>
              <w:adjustRightInd w:val="0"/>
              <w:spacing w:before="0" w:after="0"/>
              <w:rPr>
                <w:rFonts w:asciiTheme="minorHAnsi" w:eastAsiaTheme="minorHAnsi" w:hAnsiTheme="minorHAnsi" w:cstheme="minorHAnsi"/>
                <w:bCs/>
                <w:color w:val="000000"/>
                <w:sz w:val="24"/>
                <w:lang w:eastAsia="en-US"/>
              </w:rPr>
            </w:pPr>
            <w:r w:rsidRPr="00A672DC">
              <w:rPr>
                <w:rFonts w:asciiTheme="minorHAnsi" w:eastAsiaTheme="minorHAnsi" w:hAnsiTheme="minorHAnsi" w:cstheme="minorHAnsi"/>
                <w:bCs/>
                <w:color w:val="000000"/>
                <w:sz w:val="24"/>
                <w:lang w:eastAsia="en-US"/>
              </w:rPr>
              <w:t xml:space="preserve">All service users will either already have an identified care coordinator or will be allocated a care coordinator within </w:t>
            </w:r>
            <w:r w:rsidR="00004B23">
              <w:rPr>
                <w:rFonts w:asciiTheme="minorHAnsi" w:eastAsiaTheme="minorHAnsi" w:hAnsiTheme="minorHAnsi" w:cstheme="minorHAnsi"/>
                <w:bCs/>
                <w:color w:val="000000"/>
                <w:sz w:val="24"/>
                <w:lang w:eastAsia="en-US"/>
              </w:rPr>
              <w:t>48</w:t>
            </w:r>
            <w:r w:rsidRPr="00A672DC">
              <w:rPr>
                <w:rFonts w:asciiTheme="minorHAnsi" w:eastAsiaTheme="minorHAnsi" w:hAnsiTheme="minorHAnsi" w:cstheme="minorHAnsi"/>
                <w:bCs/>
                <w:color w:val="000000"/>
                <w:sz w:val="24"/>
                <w:lang w:eastAsia="en-US"/>
              </w:rPr>
              <w:t xml:space="preserve"> hours of admission. On admission to hospital, the Care Co-ordinator maintains the lead role. </w:t>
            </w:r>
          </w:p>
          <w:p w14:paraId="34AE44CF" w14:textId="77777777" w:rsidR="001332DC" w:rsidRPr="00A672DC" w:rsidRDefault="001332DC" w:rsidP="001332DC">
            <w:pPr>
              <w:autoSpaceDE w:val="0"/>
              <w:autoSpaceDN w:val="0"/>
              <w:adjustRightInd w:val="0"/>
              <w:spacing w:before="0" w:after="0"/>
              <w:jc w:val="left"/>
              <w:rPr>
                <w:rFonts w:asciiTheme="minorHAnsi" w:eastAsiaTheme="minorHAnsi" w:hAnsiTheme="minorHAnsi" w:cstheme="minorHAnsi"/>
                <w:color w:val="000000"/>
                <w:sz w:val="24"/>
                <w:lang w:eastAsia="en-US"/>
              </w:rPr>
            </w:pPr>
          </w:p>
          <w:p w14:paraId="34AE44D0" w14:textId="77777777" w:rsidR="001332DC" w:rsidRPr="00A672DC" w:rsidRDefault="001332DC" w:rsidP="006A3506">
            <w:pPr>
              <w:pStyle w:val="ListParagraph"/>
              <w:numPr>
                <w:ilvl w:val="1"/>
                <w:numId w:val="7"/>
              </w:numPr>
              <w:autoSpaceDE w:val="0"/>
              <w:autoSpaceDN w:val="0"/>
              <w:adjustRightInd w:val="0"/>
              <w:spacing w:before="0" w:after="0"/>
              <w:ind w:left="426" w:firstLine="0"/>
              <w:jc w:val="left"/>
              <w:rPr>
                <w:rFonts w:asciiTheme="minorHAnsi" w:eastAsiaTheme="minorHAnsi" w:hAnsiTheme="minorHAnsi" w:cstheme="minorHAnsi"/>
                <w:color w:val="000000"/>
                <w:sz w:val="24"/>
                <w:lang w:eastAsia="en-US"/>
              </w:rPr>
            </w:pPr>
            <w:r w:rsidRPr="00A672DC">
              <w:rPr>
                <w:rFonts w:asciiTheme="minorHAnsi" w:eastAsiaTheme="minorHAnsi" w:hAnsiTheme="minorHAnsi" w:cstheme="minorHAnsi"/>
                <w:color w:val="000000"/>
                <w:sz w:val="24"/>
                <w:lang w:eastAsia="en-US"/>
              </w:rPr>
              <w:t xml:space="preserve">Leads on discharge planning. </w:t>
            </w:r>
          </w:p>
          <w:p w14:paraId="34AE44D1" w14:textId="77777777" w:rsidR="00E44FE7" w:rsidRPr="00A672DC" w:rsidRDefault="00E44FE7" w:rsidP="006A3506">
            <w:pPr>
              <w:pStyle w:val="ListParagraph"/>
              <w:numPr>
                <w:ilvl w:val="1"/>
                <w:numId w:val="7"/>
              </w:numPr>
              <w:autoSpaceDE w:val="0"/>
              <w:autoSpaceDN w:val="0"/>
              <w:adjustRightInd w:val="0"/>
              <w:spacing w:before="0" w:after="0"/>
              <w:ind w:left="426" w:firstLine="0"/>
              <w:jc w:val="left"/>
              <w:rPr>
                <w:rFonts w:asciiTheme="minorHAnsi" w:eastAsiaTheme="minorHAnsi" w:hAnsiTheme="minorHAnsi" w:cstheme="minorHAnsi"/>
                <w:color w:val="000000"/>
                <w:sz w:val="24"/>
                <w:lang w:eastAsia="en-US"/>
              </w:rPr>
            </w:pPr>
            <w:r w:rsidRPr="00A672DC">
              <w:rPr>
                <w:rFonts w:asciiTheme="minorHAnsi" w:eastAsiaTheme="minorHAnsi" w:hAnsiTheme="minorHAnsi" w:cstheme="minorHAnsi"/>
                <w:color w:val="000000"/>
                <w:sz w:val="24"/>
                <w:lang w:eastAsia="en-US"/>
              </w:rPr>
              <w:t xml:space="preserve">Ensure that all service users have an agreed initial discharge plan within 72 </w:t>
            </w:r>
            <w:r w:rsidR="002F5953" w:rsidRPr="00A672DC">
              <w:rPr>
                <w:rFonts w:asciiTheme="minorHAnsi" w:eastAsiaTheme="minorHAnsi" w:hAnsiTheme="minorHAnsi" w:cstheme="minorHAnsi"/>
                <w:color w:val="000000"/>
                <w:sz w:val="24"/>
                <w:lang w:eastAsia="en-US"/>
              </w:rPr>
              <w:t xml:space="preserve">  </w:t>
            </w:r>
            <w:r w:rsidRPr="00A672DC">
              <w:rPr>
                <w:rFonts w:asciiTheme="minorHAnsi" w:eastAsiaTheme="minorHAnsi" w:hAnsiTheme="minorHAnsi" w:cstheme="minorHAnsi"/>
                <w:color w:val="000000"/>
                <w:sz w:val="24"/>
                <w:lang w:eastAsia="en-US"/>
              </w:rPr>
              <w:t xml:space="preserve">hours </w:t>
            </w:r>
          </w:p>
          <w:p w14:paraId="34AE44D2" w14:textId="77777777" w:rsidR="001332DC" w:rsidRPr="00A672DC" w:rsidRDefault="001332DC" w:rsidP="006A3506">
            <w:pPr>
              <w:pStyle w:val="ListParagraph"/>
              <w:numPr>
                <w:ilvl w:val="1"/>
                <w:numId w:val="7"/>
              </w:numPr>
              <w:autoSpaceDE w:val="0"/>
              <w:autoSpaceDN w:val="0"/>
              <w:adjustRightInd w:val="0"/>
              <w:spacing w:before="0" w:after="0"/>
              <w:ind w:left="426" w:firstLine="0"/>
              <w:jc w:val="left"/>
              <w:rPr>
                <w:rFonts w:asciiTheme="minorHAnsi" w:eastAsiaTheme="minorHAnsi" w:hAnsiTheme="minorHAnsi" w:cstheme="minorHAnsi"/>
                <w:color w:val="000000"/>
                <w:sz w:val="24"/>
                <w:lang w:eastAsia="en-US"/>
              </w:rPr>
            </w:pPr>
            <w:r w:rsidRPr="00A672DC">
              <w:rPr>
                <w:rFonts w:asciiTheme="minorHAnsi" w:eastAsiaTheme="minorHAnsi" w:hAnsiTheme="minorHAnsi" w:cstheme="minorHAnsi"/>
                <w:color w:val="000000"/>
                <w:sz w:val="24"/>
                <w:lang w:eastAsia="en-US"/>
              </w:rPr>
              <w:t xml:space="preserve">Ensures that all required care documents are completed </w:t>
            </w:r>
          </w:p>
          <w:p w14:paraId="34AE44D3" w14:textId="77777777" w:rsidR="00C0510C" w:rsidRPr="00A672DC" w:rsidRDefault="00C0510C" w:rsidP="006A3506">
            <w:pPr>
              <w:pStyle w:val="ListParagraph"/>
              <w:numPr>
                <w:ilvl w:val="1"/>
                <w:numId w:val="7"/>
              </w:numPr>
              <w:autoSpaceDE w:val="0"/>
              <w:autoSpaceDN w:val="0"/>
              <w:adjustRightInd w:val="0"/>
              <w:spacing w:before="0" w:after="0"/>
              <w:ind w:left="426" w:firstLine="0"/>
              <w:jc w:val="left"/>
              <w:rPr>
                <w:rFonts w:asciiTheme="minorHAnsi" w:eastAsiaTheme="minorHAnsi" w:hAnsiTheme="minorHAnsi" w:cstheme="minorHAnsi"/>
                <w:color w:val="000000"/>
                <w:sz w:val="24"/>
                <w:lang w:eastAsia="en-US"/>
              </w:rPr>
            </w:pPr>
            <w:r w:rsidRPr="00A672DC">
              <w:rPr>
                <w:rFonts w:asciiTheme="minorHAnsi" w:eastAsiaTheme="minorHAnsi" w:hAnsiTheme="minorHAnsi" w:cstheme="minorHAnsi"/>
                <w:color w:val="000000"/>
                <w:sz w:val="24"/>
                <w:lang w:eastAsia="en-US"/>
              </w:rPr>
              <w:t>Liaise with ward to set preliminary discharge dates</w:t>
            </w:r>
          </w:p>
          <w:p w14:paraId="34AE44D4" w14:textId="77777777" w:rsidR="001332DC" w:rsidRPr="00A672DC" w:rsidRDefault="00C0510C" w:rsidP="006A3506">
            <w:pPr>
              <w:pStyle w:val="ListParagraph"/>
              <w:numPr>
                <w:ilvl w:val="1"/>
                <w:numId w:val="7"/>
              </w:numPr>
              <w:autoSpaceDE w:val="0"/>
              <w:autoSpaceDN w:val="0"/>
              <w:adjustRightInd w:val="0"/>
              <w:spacing w:before="0" w:after="0"/>
              <w:ind w:left="426" w:firstLine="0"/>
              <w:jc w:val="left"/>
              <w:rPr>
                <w:rFonts w:asciiTheme="minorHAnsi" w:eastAsiaTheme="minorHAnsi" w:hAnsiTheme="minorHAnsi" w:cstheme="minorHAnsi"/>
                <w:color w:val="000000"/>
                <w:sz w:val="24"/>
                <w:lang w:eastAsia="en-US"/>
              </w:rPr>
            </w:pPr>
            <w:r w:rsidRPr="00A672DC">
              <w:rPr>
                <w:rFonts w:asciiTheme="minorHAnsi" w:eastAsiaTheme="minorHAnsi" w:hAnsiTheme="minorHAnsi" w:cstheme="minorHAnsi"/>
                <w:color w:val="000000"/>
                <w:sz w:val="24"/>
                <w:lang w:eastAsia="en-US"/>
              </w:rPr>
              <w:t>Attend Care Programme Appr</w:t>
            </w:r>
            <w:r w:rsidR="002F5953" w:rsidRPr="00A672DC">
              <w:rPr>
                <w:rFonts w:asciiTheme="minorHAnsi" w:eastAsiaTheme="minorHAnsi" w:hAnsiTheme="minorHAnsi" w:cstheme="minorHAnsi"/>
                <w:color w:val="000000"/>
                <w:sz w:val="24"/>
                <w:lang w:eastAsia="en-US"/>
              </w:rPr>
              <w:t>oa</w:t>
            </w:r>
            <w:r w:rsidRPr="00A672DC">
              <w:rPr>
                <w:rFonts w:asciiTheme="minorHAnsi" w:eastAsiaTheme="minorHAnsi" w:hAnsiTheme="minorHAnsi" w:cstheme="minorHAnsi"/>
                <w:color w:val="000000"/>
                <w:sz w:val="24"/>
                <w:lang w:eastAsia="en-US"/>
              </w:rPr>
              <w:t>ch reviews</w:t>
            </w:r>
            <w:r w:rsidR="001332DC" w:rsidRPr="00A672DC">
              <w:rPr>
                <w:rFonts w:asciiTheme="minorHAnsi" w:eastAsiaTheme="minorHAnsi" w:hAnsiTheme="minorHAnsi" w:cstheme="minorHAnsi"/>
                <w:color w:val="000000"/>
                <w:sz w:val="24"/>
                <w:lang w:eastAsia="en-US"/>
              </w:rPr>
              <w:t xml:space="preserve"> </w:t>
            </w:r>
          </w:p>
          <w:p w14:paraId="34AE44D5" w14:textId="77777777" w:rsidR="00C0510C" w:rsidRPr="00A672DC" w:rsidRDefault="00C0510C" w:rsidP="006A3506">
            <w:pPr>
              <w:pStyle w:val="ListParagraph"/>
              <w:numPr>
                <w:ilvl w:val="1"/>
                <w:numId w:val="7"/>
              </w:numPr>
              <w:autoSpaceDE w:val="0"/>
              <w:autoSpaceDN w:val="0"/>
              <w:adjustRightInd w:val="0"/>
              <w:spacing w:before="0" w:after="0"/>
              <w:ind w:left="426" w:firstLine="0"/>
              <w:jc w:val="left"/>
              <w:rPr>
                <w:rFonts w:asciiTheme="minorHAnsi" w:eastAsiaTheme="minorHAnsi" w:hAnsiTheme="minorHAnsi" w:cstheme="minorHAnsi"/>
                <w:color w:val="000000"/>
                <w:sz w:val="24"/>
                <w:lang w:eastAsia="en-US"/>
              </w:rPr>
            </w:pPr>
            <w:r w:rsidRPr="00A672DC">
              <w:rPr>
                <w:rFonts w:asciiTheme="minorHAnsi" w:eastAsiaTheme="minorHAnsi" w:hAnsiTheme="minorHAnsi" w:cstheme="minorHAnsi"/>
                <w:color w:val="000000"/>
                <w:sz w:val="24"/>
                <w:lang w:eastAsia="en-US"/>
              </w:rPr>
              <w:t>Develop plan of care for service user post discharge</w:t>
            </w:r>
          </w:p>
          <w:p w14:paraId="34AE44D6" w14:textId="77777777" w:rsidR="00C0510C" w:rsidRPr="00A672DC" w:rsidRDefault="00C0510C" w:rsidP="006A3506">
            <w:pPr>
              <w:pStyle w:val="ListParagraph"/>
              <w:numPr>
                <w:ilvl w:val="1"/>
                <w:numId w:val="7"/>
              </w:numPr>
              <w:autoSpaceDE w:val="0"/>
              <w:autoSpaceDN w:val="0"/>
              <w:adjustRightInd w:val="0"/>
              <w:spacing w:before="0" w:after="0"/>
              <w:ind w:left="709" w:hanging="283"/>
              <w:jc w:val="left"/>
              <w:rPr>
                <w:rFonts w:asciiTheme="minorHAnsi" w:eastAsiaTheme="minorHAnsi" w:hAnsiTheme="minorHAnsi" w:cstheme="minorHAnsi"/>
                <w:color w:val="000000"/>
                <w:sz w:val="24"/>
                <w:lang w:eastAsia="en-US"/>
              </w:rPr>
            </w:pPr>
            <w:r w:rsidRPr="00A672DC">
              <w:rPr>
                <w:rFonts w:asciiTheme="minorHAnsi" w:eastAsiaTheme="minorHAnsi" w:hAnsiTheme="minorHAnsi" w:cstheme="minorHAnsi"/>
                <w:color w:val="000000"/>
                <w:sz w:val="24"/>
                <w:lang w:eastAsia="en-US"/>
              </w:rPr>
              <w:t>Communicate with service user, carers</w:t>
            </w:r>
            <w:r w:rsidR="00DE3579" w:rsidRPr="00A672DC">
              <w:rPr>
                <w:rFonts w:asciiTheme="minorHAnsi" w:eastAsiaTheme="minorHAnsi" w:hAnsiTheme="minorHAnsi" w:cstheme="minorHAnsi"/>
                <w:color w:val="000000"/>
                <w:sz w:val="24"/>
                <w:lang w:eastAsia="en-US"/>
              </w:rPr>
              <w:t xml:space="preserve">, </w:t>
            </w:r>
            <w:r w:rsidRPr="00A672DC">
              <w:rPr>
                <w:rFonts w:asciiTheme="minorHAnsi" w:eastAsiaTheme="minorHAnsi" w:hAnsiTheme="minorHAnsi" w:cstheme="minorHAnsi"/>
                <w:color w:val="000000"/>
                <w:sz w:val="24"/>
                <w:lang w:eastAsia="en-US"/>
              </w:rPr>
              <w:t xml:space="preserve">other clinical teams and agencies regarding  </w:t>
            </w:r>
            <w:r w:rsidRPr="00A672DC">
              <w:rPr>
                <w:rFonts w:asciiTheme="minorHAnsi" w:eastAsiaTheme="minorHAnsi" w:hAnsiTheme="minorHAnsi" w:cstheme="minorHAnsi"/>
                <w:color w:val="000000"/>
                <w:sz w:val="24"/>
                <w:lang w:eastAsia="en-US"/>
              </w:rPr>
              <w:lastRenderedPageBreak/>
              <w:t xml:space="preserve">planned </w:t>
            </w:r>
            <w:r w:rsidR="00EA6A1D" w:rsidRPr="00A672DC">
              <w:rPr>
                <w:rFonts w:asciiTheme="minorHAnsi" w:eastAsiaTheme="minorHAnsi" w:hAnsiTheme="minorHAnsi" w:cstheme="minorHAnsi"/>
                <w:color w:val="000000"/>
                <w:sz w:val="24"/>
                <w:lang w:eastAsia="en-US"/>
              </w:rPr>
              <w:t>da</w:t>
            </w:r>
            <w:r w:rsidRPr="00A672DC">
              <w:rPr>
                <w:rFonts w:asciiTheme="minorHAnsi" w:eastAsiaTheme="minorHAnsi" w:hAnsiTheme="minorHAnsi" w:cstheme="minorHAnsi"/>
                <w:color w:val="000000"/>
                <w:sz w:val="24"/>
                <w:lang w:eastAsia="en-US"/>
              </w:rPr>
              <w:t>te of discharge</w:t>
            </w:r>
          </w:p>
          <w:p w14:paraId="34AE44D7" w14:textId="77777777" w:rsidR="00154007" w:rsidRPr="00A672DC" w:rsidRDefault="00154007" w:rsidP="006A3506">
            <w:pPr>
              <w:pStyle w:val="ListParagraph"/>
              <w:numPr>
                <w:ilvl w:val="1"/>
                <w:numId w:val="7"/>
              </w:numPr>
              <w:autoSpaceDE w:val="0"/>
              <w:autoSpaceDN w:val="0"/>
              <w:adjustRightInd w:val="0"/>
              <w:spacing w:before="0" w:after="0"/>
              <w:ind w:left="709" w:hanging="283"/>
              <w:jc w:val="left"/>
              <w:rPr>
                <w:rFonts w:asciiTheme="minorHAnsi" w:eastAsiaTheme="minorHAnsi" w:hAnsiTheme="minorHAnsi" w:cstheme="minorHAnsi"/>
                <w:color w:val="000000"/>
                <w:sz w:val="24"/>
                <w:lang w:eastAsia="en-US"/>
              </w:rPr>
            </w:pPr>
            <w:r w:rsidRPr="00A672DC">
              <w:rPr>
                <w:rFonts w:asciiTheme="minorHAnsi" w:eastAsiaTheme="minorHAnsi" w:hAnsiTheme="minorHAnsi" w:cstheme="minorHAnsi"/>
                <w:color w:val="000000"/>
                <w:sz w:val="24"/>
                <w:lang w:eastAsia="en-US"/>
              </w:rPr>
              <w:t xml:space="preserve">Ensure crisis plans are up to date and that these include any relevant information related to hospital admission </w:t>
            </w:r>
          </w:p>
          <w:p w14:paraId="34AE44D8" w14:textId="77777777" w:rsidR="001E3651" w:rsidRPr="00A672DC" w:rsidRDefault="001E3651" w:rsidP="001332DC">
            <w:pPr>
              <w:autoSpaceDE w:val="0"/>
              <w:autoSpaceDN w:val="0"/>
              <w:adjustRightInd w:val="0"/>
              <w:spacing w:before="0" w:after="0"/>
              <w:jc w:val="left"/>
              <w:rPr>
                <w:rFonts w:asciiTheme="minorHAnsi" w:eastAsiaTheme="minorHAnsi" w:hAnsiTheme="minorHAnsi" w:cstheme="minorHAnsi"/>
                <w:color w:val="000000"/>
                <w:sz w:val="24"/>
                <w:lang w:eastAsia="en-US"/>
              </w:rPr>
            </w:pPr>
          </w:p>
          <w:p w14:paraId="34AE44D9" w14:textId="77777777" w:rsidR="00DE780A" w:rsidRPr="00A672DC" w:rsidRDefault="001332DC">
            <w:pPr>
              <w:autoSpaceDE w:val="0"/>
              <w:autoSpaceDN w:val="0"/>
              <w:adjustRightInd w:val="0"/>
              <w:spacing w:before="0" w:after="0"/>
              <w:jc w:val="left"/>
              <w:rPr>
                <w:rFonts w:asciiTheme="minorHAnsi" w:eastAsiaTheme="minorHAnsi" w:hAnsiTheme="minorHAnsi" w:cstheme="minorHAnsi"/>
                <w:sz w:val="24"/>
                <w:lang w:eastAsia="en-US"/>
              </w:rPr>
            </w:pPr>
            <w:r w:rsidRPr="00A672DC">
              <w:rPr>
                <w:rFonts w:asciiTheme="minorHAnsi" w:eastAsiaTheme="minorHAnsi" w:hAnsiTheme="minorHAnsi" w:cstheme="minorHAnsi"/>
                <w:color w:val="000000"/>
                <w:sz w:val="24"/>
                <w:lang w:eastAsia="en-US"/>
              </w:rPr>
              <w:t xml:space="preserve">If the Care Co-ordinator is not available </w:t>
            </w:r>
            <w:r w:rsidR="00304B34" w:rsidRPr="00A672DC">
              <w:rPr>
                <w:rFonts w:asciiTheme="minorHAnsi" w:eastAsiaTheme="minorHAnsi" w:hAnsiTheme="minorHAnsi" w:cstheme="minorHAnsi"/>
                <w:color w:val="000000"/>
                <w:sz w:val="24"/>
                <w:lang w:eastAsia="en-US"/>
              </w:rPr>
              <w:t xml:space="preserve">at </w:t>
            </w:r>
            <w:r w:rsidRPr="00A672DC">
              <w:rPr>
                <w:rFonts w:asciiTheme="minorHAnsi" w:eastAsiaTheme="minorHAnsi" w:hAnsiTheme="minorHAnsi" w:cstheme="minorHAnsi"/>
                <w:color w:val="000000"/>
                <w:sz w:val="24"/>
                <w:lang w:eastAsia="en-US"/>
              </w:rPr>
              <w:t>any point in this process, the appropriate duty worker must take over the duties of the care coordinator until they return</w:t>
            </w:r>
            <w:r w:rsidR="00C0510C" w:rsidRPr="00A672DC">
              <w:rPr>
                <w:rFonts w:asciiTheme="minorHAnsi" w:eastAsiaTheme="minorHAnsi" w:hAnsiTheme="minorHAnsi" w:cstheme="minorHAnsi"/>
                <w:color w:val="000000"/>
                <w:sz w:val="24"/>
                <w:lang w:eastAsia="en-US"/>
              </w:rPr>
              <w:t>.</w:t>
            </w:r>
            <w:r w:rsidR="00DE6427" w:rsidRPr="00A672DC">
              <w:rPr>
                <w:rFonts w:asciiTheme="minorHAnsi" w:eastAsiaTheme="minorHAnsi" w:hAnsiTheme="minorHAnsi" w:cstheme="minorHAnsi"/>
                <w:color w:val="000000"/>
                <w:sz w:val="24"/>
                <w:lang w:eastAsia="en-US"/>
              </w:rPr>
              <w:t xml:space="preserve"> </w:t>
            </w:r>
          </w:p>
        </w:tc>
      </w:tr>
    </w:tbl>
    <w:p w14:paraId="34AE44DB" w14:textId="77777777" w:rsidR="001332DC" w:rsidRPr="00A672DC" w:rsidRDefault="001E3651" w:rsidP="00D74C73">
      <w:pPr>
        <w:rPr>
          <w:rFonts w:asciiTheme="minorHAnsi" w:hAnsiTheme="minorHAnsi" w:cstheme="minorHAnsi"/>
          <w:b/>
          <w:sz w:val="24"/>
        </w:rPr>
      </w:pPr>
      <w:r w:rsidRPr="00A672DC">
        <w:rPr>
          <w:rFonts w:asciiTheme="minorHAnsi" w:hAnsiTheme="minorHAnsi" w:cstheme="minorHAnsi"/>
          <w:b/>
          <w:sz w:val="24"/>
        </w:rPr>
        <w:lastRenderedPageBreak/>
        <w:t>Ward Team</w:t>
      </w:r>
    </w:p>
    <w:p w14:paraId="34AE44DC" w14:textId="77777777" w:rsidR="001E3651" w:rsidRPr="00A672DC" w:rsidRDefault="001E3651" w:rsidP="006A3506">
      <w:pPr>
        <w:pStyle w:val="ListParagraph"/>
        <w:numPr>
          <w:ilvl w:val="0"/>
          <w:numId w:val="10"/>
        </w:numPr>
        <w:spacing w:before="120" w:after="120" w:line="276" w:lineRule="auto"/>
        <w:ind w:left="714" w:hanging="357"/>
        <w:rPr>
          <w:rFonts w:asciiTheme="minorHAnsi" w:hAnsiTheme="minorHAnsi" w:cstheme="minorHAnsi"/>
          <w:sz w:val="24"/>
        </w:rPr>
      </w:pPr>
      <w:r w:rsidRPr="00A672DC">
        <w:rPr>
          <w:rFonts w:asciiTheme="minorHAnsi" w:hAnsiTheme="minorHAnsi" w:cstheme="minorHAnsi"/>
          <w:sz w:val="24"/>
        </w:rPr>
        <w:t>Allocate named nurse and primary nursing team</w:t>
      </w:r>
    </w:p>
    <w:p w14:paraId="34AE44DD" w14:textId="77777777" w:rsidR="001E3651" w:rsidRPr="00A672DC" w:rsidRDefault="001E3651" w:rsidP="006A3506">
      <w:pPr>
        <w:pStyle w:val="ListParagraph"/>
        <w:numPr>
          <w:ilvl w:val="0"/>
          <w:numId w:val="10"/>
        </w:numPr>
        <w:spacing w:before="120" w:after="120" w:line="276" w:lineRule="auto"/>
        <w:ind w:left="714" w:hanging="357"/>
        <w:rPr>
          <w:rFonts w:asciiTheme="minorHAnsi" w:hAnsiTheme="minorHAnsi" w:cstheme="minorHAnsi"/>
          <w:sz w:val="24"/>
        </w:rPr>
      </w:pPr>
      <w:r w:rsidRPr="00A672DC">
        <w:rPr>
          <w:rFonts w:asciiTheme="minorHAnsi" w:hAnsiTheme="minorHAnsi" w:cstheme="minorHAnsi"/>
          <w:sz w:val="24"/>
        </w:rPr>
        <w:t>Participate in purposeful inpatient admission (PIPA) process</w:t>
      </w:r>
      <w:r w:rsidR="00E44602" w:rsidRPr="00A672DC">
        <w:rPr>
          <w:rFonts w:asciiTheme="minorHAnsi" w:hAnsiTheme="minorHAnsi" w:cstheme="minorHAnsi"/>
          <w:sz w:val="24"/>
        </w:rPr>
        <w:t xml:space="preserve"> working age </w:t>
      </w:r>
    </w:p>
    <w:p w14:paraId="34AE44DE" w14:textId="77777777" w:rsidR="00E44602" w:rsidRPr="00A672DC" w:rsidRDefault="00E44602" w:rsidP="006A3506">
      <w:pPr>
        <w:pStyle w:val="ListParagraph"/>
        <w:numPr>
          <w:ilvl w:val="0"/>
          <w:numId w:val="10"/>
        </w:numPr>
        <w:spacing w:before="120" w:after="120" w:line="276" w:lineRule="auto"/>
        <w:ind w:left="714" w:hanging="357"/>
        <w:rPr>
          <w:rFonts w:asciiTheme="minorHAnsi" w:hAnsiTheme="minorHAnsi" w:cstheme="minorHAnsi"/>
          <w:sz w:val="24"/>
        </w:rPr>
      </w:pPr>
      <w:r w:rsidRPr="00A672DC">
        <w:rPr>
          <w:rFonts w:asciiTheme="minorHAnsi" w:hAnsiTheme="minorHAnsi" w:cstheme="minorHAnsi"/>
          <w:sz w:val="24"/>
        </w:rPr>
        <w:t xml:space="preserve">Participate in multi-disciplinary team meetings </w:t>
      </w:r>
    </w:p>
    <w:p w14:paraId="34AE44DF" w14:textId="77777777" w:rsidR="00C0510C" w:rsidRPr="00A672DC" w:rsidRDefault="00C0510C" w:rsidP="006A3506">
      <w:pPr>
        <w:pStyle w:val="ListParagraph"/>
        <w:numPr>
          <w:ilvl w:val="0"/>
          <w:numId w:val="10"/>
        </w:numPr>
        <w:spacing w:before="120" w:after="120" w:line="276" w:lineRule="auto"/>
        <w:ind w:left="714" w:hanging="357"/>
        <w:rPr>
          <w:rFonts w:asciiTheme="minorHAnsi" w:hAnsiTheme="minorHAnsi" w:cstheme="minorHAnsi"/>
          <w:sz w:val="24"/>
        </w:rPr>
      </w:pPr>
      <w:r w:rsidRPr="00A672DC">
        <w:rPr>
          <w:rFonts w:asciiTheme="minorHAnsi" w:hAnsiTheme="minorHAnsi" w:cstheme="minorHAnsi"/>
          <w:sz w:val="24"/>
        </w:rPr>
        <w:t>Agree initial discharge date for service user</w:t>
      </w:r>
    </w:p>
    <w:p w14:paraId="34AE44E0" w14:textId="77777777" w:rsidR="001E3651" w:rsidRPr="00A672DC" w:rsidRDefault="00DE3579" w:rsidP="006A3506">
      <w:pPr>
        <w:pStyle w:val="ListParagraph"/>
        <w:numPr>
          <w:ilvl w:val="0"/>
          <w:numId w:val="10"/>
        </w:numPr>
        <w:spacing w:before="120" w:after="120" w:line="276" w:lineRule="auto"/>
        <w:ind w:left="714" w:hanging="357"/>
        <w:rPr>
          <w:rFonts w:asciiTheme="minorHAnsi" w:hAnsiTheme="minorHAnsi" w:cstheme="minorHAnsi"/>
          <w:sz w:val="24"/>
        </w:rPr>
      </w:pPr>
      <w:r w:rsidRPr="00A672DC">
        <w:rPr>
          <w:rFonts w:asciiTheme="minorHAnsi" w:hAnsiTheme="minorHAnsi" w:cstheme="minorHAnsi"/>
          <w:sz w:val="24"/>
        </w:rPr>
        <w:t>With the service user and carers i</w:t>
      </w:r>
      <w:r w:rsidR="001E3651" w:rsidRPr="00A672DC">
        <w:rPr>
          <w:rFonts w:asciiTheme="minorHAnsi" w:hAnsiTheme="minorHAnsi" w:cstheme="minorHAnsi"/>
          <w:sz w:val="24"/>
        </w:rPr>
        <w:t xml:space="preserve">dentify goals to be met through </w:t>
      </w:r>
      <w:r w:rsidRPr="00A672DC">
        <w:rPr>
          <w:rFonts w:asciiTheme="minorHAnsi" w:hAnsiTheme="minorHAnsi" w:cstheme="minorHAnsi"/>
          <w:sz w:val="24"/>
        </w:rPr>
        <w:t>inpatient admission</w:t>
      </w:r>
    </w:p>
    <w:p w14:paraId="34AE44E1" w14:textId="77777777" w:rsidR="001E3651" w:rsidRPr="00A672DC" w:rsidRDefault="001E3651" w:rsidP="006A3506">
      <w:pPr>
        <w:pStyle w:val="ListParagraph"/>
        <w:numPr>
          <w:ilvl w:val="0"/>
          <w:numId w:val="10"/>
        </w:numPr>
        <w:spacing w:before="120" w:after="120" w:line="276" w:lineRule="auto"/>
        <w:ind w:left="714" w:hanging="357"/>
        <w:rPr>
          <w:rFonts w:asciiTheme="minorHAnsi" w:hAnsiTheme="minorHAnsi" w:cstheme="minorHAnsi"/>
          <w:sz w:val="24"/>
        </w:rPr>
      </w:pPr>
      <w:r w:rsidRPr="00A672DC">
        <w:rPr>
          <w:rFonts w:asciiTheme="minorHAnsi" w:hAnsiTheme="minorHAnsi" w:cstheme="minorHAnsi"/>
          <w:sz w:val="24"/>
        </w:rPr>
        <w:t>Deliver agreed interventions and review effectiveness of these</w:t>
      </w:r>
    </w:p>
    <w:p w14:paraId="34AE44E2" w14:textId="77777777" w:rsidR="00C0510C" w:rsidRPr="00A672DC" w:rsidRDefault="00C0510C" w:rsidP="006A3506">
      <w:pPr>
        <w:pStyle w:val="ListParagraph"/>
        <w:numPr>
          <w:ilvl w:val="0"/>
          <w:numId w:val="10"/>
        </w:numPr>
        <w:spacing w:before="120" w:after="120" w:line="276" w:lineRule="auto"/>
        <w:ind w:left="714" w:hanging="357"/>
        <w:rPr>
          <w:rFonts w:asciiTheme="minorHAnsi" w:hAnsiTheme="minorHAnsi" w:cstheme="minorHAnsi"/>
          <w:sz w:val="24"/>
        </w:rPr>
      </w:pPr>
      <w:r w:rsidRPr="00A672DC">
        <w:rPr>
          <w:rFonts w:asciiTheme="minorHAnsi" w:hAnsiTheme="minorHAnsi" w:cstheme="minorHAnsi"/>
          <w:sz w:val="24"/>
        </w:rPr>
        <w:t>Communicate with service user, carers, other clinical teams and agencies regarding planned date of discharge</w:t>
      </w:r>
      <w:r w:rsidR="00E44602" w:rsidRPr="00A672DC">
        <w:rPr>
          <w:rFonts w:asciiTheme="minorHAnsi" w:hAnsiTheme="minorHAnsi" w:cstheme="minorHAnsi"/>
          <w:sz w:val="24"/>
        </w:rPr>
        <w:t>.</w:t>
      </w:r>
      <w:r w:rsidRPr="00A672DC">
        <w:rPr>
          <w:rFonts w:asciiTheme="minorHAnsi" w:hAnsiTheme="minorHAnsi" w:cstheme="minorHAnsi"/>
          <w:sz w:val="24"/>
        </w:rPr>
        <w:t xml:space="preserve"> </w:t>
      </w:r>
    </w:p>
    <w:p w14:paraId="34AE44E3" w14:textId="77777777" w:rsidR="009A63F9" w:rsidRPr="00A672DC" w:rsidRDefault="009A63F9" w:rsidP="006A3506">
      <w:pPr>
        <w:pStyle w:val="ListParagraph"/>
        <w:numPr>
          <w:ilvl w:val="0"/>
          <w:numId w:val="10"/>
        </w:numPr>
        <w:spacing w:before="120" w:after="120" w:line="276" w:lineRule="auto"/>
        <w:ind w:left="714" w:hanging="357"/>
        <w:rPr>
          <w:rFonts w:asciiTheme="minorHAnsi" w:hAnsiTheme="minorHAnsi" w:cstheme="minorHAnsi"/>
          <w:sz w:val="24"/>
        </w:rPr>
      </w:pPr>
      <w:r w:rsidRPr="00A672DC">
        <w:rPr>
          <w:rFonts w:asciiTheme="minorHAnsi" w:hAnsiTheme="minorHAnsi" w:cstheme="minorHAnsi"/>
          <w:sz w:val="24"/>
        </w:rPr>
        <w:t>Identify delayed transfers of care and record on Paris</w:t>
      </w:r>
    </w:p>
    <w:p w14:paraId="34AE44E4" w14:textId="77777777" w:rsidR="00DE3579" w:rsidRPr="00A672DC" w:rsidRDefault="00DE3579" w:rsidP="00DE3579">
      <w:pPr>
        <w:spacing w:before="120" w:after="120" w:line="276" w:lineRule="auto"/>
        <w:rPr>
          <w:rFonts w:asciiTheme="minorHAnsi" w:hAnsiTheme="minorHAnsi" w:cstheme="minorHAnsi"/>
          <w:b/>
          <w:sz w:val="24"/>
        </w:rPr>
      </w:pPr>
      <w:r w:rsidRPr="00A672DC">
        <w:rPr>
          <w:rFonts w:asciiTheme="minorHAnsi" w:hAnsiTheme="minorHAnsi" w:cstheme="minorHAnsi"/>
          <w:b/>
          <w:sz w:val="24"/>
        </w:rPr>
        <w:t xml:space="preserve">Consultant / Responsible </w:t>
      </w:r>
      <w:r w:rsidR="00A672DC" w:rsidRPr="00A672DC">
        <w:rPr>
          <w:rFonts w:asciiTheme="minorHAnsi" w:hAnsiTheme="minorHAnsi" w:cstheme="minorHAnsi"/>
          <w:b/>
          <w:sz w:val="24"/>
        </w:rPr>
        <w:t>Clinician</w:t>
      </w:r>
    </w:p>
    <w:p w14:paraId="34AE44E5" w14:textId="77777777" w:rsidR="00DE3579" w:rsidRPr="00A672DC" w:rsidRDefault="00DE3579" w:rsidP="006A3506">
      <w:pPr>
        <w:pStyle w:val="ListParagraph"/>
        <w:numPr>
          <w:ilvl w:val="0"/>
          <w:numId w:val="11"/>
        </w:numPr>
        <w:spacing w:before="120" w:after="120" w:line="276" w:lineRule="auto"/>
        <w:rPr>
          <w:rFonts w:asciiTheme="minorHAnsi" w:hAnsiTheme="minorHAnsi" w:cstheme="minorHAnsi"/>
          <w:sz w:val="24"/>
        </w:rPr>
      </w:pPr>
      <w:r w:rsidRPr="00A672DC">
        <w:rPr>
          <w:rFonts w:asciiTheme="minorHAnsi" w:hAnsiTheme="minorHAnsi" w:cstheme="minorHAnsi"/>
          <w:sz w:val="24"/>
        </w:rPr>
        <w:t>Participate in PIPA process</w:t>
      </w:r>
    </w:p>
    <w:p w14:paraId="34AE44E6" w14:textId="77777777" w:rsidR="00DE3579" w:rsidRPr="00A672DC" w:rsidRDefault="009A63F9" w:rsidP="006A3506">
      <w:pPr>
        <w:pStyle w:val="ListParagraph"/>
        <w:numPr>
          <w:ilvl w:val="0"/>
          <w:numId w:val="11"/>
        </w:numPr>
        <w:spacing w:before="120" w:after="120" w:line="276" w:lineRule="auto"/>
        <w:rPr>
          <w:rFonts w:asciiTheme="minorHAnsi" w:hAnsiTheme="minorHAnsi" w:cstheme="minorHAnsi"/>
          <w:sz w:val="24"/>
        </w:rPr>
      </w:pPr>
      <w:r w:rsidRPr="00A672DC">
        <w:rPr>
          <w:rFonts w:asciiTheme="minorHAnsi" w:hAnsiTheme="minorHAnsi" w:cstheme="minorHAnsi"/>
          <w:sz w:val="24"/>
        </w:rPr>
        <w:t>Review care delivery with service user and ward team and amend as required to meet agreed goals for admission</w:t>
      </w:r>
    </w:p>
    <w:p w14:paraId="34AE44E7" w14:textId="77777777" w:rsidR="002D7284" w:rsidRPr="00A672DC" w:rsidRDefault="002D7284" w:rsidP="006A3506">
      <w:pPr>
        <w:pStyle w:val="ListParagraph"/>
        <w:numPr>
          <w:ilvl w:val="0"/>
          <w:numId w:val="11"/>
        </w:numPr>
        <w:spacing w:before="120" w:after="120" w:line="276" w:lineRule="auto"/>
        <w:rPr>
          <w:rFonts w:asciiTheme="minorHAnsi" w:hAnsiTheme="minorHAnsi" w:cstheme="minorHAnsi"/>
          <w:sz w:val="24"/>
        </w:rPr>
      </w:pPr>
      <w:r w:rsidRPr="00A672DC">
        <w:rPr>
          <w:rFonts w:asciiTheme="minorHAnsi" w:hAnsiTheme="minorHAnsi" w:cstheme="minorHAnsi"/>
          <w:sz w:val="24"/>
        </w:rPr>
        <w:t>Receive and review weekly information reports for ward activity</w:t>
      </w:r>
    </w:p>
    <w:p w14:paraId="34AE44E8" w14:textId="77777777" w:rsidR="00DE3579" w:rsidRPr="00A672DC" w:rsidRDefault="00DE3579" w:rsidP="006A3506">
      <w:pPr>
        <w:pStyle w:val="ListParagraph"/>
        <w:numPr>
          <w:ilvl w:val="0"/>
          <w:numId w:val="11"/>
        </w:numPr>
        <w:spacing w:before="120" w:after="120" w:line="276" w:lineRule="auto"/>
        <w:rPr>
          <w:rFonts w:asciiTheme="minorHAnsi" w:hAnsiTheme="minorHAnsi" w:cstheme="minorHAnsi"/>
          <w:sz w:val="24"/>
        </w:rPr>
      </w:pPr>
      <w:r w:rsidRPr="00A672DC">
        <w:rPr>
          <w:rFonts w:asciiTheme="minorHAnsi" w:hAnsiTheme="minorHAnsi" w:cstheme="minorHAnsi"/>
          <w:sz w:val="24"/>
        </w:rPr>
        <w:t xml:space="preserve">Consider </w:t>
      </w:r>
      <w:r w:rsidR="009A63F9" w:rsidRPr="00A672DC">
        <w:rPr>
          <w:rFonts w:asciiTheme="minorHAnsi" w:hAnsiTheme="minorHAnsi" w:cstheme="minorHAnsi"/>
          <w:sz w:val="24"/>
        </w:rPr>
        <w:t>ongoing needs of service user post discharge regarding legal status</w:t>
      </w:r>
    </w:p>
    <w:p w14:paraId="34AE44E9" w14:textId="77777777" w:rsidR="009A63F9" w:rsidRPr="00A672DC" w:rsidRDefault="009A63F9" w:rsidP="00D74C73">
      <w:pPr>
        <w:rPr>
          <w:rFonts w:asciiTheme="minorHAnsi" w:hAnsiTheme="minorHAnsi" w:cstheme="minorHAnsi"/>
          <w:b/>
          <w:sz w:val="24"/>
        </w:rPr>
      </w:pPr>
      <w:r w:rsidRPr="00A672DC">
        <w:rPr>
          <w:rFonts w:asciiTheme="minorHAnsi" w:hAnsiTheme="minorHAnsi" w:cstheme="minorHAnsi"/>
          <w:b/>
          <w:sz w:val="24"/>
        </w:rPr>
        <w:t>Discharge</w:t>
      </w:r>
      <w:r w:rsidR="00F177C6" w:rsidRPr="00A672DC">
        <w:rPr>
          <w:rFonts w:asciiTheme="minorHAnsi" w:hAnsiTheme="minorHAnsi" w:cstheme="minorHAnsi"/>
          <w:b/>
          <w:sz w:val="24"/>
        </w:rPr>
        <w:t xml:space="preserve"> </w:t>
      </w:r>
      <w:r w:rsidR="00A672DC" w:rsidRPr="00A672DC">
        <w:rPr>
          <w:rFonts w:asciiTheme="minorHAnsi" w:hAnsiTheme="minorHAnsi" w:cstheme="minorHAnsi"/>
          <w:b/>
          <w:sz w:val="24"/>
        </w:rPr>
        <w:t>Support Team</w:t>
      </w:r>
      <w:r w:rsidR="00154007" w:rsidRPr="00A672DC">
        <w:rPr>
          <w:rFonts w:asciiTheme="minorHAnsi" w:hAnsiTheme="minorHAnsi" w:cstheme="minorHAnsi"/>
          <w:b/>
          <w:sz w:val="24"/>
        </w:rPr>
        <w:t xml:space="preserve"> </w:t>
      </w:r>
    </w:p>
    <w:p w14:paraId="34AE44EA" w14:textId="77777777" w:rsidR="006B5E07" w:rsidRPr="00A672DC" w:rsidRDefault="006B5E07" w:rsidP="006A3506">
      <w:pPr>
        <w:pStyle w:val="ListParagraph"/>
        <w:numPr>
          <w:ilvl w:val="0"/>
          <w:numId w:val="15"/>
        </w:numPr>
        <w:rPr>
          <w:rFonts w:asciiTheme="minorHAnsi" w:hAnsiTheme="minorHAnsi" w:cstheme="minorHAnsi"/>
          <w:sz w:val="24"/>
        </w:rPr>
      </w:pPr>
      <w:r w:rsidRPr="00A672DC">
        <w:rPr>
          <w:rFonts w:asciiTheme="minorHAnsi" w:hAnsiTheme="minorHAnsi" w:cstheme="minorHAnsi"/>
          <w:sz w:val="24"/>
        </w:rPr>
        <w:t>Working age –Discharge support team</w:t>
      </w:r>
      <w:r w:rsidR="00E44602" w:rsidRPr="00A672DC">
        <w:rPr>
          <w:rFonts w:asciiTheme="minorHAnsi" w:hAnsiTheme="minorHAnsi" w:cstheme="minorHAnsi"/>
          <w:sz w:val="24"/>
        </w:rPr>
        <w:t>-</w:t>
      </w:r>
      <w:r w:rsidRPr="00A672DC">
        <w:rPr>
          <w:rFonts w:asciiTheme="minorHAnsi" w:hAnsiTheme="minorHAnsi" w:cstheme="minorHAnsi"/>
          <w:sz w:val="24"/>
        </w:rPr>
        <w:t xml:space="preserve"> attend daily PIPA report out meetings across all 5 acute </w:t>
      </w:r>
      <w:r w:rsidR="00A672DC" w:rsidRPr="00A672DC">
        <w:rPr>
          <w:rFonts w:asciiTheme="minorHAnsi" w:hAnsiTheme="minorHAnsi" w:cstheme="minorHAnsi"/>
          <w:sz w:val="24"/>
        </w:rPr>
        <w:t>wards</w:t>
      </w:r>
      <w:r w:rsidRPr="00A672DC">
        <w:rPr>
          <w:rFonts w:asciiTheme="minorHAnsi" w:hAnsiTheme="minorHAnsi" w:cstheme="minorHAnsi"/>
          <w:sz w:val="24"/>
        </w:rPr>
        <w:t xml:space="preserve"> mon-fri.</w:t>
      </w:r>
    </w:p>
    <w:p w14:paraId="34AE44EB" w14:textId="77777777" w:rsidR="00DB22C7" w:rsidRPr="00A672DC" w:rsidRDefault="006B5E07" w:rsidP="006A3506">
      <w:pPr>
        <w:pStyle w:val="ListParagraph"/>
        <w:numPr>
          <w:ilvl w:val="0"/>
          <w:numId w:val="12"/>
        </w:numPr>
        <w:spacing w:line="276" w:lineRule="auto"/>
        <w:rPr>
          <w:rFonts w:asciiTheme="minorHAnsi" w:hAnsiTheme="minorHAnsi" w:cstheme="minorHAnsi"/>
          <w:b/>
          <w:sz w:val="24"/>
        </w:rPr>
      </w:pPr>
      <w:r w:rsidRPr="00A672DC">
        <w:rPr>
          <w:rFonts w:asciiTheme="minorHAnsi" w:hAnsiTheme="minorHAnsi" w:cstheme="minorHAnsi"/>
          <w:sz w:val="24"/>
        </w:rPr>
        <w:t>OPS Discharge support team -</w:t>
      </w:r>
      <w:r w:rsidR="00DB22C7" w:rsidRPr="00A672DC">
        <w:rPr>
          <w:rFonts w:asciiTheme="minorHAnsi" w:hAnsiTheme="minorHAnsi" w:cstheme="minorHAnsi"/>
          <w:sz w:val="24"/>
        </w:rPr>
        <w:t xml:space="preserve">Attend </w:t>
      </w:r>
      <w:r w:rsidR="00FC34A4" w:rsidRPr="00A672DC">
        <w:rPr>
          <w:rFonts w:asciiTheme="minorHAnsi" w:hAnsiTheme="minorHAnsi" w:cstheme="minorHAnsi"/>
          <w:sz w:val="24"/>
        </w:rPr>
        <w:t xml:space="preserve">Multi-disciplinary </w:t>
      </w:r>
      <w:r w:rsidR="00DB22C7" w:rsidRPr="00A672DC">
        <w:rPr>
          <w:rFonts w:asciiTheme="minorHAnsi" w:hAnsiTheme="minorHAnsi" w:cstheme="minorHAnsi"/>
          <w:sz w:val="24"/>
        </w:rPr>
        <w:t xml:space="preserve">meetings on each ward </w:t>
      </w:r>
      <w:r w:rsidRPr="00A672DC">
        <w:rPr>
          <w:rFonts w:asciiTheme="minorHAnsi" w:hAnsiTheme="minorHAnsi" w:cstheme="minorHAnsi"/>
          <w:sz w:val="24"/>
        </w:rPr>
        <w:t xml:space="preserve">throughout the </w:t>
      </w:r>
      <w:r w:rsidR="00DB22C7" w:rsidRPr="00A672DC">
        <w:rPr>
          <w:rFonts w:asciiTheme="minorHAnsi" w:hAnsiTheme="minorHAnsi" w:cstheme="minorHAnsi"/>
          <w:sz w:val="24"/>
        </w:rPr>
        <w:t>week</w:t>
      </w:r>
      <w:r w:rsidR="00A93A6D" w:rsidRPr="00A672DC">
        <w:rPr>
          <w:rFonts w:asciiTheme="minorHAnsi" w:hAnsiTheme="minorHAnsi" w:cstheme="minorHAnsi"/>
          <w:sz w:val="24"/>
        </w:rPr>
        <w:t xml:space="preserve"> and record expected </w:t>
      </w:r>
      <w:r w:rsidR="00A672DC" w:rsidRPr="00A672DC">
        <w:rPr>
          <w:rFonts w:asciiTheme="minorHAnsi" w:hAnsiTheme="minorHAnsi" w:cstheme="minorHAnsi"/>
          <w:sz w:val="24"/>
        </w:rPr>
        <w:t xml:space="preserve">discharges. </w:t>
      </w:r>
    </w:p>
    <w:p w14:paraId="34AE44EC" w14:textId="77777777" w:rsidR="00FC34A4" w:rsidRPr="00A672DC" w:rsidRDefault="00FC34A4" w:rsidP="006A3506">
      <w:pPr>
        <w:pStyle w:val="ListParagraph"/>
        <w:numPr>
          <w:ilvl w:val="0"/>
          <w:numId w:val="12"/>
        </w:numPr>
        <w:spacing w:line="276" w:lineRule="auto"/>
        <w:rPr>
          <w:rFonts w:asciiTheme="minorHAnsi" w:hAnsiTheme="minorHAnsi" w:cstheme="minorHAnsi"/>
          <w:sz w:val="24"/>
        </w:rPr>
      </w:pPr>
      <w:r w:rsidRPr="00A672DC">
        <w:rPr>
          <w:rFonts w:asciiTheme="minorHAnsi" w:hAnsiTheme="minorHAnsi" w:cstheme="minorHAnsi"/>
          <w:sz w:val="24"/>
        </w:rPr>
        <w:t>Undertake specific pieces of work to facilitate discharge for complex service users who require specialised activities to enable discharge</w:t>
      </w:r>
    </w:p>
    <w:p w14:paraId="34AE44ED" w14:textId="77777777" w:rsidR="00A93A6D" w:rsidRPr="00A672DC" w:rsidRDefault="00A93A6D" w:rsidP="006A3506">
      <w:pPr>
        <w:pStyle w:val="ListParagraph"/>
        <w:numPr>
          <w:ilvl w:val="0"/>
          <w:numId w:val="12"/>
        </w:numPr>
        <w:spacing w:line="276" w:lineRule="auto"/>
        <w:rPr>
          <w:rFonts w:asciiTheme="minorHAnsi" w:hAnsiTheme="minorHAnsi" w:cstheme="minorHAnsi"/>
          <w:b/>
          <w:sz w:val="24"/>
        </w:rPr>
      </w:pPr>
      <w:r w:rsidRPr="00A672DC">
        <w:rPr>
          <w:rFonts w:asciiTheme="minorHAnsi" w:hAnsiTheme="minorHAnsi" w:cstheme="minorHAnsi"/>
          <w:sz w:val="24"/>
        </w:rPr>
        <w:t>Work with wards to set preliminary discharge dates for all service users</w:t>
      </w:r>
    </w:p>
    <w:p w14:paraId="34AE44EE" w14:textId="77777777" w:rsidR="00FC34A4" w:rsidRPr="00A672DC" w:rsidRDefault="00154007" w:rsidP="006A3506">
      <w:pPr>
        <w:pStyle w:val="ListParagraph"/>
        <w:numPr>
          <w:ilvl w:val="0"/>
          <w:numId w:val="12"/>
        </w:numPr>
        <w:spacing w:line="276" w:lineRule="auto"/>
        <w:rPr>
          <w:rFonts w:asciiTheme="minorHAnsi" w:hAnsiTheme="minorHAnsi" w:cstheme="minorHAnsi"/>
          <w:b/>
          <w:sz w:val="24"/>
        </w:rPr>
      </w:pPr>
      <w:r w:rsidRPr="00A672DC">
        <w:rPr>
          <w:rFonts w:asciiTheme="minorHAnsi" w:hAnsiTheme="minorHAnsi" w:cstheme="minorHAnsi"/>
          <w:sz w:val="24"/>
        </w:rPr>
        <w:t>Keep central records of expected discharges and demand for hospital admission</w:t>
      </w:r>
      <w:r w:rsidR="00FC34A4" w:rsidRPr="00A672DC">
        <w:rPr>
          <w:rFonts w:asciiTheme="minorHAnsi" w:hAnsiTheme="minorHAnsi" w:cstheme="minorHAnsi"/>
          <w:sz w:val="24"/>
        </w:rPr>
        <w:t>.</w:t>
      </w:r>
    </w:p>
    <w:p w14:paraId="34AE44EF" w14:textId="77777777" w:rsidR="002D7284" w:rsidRPr="00A672DC" w:rsidRDefault="00154007" w:rsidP="006A3506">
      <w:pPr>
        <w:pStyle w:val="ListParagraph"/>
        <w:numPr>
          <w:ilvl w:val="0"/>
          <w:numId w:val="12"/>
        </w:numPr>
        <w:spacing w:line="276" w:lineRule="auto"/>
        <w:rPr>
          <w:rFonts w:asciiTheme="minorHAnsi" w:hAnsiTheme="minorHAnsi" w:cstheme="minorHAnsi"/>
          <w:sz w:val="24"/>
        </w:rPr>
      </w:pPr>
      <w:r w:rsidRPr="00A672DC">
        <w:rPr>
          <w:rFonts w:asciiTheme="minorHAnsi" w:hAnsiTheme="minorHAnsi" w:cstheme="minorHAnsi"/>
          <w:sz w:val="24"/>
        </w:rPr>
        <w:t xml:space="preserve"> </w:t>
      </w:r>
      <w:r w:rsidR="0003372C" w:rsidRPr="00A672DC">
        <w:rPr>
          <w:rFonts w:asciiTheme="minorHAnsi" w:hAnsiTheme="minorHAnsi" w:cstheme="minorHAnsi"/>
          <w:sz w:val="24"/>
        </w:rPr>
        <w:t xml:space="preserve">At report out </w:t>
      </w:r>
      <w:r w:rsidR="00E44602" w:rsidRPr="00A672DC">
        <w:rPr>
          <w:rFonts w:asciiTheme="minorHAnsi" w:hAnsiTheme="minorHAnsi" w:cstheme="minorHAnsi"/>
          <w:sz w:val="24"/>
        </w:rPr>
        <w:t xml:space="preserve">/MDT meetings </w:t>
      </w:r>
      <w:r w:rsidR="0003372C" w:rsidRPr="00A672DC">
        <w:rPr>
          <w:rFonts w:asciiTheme="minorHAnsi" w:hAnsiTheme="minorHAnsi" w:cstheme="minorHAnsi"/>
          <w:sz w:val="24"/>
        </w:rPr>
        <w:t xml:space="preserve">identify barriers to discharge and work with wards </w:t>
      </w:r>
      <w:r w:rsidR="006B5E07" w:rsidRPr="00A672DC">
        <w:rPr>
          <w:rFonts w:asciiTheme="minorHAnsi" w:hAnsiTheme="minorHAnsi" w:cstheme="minorHAnsi"/>
          <w:sz w:val="24"/>
        </w:rPr>
        <w:t xml:space="preserve">and other agencies involved </w:t>
      </w:r>
      <w:r w:rsidR="0003372C" w:rsidRPr="00A672DC">
        <w:rPr>
          <w:rFonts w:asciiTheme="minorHAnsi" w:hAnsiTheme="minorHAnsi" w:cstheme="minorHAnsi"/>
          <w:sz w:val="24"/>
        </w:rPr>
        <w:t>to mitigate these</w:t>
      </w:r>
      <w:r w:rsidR="006B5E07" w:rsidRPr="00A672DC">
        <w:rPr>
          <w:rFonts w:asciiTheme="minorHAnsi" w:hAnsiTheme="minorHAnsi" w:cstheme="minorHAnsi"/>
          <w:sz w:val="24"/>
        </w:rPr>
        <w:t>.</w:t>
      </w:r>
    </w:p>
    <w:p w14:paraId="34AE44F0" w14:textId="77777777" w:rsidR="006B5E07" w:rsidRPr="00A672DC" w:rsidRDefault="006B5E07" w:rsidP="006A3506">
      <w:pPr>
        <w:pStyle w:val="ListParagraph"/>
        <w:numPr>
          <w:ilvl w:val="0"/>
          <w:numId w:val="12"/>
        </w:numPr>
        <w:spacing w:line="276" w:lineRule="auto"/>
        <w:rPr>
          <w:rFonts w:asciiTheme="minorHAnsi" w:hAnsiTheme="minorHAnsi" w:cstheme="minorHAnsi"/>
          <w:sz w:val="24"/>
        </w:rPr>
      </w:pPr>
      <w:r w:rsidRPr="00A672DC">
        <w:rPr>
          <w:rFonts w:asciiTheme="minorHAnsi" w:hAnsiTheme="minorHAnsi" w:cstheme="minorHAnsi"/>
          <w:sz w:val="24"/>
        </w:rPr>
        <w:t xml:space="preserve">Maintain DToC report updating weekly to show latest position and actions taken to mitigate the </w:t>
      </w:r>
      <w:r w:rsidR="00A672DC" w:rsidRPr="00A672DC">
        <w:rPr>
          <w:rFonts w:asciiTheme="minorHAnsi" w:hAnsiTheme="minorHAnsi" w:cstheme="minorHAnsi"/>
          <w:sz w:val="24"/>
        </w:rPr>
        <w:t>delay.</w:t>
      </w:r>
    </w:p>
    <w:p w14:paraId="34AE44F1" w14:textId="77777777" w:rsidR="004F4D41" w:rsidRPr="00A672DC" w:rsidRDefault="0016776F" w:rsidP="006A3506">
      <w:pPr>
        <w:pStyle w:val="ListParagraph"/>
        <w:numPr>
          <w:ilvl w:val="0"/>
          <w:numId w:val="12"/>
        </w:numPr>
        <w:spacing w:line="276" w:lineRule="auto"/>
        <w:rPr>
          <w:rFonts w:asciiTheme="minorHAnsi" w:hAnsiTheme="minorHAnsi" w:cstheme="minorHAnsi"/>
          <w:sz w:val="24"/>
        </w:rPr>
      </w:pPr>
      <w:r w:rsidRPr="00A672DC">
        <w:rPr>
          <w:rFonts w:asciiTheme="minorHAnsi" w:hAnsiTheme="minorHAnsi" w:cstheme="minorHAnsi"/>
          <w:sz w:val="24"/>
        </w:rPr>
        <w:t>R</w:t>
      </w:r>
      <w:r w:rsidR="004F4D41" w:rsidRPr="00A672DC">
        <w:rPr>
          <w:rFonts w:asciiTheme="minorHAnsi" w:hAnsiTheme="minorHAnsi" w:cstheme="minorHAnsi"/>
          <w:sz w:val="24"/>
        </w:rPr>
        <w:t xml:space="preserve">ecord on PARIS transfer and discharge case-notes </w:t>
      </w:r>
      <w:r w:rsidRPr="00A672DC">
        <w:rPr>
          <w:rFonts w:asciiTheme="minorHAnsi" w:hAnsiTheme="minorHAnsi" w:cstheme="minorHAnsi"/>
          <w:sz w:val="24"/>
        </w:rPr>
        <w:t xml:space="preserve">any updates regarding individual service users </w:t>
      </w:r>
      <w:r w:rsidR="00A672DC" w:rsidRPr="00A672DC">
        <w:rPr>
          <w:rFonts w:asciiTheme="minorHAnsi" w:hAnsiTheme="minorHAnsi" w:cstheme="minorHAnsi"/>
          <w:sz w:val="24"/>
        </w:rPr>
        <w:t>discharge</w:t>
      </w:r>
      <w:r w:rsidRPr="00A672DC">
        <w:rPr>
          <w:rFonts w:asciiTheme="minorHAnsi" w:hAnsiTheme="minorHAnsi" w:cstheme="minorHAnsi"/>
          <w:sz w:val="24"/>
        </w:rPr>
        <w:t xml:space="preserve"> plans</w:t>
      </w:r>
      <w:r w:rsidR="004F4D41" w:rsidRPr="00A672DC">
        <w:rPr>
          <w:rFonts w:asciiTheme="minorHAnsi" w:hAnsiTheme="minorHAnsi" w:cstheme="minorHAnsi"/>
          <w:sz w:val="24"/>
        </w:rPr>
        <w:t xml:space="preserve"> </w:t>
      </w:r>
      <w:r w:rsidRPr="00A672DC">
        <w:rPr>
          <w:rFonts w:asciiTheme="minorHAnsi" w:hAnsiTheme="minorHAnsi" w:cstheme="minorHAnsi"/>
          <w:sz w:val="24"/>
        </w:rPr>
        <w:t>and inform ward.</w:t>
      </w:r>
    </w:p>
    <w:p w14:paraId="34AE44F2" w14:textId="77777777" w:rsidR="006B5E07" w:rsidRPr="00A672DC" w:rsidRDefault="006B5E07" w:rsidP="006A3506">
      <w:pPr>
        <w:pStyle w:val="ListParagraph"/>
        <w:numPr>
          <w:ilvl w:val="0"/>
          <w:numId w:val="12"/>
        </w:numPr>
        <w:spacing w:line="276" w:lineRule="auto"/>
        <w:rPr>
          <w:rFonts w:asciiTheme="minorHAnsi" w:hAnsiTheme="minorHAnsi" w:cstheme="minorHAnsi"/>
          <w:sz w:val="24"/>
        </w:rPr>
      </w:pPr>
      <w:r w:rsidRPr="00A672DC">
        <w:rPr>
          <w:rFonts w:asciiTheme="minorHAnsi" w:hAnsiTheme="minorHAnsi" w:cstheme="minorHAnsi"/>
          <w:sz w:val="24"/>
        </w:rPr>
        <w:lastRenderedPageBreak/>
        <w:t>OPS have weekly delayed transfer of care meetings with Adult Social care.</w:t>
      </w:r>
    </w:p>
    <w:p w14:paraId="34AE44F3" w14:textId="77777777" w:rsidR="00FC34A4" w:rsidRPr="00A672DC" w:rsidRDefault="00FC34A4" w:rsidP="006A3506">
      <w:pPr>
        <w:pStyle w:val="ListParagraph"/>
        <w:numPr>
          <w:ilvl w:val="0"/>
          <w:numId w:val="12"/>
        </w:numPr>
        <w:spacing w:line="276" w:lineRule="auto"/>
        <w:rPr>
          <w:rFonts w:asciiTheme="minorHAnsi" w:hAnsiTheme="minorHAnsi" w:cstheme="minorHAnsi"/>
          <w:sz w:val="24"/>
        </w:rPr>
      </w:pPr>
      <w:r w:rsidRPr="00A672DC">
        <w:rPr>
          <w:rFonts w:asciiTheme="minorHAnsi" w:hAnsiTheme="minorHAnsi" w:cstheme="minorHAnsi"/>
          <w:sz w:val="24"/>
        </w:rPr>
        <w:t xml:space="preserve">Escalate issues related to Delayed transfers and discharges to Matrons and </w:t>
      </w:r>
      <w:r w:rsidR="006B5E07" w:rsidRPr="00A672DC">
        <w:rPr>
          <w:rFonts w:asciiTheme="minorHAnsi" w:hAnsiTheme="minorHAnsi" w:cstheme="minorHAnsi"/>
          <w:sz w:val="24"/>
        </w:rPr>
        <w:t xml:space="preserve">Senior </w:t>
      </w:r>
      <w:r w:rsidR="00A672DC" w:rsidRPr="00A672DC">
        <w:rPr>
          <w:rFonts w:asciiTheme="minorHAnsi" w:hAnsiTheme="minorHAnsi" w:cstheme="minorHAnsi"/>
          <w:sz w:val="24"/>
        </w:rPr>
        <w:t>Operational Managers</w:t>
      </w:r>
      <w:r w:rsidRPr="00A672DC">
        <w:rPr>
          <w:rFonts w:asciiTheme="minorHAnsi" w:hAnsiTheme="minorHAnsi" w:cstheme="minorHAnsi"/>
          <w:sz w:val="24"/>
        </w:rPr>
        <w:t xml:space="preserve"> which cannot be resolved by the ward teams.</w:t>
      </w:r>
    </w:p>
    <w:p w14:paraId="34AE44F4" w14:textId="77777777" w:rsidR="0016776F" w:rsidRPr="00A672DC" w:rsidRDefault="0016776F" w:rsidP="0016776F">
      <w:pPr>
        <w:spacing w:line="276" w:lineRule="auto"/>
        <w:ind w:left="360"/>
        <w:rPr>
          <w:rFonts w:asciiTheme="minorHAnsi" w:hAnsiTheme="minorHAnsi" w:cstheme="minorHAnsi"/>
          <w:sz w:val="24"/>
        </w:rPr>
      </w:pPr>
    </w:p>
    <w:p w14:paraId="34AE44F5" w14:textId="77777777" w:rsidR="00FA28BC" w:rsidRPr="00A672DC" w:rsidRDefault="00827864">
      <w:pPr>
        <w:spacing w:line="276" w:lineRule="auto"/>
        <w:rPr>
          <w:rFonts w:asciiTheme="minorHAnsi" w:hAnsiTheme="minorHAnsi" w:cstheme="minorHAnsi"/>
          <w:b/>
          <w:sz w:val="24"/>
        </w:rPr>
      </w:pPr>
      <w:r w:rsidRPr="00A672DC">
        <w:rPr>
          <w:rFonts w:asciiTheme="minorHAnsi" w:hAnsiTheme="minorHAnsi" w:cstheme="minorHAnsi"/>
          <w:b/>
          <w:sz w:val="24"/>
        </w:rPr>
        <w:t xml:space="preserve">Discharge </w:t>
      </w:r>
      <w:r w:rsidR="004261BC" w:rsidRPr="00A672DC">
        <w:rPr>
          <w:rFonts w:asciiTheme="minorHAnsi" w:hAnsiTheme="minorHAnsi" w:cstheme="minorHAnsi"/>
          <w:b/>
          <w:sz w:val="24"/>
        </w:rPr>
        <w:t xml:space="preserve">and Capacity </w:t>
      </w:r>
      <w:r w:rsidRPr="00A672DC">
        <w:rPr>
          <w:rFonts w:asciiTheme="minorHAnsi" w:hAnsiTheme="minorHAnsi" w:cstheme="minorHAnsi"/>
          <w:b/>
          <w:sz w:val="24"/>
        </w:rPr>
        <w:t xml:space="preserve">lead </w:t>
      </w:r>
      <w:r w:rsidR="00A672DC" w:rsidRPr="00A672DC">
        <w:rPr>
          <w:rFonts w:asciiTheme="minorHAnsi" w:hAnsiTheme="minorHAnsi" w:cstheme="minorHAnsi"/>
          <w:b/>
          <w:sz w:val="24"/>
        </w:rPr>
        <w:t>-</w:t>
      </w:r>
      <w:r w:rsidRPr="00A672DC">
        <w:rPr>
          <w:rFonts w:asciiTheme="minorHAnsi" w:hAnsiTheme="minorHAnsi" w:cstheme="minorHAnsi"/>
          <w:b/>
          <w:sz w:val="24"/>
        </w:rPr>
        <w:t xml:space="preserve"> </w:t>
      </w:r>
      <w:r w:rsidR="00FA28BC" w:rsidRPr="00A672DC">
        <w:rPr>
          <w:rFonts w:asciiTheme="minorHAnsi" w:hAnsiTheme="minorHAnsi" w:cstheme="minorHAnsi"/>
          <w:b/>
          <w:sz w:val="24"/>
        </w:rPr>
        <w:t>Discharge Support Team</w:t>
      </w:r>
      <w:r w:rsidRPr="00A672DC">
        <w:rPr>
          <w:rFonts w:asciiTheme="minorHAnsi" w:hAnsiTheme="minorHAnsi" w:cstheme="minorHAnsi"/>
          <w:b/>
          <w:sz w:val="24"/>
        </w:rPr>
        <w:t>.</w:t>
      </w:r>
      <w:r w:rsidR="00FA28BC" w:rsidRPr="00A672DC" w:rsidDel="00FA28BC">
        <w:rPr>
          <w:rFonts w:asciiTheme="minorHAnsi" w:hAnsiTheme="minorHAnsi" w:cstheme="minorHAnsi"/>
          <w:b/>
          <w:sz w:val="24"/>
        </w:rPr>
        <w:t xml:space="preserve"> </w:t>
      </w:r>
    </w:p>
    <w:p w14:paraId="34AE44F6" w14:textId="77777777" w:rsidR="00827864" w:rsidRPr="00A672DC" w:rsidRDefault="004261BC" w:rsidP="00A672DC">
      <w:pPr>
        <w:pStyle w:val="ListParagraph"/>
        <w:numPr>
          <w:ilvl w:val="0"/>
          <w:numId w:val="33"/>
        </w:numPr>
        <w:rPr>
          <w:rFonts w:asciiTheme="minorHAnsi" w:hAnsiTheme="minorHAnsi" w:cstheme="minorHAnsi"/>
          <w:sz w:val="24"/>
        </w:rPr>
      </w:pPr>
      <w:r>
        <w:rPr>
          <w:rFonts w:asciiTheme="minorHAnsi" w:hAnsiTheme="minorHAnsi" w:cstheme="minorHAnsi"/>
          <w:sz w:val="24"/>
        </w:rPr>
        <w:t>Discharge and Capacity Lead</w:t>
      </w:r>
      <w:r w:rsidR="004F4D41" w:rsidRPr="00A672DC">
        <w:rPr>
          <w:rFonts w:asciiTheme="minorHAnsi" w:hAnsiTheme="minorHAnsi" w:cstheme="minorHAnsi"/>
          <w:sz w:val="24"/>
        </w:rPr>
        <w:t>-</w:t>
      </w:r>
      <w:r w:rsidR="00827864" w:rsidRPr="00A672DC">
        <w:rPr>
          <w:rFonts w:asciiTheme="minorHAnsi" w:hAnsiTheme="minorHAnsi" w:cstheme="minorHAnsi"/>
          <w:sz w:val="24"/>
        </w:rPr>
        <w:t>Attend</w:t>
      </w:r>
      <w:r w:rsidR="00FA28BC" w:rsidRPr="00A672DC">
        <w:rPr>
          <w:rFonts w:asciiTheme="minorHAnsi" w:hAnsiTheme="minorHAnsi" w:cstheme="minorHAnsi"/>
          <w:sz w:val="24"/>
        </w:rPr>
        <w:t>s</w:t>
      </w:r>
      <w:r w:rsidR="00827864" w:rsidRPr="00A672DC">
        <w:rPr>
          <w:rFonts w:asciiTheme="minorHAnsi" w:hAnsiTheme="minorHAnsi" w:cstheme="minorHAnsi"/>
          <w:sz w:val="24"/>
        </w:rPr>
        <w:t xml:space="preserve"> </w:t>
      </w:r>
      <w:r w:rsidR="00FA28BC" w:rsidRPr="00A672DC">
        <w:rPr>
          <w:rFonts w:asciiTheme="minorHAnsi" w:hAnsiTheme="minorHAnsi" w:cstheme="minorHAnsi"/>
          <w:sz w:val="24"/>
        </w:rPr>
        <w:t xml:space="preserve">OPS </w:t>
      </w:r>
      <w:r w:rsidR="00827864" w:rsidRPr="00A672DC">
        <w:rPr>
          <w:rFonts w:asciiTheme="minorHAnsi" w:hAnsiTheme="minorHAnsi" w:cstheme="minorHAnsi"/>
          <w:sz w:val="24"/>
        </w:rPr>
        <w:t xml:space="preserve">Delayed transfer of care meetings </w:t>
      </w:r>
      <w:r w:rsidR="004F4D41" w:rsidRPr="00A672DC">
        <w:rPr>
          <w:rFonts w:asciiTheme="minorHAnsi" w:hAnsiTheme="minorHAnsi" w:cstheme="minorHAnsi"/>
          <w:sz w:val="24"/>
        </w:rPr>
        <w:t>weekly</w:t>
      </w:r>
    </w:p>
    <w:p w14:paraId="34AE44F7" w14:textId="77777777" w:rsidR="004F4D41" w:rsidRPr="00A672DC" w:rsidRDefault="004F4D41" w:rsidP="006A3506">
      <w:pPr>
        <w:pStyle w:val="ListParagraph"/>
        <w:numPr>
          <w:ilvl w:val="0"/>
          <w:numId w:val="26"/>
        </w:numPr>
        <w:spacing w:line="276" w:lineRule="auto"/>
        <w:rPr>
          <w:rFonts w:asciiTheme="minorHAnsi" w:hAnsiTheme="minorHAnsi" w:cstheme="minorHAnsi"/>
          <w:sz w:val="24"/>
        </w:rPr>
      </w:pPr>
      <w:r w:rsidRPr="00A672DC">
        <w:rPr>
          <w:rFonts w:asciiTheme="minorHAnsi" w:hAnsiTheme="minorHAnsi" w:cstheme="minorHAnsi"/>
          <w:sz w:val="24"/>
        </w:rPr>
        <w:t>Attend Capacity &amp; Dtoc care group meetings.</w:t>
      </w:r>
    </w:p>
    <w:p w14:paraId="34AE44F8" w14:textId="77777777" w:rsidR="004F4D41" w:rsidRPr="00A672DC" w:rsidRDefault="004F4D41" w:rsidP="006A3506">
      <w:pPr>
        <w:pStyle w:val="ListParagraph"/>
        <w:numPr>
          <w:ilvl w:val="0"/>
          <w:numId w:val="26"/>
        </w:numPr>
        <w:spacing w:line="276" w:lineRule="auto"/>
        <w:rPr>
          <w:rFonts w:asciiTheme="minorHAnsi" w:hAnsiTheme="minorHAnsi" w:cstheme="minorHAnsi"/>
          <w:sz w:val="24"/>
        </w:rPr>
      </w:pPr>
      <w:r w:rsidRPr="00A672DC">
        <w:rPr>
          <w:rFonts w:asciiTheme="minorHAnsi" w:hAnsiTheme="minorHAnsi" w:cstheme="minorHAnsi"/>
          <w:sz w:val="24"/>
        </w:rPr>
        <w:t>Maintain Dtoc report updates.</w:t>
      </w:r>
    </w:p>
    <w:p w14:paraId="34AE44F9" w14:textId="77777777" w:rsidR="004F4D41" w:rsidRPr="00A672DC" w:rsidRDefault="004F4D41" w:rsidP="006A3506">
      <w:pPr>
        <w:pStyle w:val="ListParagraph"/>
        <w:numPr>
          <w:ilvl w:val="0"/>
          <w:numId w:val="26"/>
        </w:numPr>
        <w:spacing w:line="276" w:lineRule="auto"/>
        <w:rPr>
          <w:rFonts w:asciiTheme="minorHAnsi" w:hAnsiTheme="minorHAnsi" w:cstheme="minorHAnsi"/>
          <w:sz w:val="24"/>
        </w:rPr>
      </w:pPr>
      <w:r w:rsidRPr="00A672DC">
        <w:rPr>
          <w:rFonts w:asciiTheme="minorHAnsi" w:hAnsiTheme="minorHAnsi" w:cstheme="minorHAnsi"/>
          <w:sz w:val="24"/>
        </w:rPr>
        <w:t>Ensure Discharge support team processes are followed</w:t>
      </w:r>
    </w:p>
    <w:p w14:paraId="34AE44FA" w14:textId="77777777" w:rsidR="004F4D41" w:rsidRPr="00A672DC" w:rsidRDefault="004F4D41" w:rsidP="006A3506">
      <w:pPr>
        <w:pStyle w:val="ListParagraph"/>
        <w:numPr>
          <w:ilvl w:val="0"/>
          <w:numId w:val="26"/>
        </w:numPr>
        <w:spacing w:line="276" w:lineRule="auto"/>
        <w:rPr>
          <w:rFonts w:asciiTheme="minorHAnsi" w:hAnsiTheme="minorHAnsi" w:cstheme="minorHAnsi"/>
          <w:sz w:val="24"/>
        </w:rPr>
      </w:pPr>
      <w:r w:rsidRPr="00A672DC">
        <w:rPr>
          <w:rFonts w:asciiTheme="minorHAnsi" w:hAnsiTheme="minorHAnsi" w:cstheme="minorHAnsi"/>
          <w:sz w:val="24"/>
        </w:rPr>
        <w:t>Act as a point of contact for service-users/carers</w:t>
      </w:r>
      <w:r w:rsidR="0016776F" w:rsidRPr="00A672DC">
        <w:rPr>
          <w:rFonts w:asciiTheme="minorHAnsi" w:hAnsiTheme="minorHAnsi" w:cstheme="minorHAnsi"/>
          <w:sz w:val="24"/>
        </w:rPr>
        <w:t>,</w:t>
      </w:r>
      <w:r w:rsidRPr="00A672DC">
        <w:rPr>
          <w:rFonts w:asciiTheme="minorHAnsi" w:hAnsiTheme="minorHAnsi" w:cstheme="minorHAnsi"/>
          <w:sz w:val="24"/>
        </w:rPr>
        <w:t xml:space="preserve"> other involved agencies and ward staff are aware of options for transfer/discharge from </w:t>
      </w:r>
      <w:r w:rsidR="00A672DC" w:rsidRPr="00A672DC">
        <w:rPr>
          <w:rFonts w:asciiTheme="minorHAnsi" w:hAnsiTheme="minorHAnsi" w:cstheme="minorHAnsi"/>
          <w:sz w:val="24"/>
        </w:rPr>
        <w:t>hospital.</w:t>
      </w:r>
      <w:r w:rsidRPr="00A672DC">
        <w:rPr>
          <w:rFonts w:asciiTheme="minorHAnsi" w:hAnsiTheme="minorHAnsi" w:cstheme="minorHAnsi"/>
          <w:sz w:val="24"/>
        </w:rPr>
        <w:t xml:space="preserve"> </w:t>
      </w:r>
      <w:r w:rsidR="00F015F3" w:rsidRPr="00A672DC">
        <w:rPr>
          <w:rFonts w:asciiTheme="minorHAnsi" w:hAnsiTheme="minorHAnsi" w:cstheme="minorHAnsi"/>
          <w:sz w:val="24"/>
        </w:rPr>
        <w:t>And</w:t>
      </w:r>
      <w:r w:rsidRPr="00A672DC">
        <w:rPr>
          <w:rFonts w:asciiTheme="minorHAnsi" w:hAnsiTheme="minorHAnsi" w:cstheme="minorHAnsi"/>
          <w:sz w:val="24"/>
        </w:rPr>
        <w:t xml:space="preserve"> discuss any concerns they may have.</w:t>
      </w:r>
    </w:p>
    <w:p w14:paraId="34AE44FB" w14:textId="77777777" w:rsidR="004F4D41" w:rsidRPr="00A672DC" w:rsidRDefault="004F4D41" w:rsidP="006A3506">
      <w:pPr>
        <w:pStyle w:val="ListParagraph"/>
        <w:numPr>
          <w:ilvl w:val="0"/>
          <w:numId w:val="26"/>
        </w:numPr>
        <w:spacing w:line="276" w:lineRule="auto"/>
        <w:rPr>
          <w:rFonts w:asciiTheme="minorHAnsi" w:hAnsiTheme="minorHAnsi" w:cstheme="minorHAnsi"/>
          <w:sz w:val="24"/>
        </w:rPr>
      </w:pPr>
      <w:r w:rsidRPr="00A672DC">
        <w:rPr>
          <w:rFonts w:asciiTheme="minorHAnsi" w:hAnsiTheme="minorHAnsi" w:cstheme="minorHAnsi"/>
          <w:sz w:val="24"/>
        </w:rPr>
        <w:t>Attend CPA /professional meetings</w:t>
      </w:r>
      <w:r w:rsidR="002F5953" w:rsidRPr="00A672DC">
        <w:rPr>
          <w:rFonts w:asciiTheme="minorHAnsi" w:hAnsiTheme="minorHAnsi" w:cstheme="minorHAnsi"/>
          <w:sz w:val="24"/>
        </w:rPr>
        <w:t>/complex case meetings</w:t>
      </w:r>
      <w:r w:rsidRPr="00A672DC">
        <w:rPr>
          <w:rFonts w:asciiTheme="minorHAnsi" w:hAnsiTheme="minorHAnsi" w:cstheme="minorHAnsi"/>
          <w:sz w:val="24"/>
        </w:rPr>
        <w:t xml:space="preserve"> when appropriate </w:t>
      </w:r>
    </w:p>
    <w:p w14:paraId="34AE44FC" w14:textId="77777777" w:rsidR="00EF4FFB" w:rsidRPr="00A672DC" w:rsidRDefault="004F4D41" w:rsidP="006A3506">
      <w:pPr>
        <w:pStyle w:val="ListParagraph"/>
        <w:numPr>
          <w:ilvl w:val="0"/>
          <w:numId w:val="26"/>
        </w:numPr>
        <w:spacing w:line="276" w:lineRule="auto"/>
        <w:rPr>
          <w:rFonts w:asciiTheme="minorHAnsi" w:hAnsiTheme="minorHAnsi" w:cstheme="minorHAnsi"/>
          <w:sz w:val="24"/>
        </w:rPr>
      </w:pPr>
      <w:r w:rsidRPr="00A672DC">
        <w:rPr>
          <w:rFonts w:asciiTheme="minorHAnsi" w:hAnsiTheme="minorHAnsi" w:cstheme="minorHAnsi"/>
          <w:sz w:val="24"/>
        </w:rPr>
        <w:t xml:space="preserve">Act as point of contact for ward staff regarding recording delayed transfer of care process </w:t>
      </w:r>
      <w:r w:rsidR="0016776F" w:rsidRPr="00A672DC">
        <w:rPr>
          <w:rFonts w:asciiTheme="minorHAnsi" w:hAnsiTheme="minorHAnsi" w:cstheme="minorHAnsi"/>
          <w:sz w:val="24"/>
        </w:rPr>
        <w:t>(see appendix )</w:t>
      </w:r>
    </w:p>
    <w:p w14:paraId="34AE44FD" w14:textId="77777777" w:rsidR="0016776F" w:rsidRPr="00A672DC" w:rsidRDefault="0016776F" w:rsidP="006A3506">
      <w:pPr>
        <w:pStyle w:val="ListParagraph"/>
        <w:numPr>
          <w:ilvl w:val="0"/>
          <w:numId w:val="26"/>
        </w:numPr>
        <w:spacing w:line="276" w:lineRule="auto"/>
        <w:rPr>
          <w:rFonts w:asciiTheme="minorHAnsi" w:hAnsiTheme="minorHAnsi" w:cstheme="minorHAnsi"/>
          <w:sz w:val="24"/>
          <w:highlight w:val="yellow"/>
        </w:rPr>
      </w:pPr>
      <w:r w:rsidRPr="00A672DC">
        <w:rPr>
          <w:rFonts w:asciiTheme="minorHAnsi" w:hAnsiTheme="minorHAnsi" w:cstheme="minorHAnsi"/>
          <w:sz w:val="24"/>
        </w:rPr>
        <w:t xml:space="preserve">When service user/carer is informed they are medically optimised or fit for discharge to meet with service-user/carers within 5 working days to discuss discharge plans. (it may be </w:t>
      </w:r>
      <w:r w:rsidR="00A672DC" w:rsidRPr="00A672DC">
        <w:rPr>
          <w:rFonts w:asciiTheme="minorHAnsi" w:hAnsiTheme="minorHAnsi" w:cstheme="minorHAnsi"/>
          <w:sz w:val="24"/>
        </w:rPr>
        <w:t>appropriate</w:t>
      </w:r>
      <w:r w:rsidRPr="00A672DC">
        <w:rPr>
          <w:rFonts w:asciiTheme="minorHAnsi" w:hAnsiTheme="minorHAnsi" w:cstheme="minorHAnsi"/>
          <w:sz w:val="24"/>
        </w:rPr>
        <w:t xml:space="preserve"> that ward manager or keyworker have </w:t>
      </w:r>
      <w:r w:rsidR="00A672DC" w:rsidRPr="00A672DC">
        <w:rPr>
          <w:rFonts w:asciiTheme="minorHAnsi" w:hAnsiTheme="minorHAnsi" w:cstheme="minorHAnsi"/>
          <w:sz w:val="24"/>
        </w:rPr>
        <w:t>these</w:t>
      </w:r>
      <w:r w:rsidRPr="00A672DC">
        <w:rPr>
          <w:rFonts w:asciiTheme="minorHAnsi" w:hAnsiTheme="minorHAnsi" w:cstheme="minorHAnsi"/>
          <w:sz w:val="24"/>
        </w:rPr>
        <w:t xml:space="preserve"> discussions) </w:t>
      </w:r>
      <w:r w:rsidR="00EF4FFB" w:rsidRPr="00A672DC">
        <w:rPr>
          <w:rFonts w:asciiTheme="minorHAnsi" w:hAnsiTheme="minorHAnsi" w:cstheme="minorHAnsi"/>
          <w:sz w:val="24"/>
        </w:rPr>
        <w:t xml:space="preserve">A clear </w:t>
      </w:r>
      <w:r w:rsidR="00EF4FFB" w:rsidRPr="004261BC">
        <w:rPr>
          <w:rFonts w:asciiTheme="minorHAnsi" w:hAnsiTheme="minorHAnsi" w:cstheme="minorHAnsi"/>
          <w:sz w:val="24"/>
        </w:rPr>
        <w:t>plan including next steps and timescales will be set with the service user and their</w:t>
      </w:r>
      <w:r w:rsidR="00EF4FFB" w:rsidRPr="00A672DC">
        <w:rPr>
          <w:rFonts w:asciiTheme="minorHAnsi" w:hAnsiTheme="minorHAnsi" w:cstheme="minorHAnsi"/>
          <w:sz w:val="24"/>
        </w:rPr>
        <w:t xml:space="preserve"> carer and this will be recorded in the clinical record. </w:t>
      </w:r>
      <w:r w:rsidR="00EF4FFB" w:rsidRPr="00A672DC">
        <w:rPr>
          <w:rFonts w:asciiTheme="minorHAnsi" w:hAnsiTheme="minorHAnsi" w:cstheme="minorHAnsi"/>
          <w:sz w:val="24"/>
          <w:highlight w:val="yellow"/>
        </w:rPr>
        <w:t>Give letter 2</w:t>
      </w:r>
      <w:r w:rsidR="00DE6427" w:rsidRPr="00A672DC">
        <w:rPr>
          <w:rFonts w:asciiTheme="minorHAnsi" w:hAnsiTheme="minorHAnsi" w:cstheme="minorHAnsi"/>
          <w:sz w:val="24"/>
          <w:highlight w:val="yellow"/>
        </w:rPr>
        <w:t xml:space="preserve"> </w:t>
      </w:r>
      <w:r w:rsidR="00A672DC" w:rsidRPr="00A672DC">
        <w:rPr>
          <w:rFonts w:asciiTheme="minorHAnsi" w:hAnsiTheme="minorHAnsi" w:cstheme="minorHAnsi"/>
          <w:sz w:val="24"/>
        </w:rPr>
        <w:t>the</w:t>
      </w:r>
      <w:r w:rsidR="00DE6427" w:rsidRPr="00A672DC">
        <w:rPr>
          <w:rFonts w:asciiTheme="minorHAnsi" w:hAnsiTheme="minorHAnsi" w:cstheme="minorHAnsi"/>
          <w:sz w:val="24"/>
        </w:rPr>
        <w:t xml:space="preserve"> letter will explain that although the Trust will attempt to have a mutually agreed plan for discharge there may be times when this cannot be achieved. In these cases the Trust may therefore need to facilitate discharge to an appropriate placement whilst the ultimate planned discharge destination becomes available.</w:t>
      </w:r>
    </w:p>
    <w:p w14:paraId="34AE44FE" w14:textId="77777777" w:rsidR="004F4D41" w:rsidRPr="00A672DC" w:rsidRDefault="004F4D41" w:rsidP="006A3506">
      <w:pPr>
        <w:pStyle w:val="ListParagraph"/>
        <w:numPr>
          <w:ilvl w:val="0"/>
          <w:numId w:val="26"/>
        </w:numPr>
        <w:spacing w:line="276" w:lineRule="auto"/>
        <w:rPr>
          <w:rFonts w:asciiTheme="minorHAnsi" w:hAnsiTheme="minorHAnsi" w:cstheme="minorHAnsi"/>
          <w:sz w:val="24"/>
        </w:rPr>
      </w:pPr>
      <w:r w:rsidRPr="00A672DC">
        <w:rPr>
          <w:rFonts w:asciiTheme="minorHAnsi" w:hAnsiTheme="minorHAnsi" w:cstheme="minorHAnsi"/>
          <w:sz w:val="24"/>
        </w:rPr>
        <w:t>To escalate to senior operational managers/matrons</w:t>
      </w:r>
      <w:r w:rsidR="0016776F" w:rsidRPr="00A672DC">
        <w:rPr>
          <w:rFonts w:asciiTheme="minorHAnsi" w:hAnsiTheme="minorHAnsi" w:cstheme="minorHAnsi"/>
          <w:sz w:val="24"/>
        </w:rPr>
        <w:t xml:space="preserve"> complex barriers</w:t>
      </w:r>
      <w:r w:rsidR="00EF4FFB" w:rsidRPr="00A672DC">
        <w:rPr>
          <w:rFonts w:asciiTheme="minorHAnsi" w:hAnsiTheme="minorHAnsi" w:cstheme="minorHAnsi"/>
          <w:sz w:val="24"/>
        </w:rPr>
        <w:t xml:space="preserve"> </w:t>
      </w:r>
      <w:r w:rsidR="0016776F" w:rsidRPr="00A672DC">
        <w:rPr>
          <w:rFonts w:asciiTheme="minorHAnsi" w:hAnsiTheme="minorHAnsi" w:cstheme="minorHAnsi"/>
          <w:sz w:val="24"/>
        </w:rPr>
        <w:t>to transfer/discharge</w:t>
      </w:r>
      <w:r w:rsidRPr="00A672DC">
        <w:rPr>
          <w:rFonts w:asciiTheme="minorHAnsi" w:hAnsiTheme="minorHAnsi" w:cstheme="minorHAnsi"/>
          <w:sz w:val="24"/>
        </w:rPr>
        <w:t xml:space="preserve">  </w:t>
      </w:r>
    </w:p>
    <w:p w14:paraId="34AE44FF" w14:textId="77777777" w:rsidR="00AB70E9" w:rsidRPr="00A672DC" w:rsidRDefault="00AB70E9" w:rsidP="0003372C">
      <w:pPr>
        <w:spacing w:line="276" w:lineRule="auto"/>
        <w:ind w:left="360" w:hanging="360"/>
        <w:rPr>
          <w:rFonts w:asciiTheme="minorHAnsi" w:hAnsiTheme="minorHAnsi" w:cstheme="minorHAnsi"/>
          <w:b/>
          <w:sz w:val="24"/>
        </w:rPr>
      </w:pPr>
      <w:r w:rsidRPr="00A672DC">
        <w:rPr>
          <w:rFonts w:asciiTheme="minorHAnsi" w:hAnsiTheme="minorHAnsi" w:cstheme="minorHAnsi"/>
          <w:b/>
          <w:sz w:val="24"/>
        </w:rPr>
        <w:t>Ward Managers</w:t>
      </w:r>
    </w:p>
    <w:p w14:paraId="34AE4500" w14:textId="77777777" w:rsidR="00EA6A1D" w:rsidRPr="00A672DC" w:rsidRDefault="00EA6A1D" w:rsidP="006A3506">
      <w:pPr>
        <w:pStyle w:val="ListParagraph"/>
        <w:numPr>
          <w:ilvl w:val="0"/>
          <w:numId w:val="12"/>
        </w:numPr>
        <w:spacing w:line="276" w:lineRule="auto"/>
        <w:rPr>
          <w:rFonts w:asciiTheme="minorHAnsi" w:hAnsiTheme="minorHAnsi" w:cstheme="minorHAnsi"/>
          <w:sz w:val="24"/>
        </w:rPr>
      </w:pPr>
      <w:r w:rsidRPr="00A672DC">
        <w:rPr>
          <w:rFonts w:asciiTheme="minorHAnsi" w:hAnsiTheme="minorHAnsi" w:cstheme="minorHAnsi"/>
          <w:sz w:val="24"/>
        </w:rPr>
        <w:t xml:space="preserve">Ensure that PIPA </w:t>
      </w:r>
      <w:r w:rsidR="006B5E07" w:rsidRPr="00A672DC">
        <w:rPr>
          <w:rFonts w:asciiTheme="minorHAnsi" w:hAnsiTheme="minorHAnsi" w:cstheme="minorHAnsi"/>
          <w:sz w:val="24"/>
        </w:rPr>
        <w:t xml:space="preserve">/MDT </w:t>
      </w:r>
      <w:r w:rsidRPr="00A672DC">
        <w:rPr>
          <w:rFonts w:asciiTheme="minorHAnsi" w:hAnsiTheme="minorHAnsi" w:cstheme="minorHAnsi"/>
          <w:sz w:val="24"/>
        </w:rPr>
        <w:t>process is followed for all service users and that all service users have initial date of discharge agreed within 72 hours of admission</w:t>
      </w:r>
    </w:p>
    <w:p w14:paraId="34AE4501" w14:textId="77777777" w:rsidR="00E44FE7" w:rsidRPr="00A672DC" w:rsidRDefault="00E44FE7" w:rsidP="006A3506">
      <w:pPr>
        <w:pStyle w:val="ListParagraph"/>
        <w:numPr>
          <w:ilvl w:val="0"/>
          <w:numId w:val="12"/>
        </w:numPr>
        <w:spacing w:line="276" w:lineRule="auto"/>
        <w:rPr>
          <w:rFonts w:asciiTheme="minorHAnsi" w:hAnsiTheme="minorHAnsi" w:cstheme="minorHAnsi"/>
          <w:sz w:val="24"/>
        </w:rPr>
      </w:pPr>
      <w:r w:rsidRPr="00A672DC">
        <w:rPr>
          <w:rFonts w:asciiTheme="minorHAnsi" w:hAnsiTheme="minorHAnsi" w:cstheme="minorHAnsi"/>
          <w:sz w:val="24"/>
        </w:rPr>
        <w:t>Ensure that all service users have a discharge plan within 72 hours of admission</w:t>
      </w:r>
    </w:p>
    <w:p w14:paraId="34AE4502" w14:textId="77777777" w:rsidR="007503C3" w:rsidRPr="00A672DC" w:rsidRDefault="00EA6A1D" w:rsidP="006A3506">
      <w:pPr>
        <w:pStyle w:val="ListParagraph"/>
        <w:numPr>
          <w:ilvl w:val="0"/>
          <w:numId w:val="12"/>
        </w:numPr>
        <w:spacing w:line="276" w:lineRule="auto"/>
        <w:rPr>
          <w:rFonts w:asciiTheme="minorHAnsi" w:hAnsiTheme="minorHAnsi" w:cstheme="minorHAnsi"/>
          <w:sz w:val="24"/>
        </w:rPr>
      </w:pPr>
      <w:r w:rsidRPr="00A672DC">
        <w:rPr>
          <w:rFonts w:asciiTheme="minorHAnsi" w:hAnsiTheme="minorHAnsi" w:cstheme="minorHAnsi"/>
          <w:sz w:val="24"/>
        </w:rPr>
        <w:t xml:space="preserve">Act as an initial point of contact for service users and carers to ensure that they are aware of options for discharge from hospital and </w:t>
      </w:r>
      <w:r w:rsidR="007503C3" w:rsidRPr="00A672DC">
        <w:rPr>
          <w:rFonts w:asciiTheme="minorHAnsi" w:hAnsiTheme="minorHAnsi" w:cstheme="minorHAnsi"/>
          <w:sz w:val="24"/>
        </w:rPr>
        <w:t>discuss</w:t>
      </w:r>
      <w:r w:rsidRPr="00A672DC">
        <w:rPr>
          <w:rFonts w:asciiTheme="minorHAnsi" w:hAnsiTheme="minorHAnsi" w:cstheme="minorHAnsi"/>
          <w:sz w:val="24"/>
        </w:rPr>
        <w:t xml:space="preserve"> any concerns they may have with these</w:t>
      </w:r>
      <w:r w:rsidR="00A672DC" w:rsidRPr="00A672DC">
        <w:rPr>
          <w:rFonts w:asciiTheme="minorHAnsi" w:hAnsiTheme="minorHAnsi" w:cstheme="minorHAnsi"/>
          <w:sz w:val="24"/>
        </w:rPr>
        <w:t>.</w:t>
      </w:r>
    </w:p>
    <w:p w14:paraId="34AE4503" w14:textId="77777777" w:rsidR="002D7284" w:rsidRPr="00A672DC" w:rsidRDefault="002D7284" w:rsidP="006A3506">
      <w:pPr>
        <w:pStyle w:val="ListParagraph"/>
        <w:numPr>
          <w:ilvl w:val="0"/>
          <w:numId w:val="12"/>
        </w:numPr>
        <w:spacing w:line="276" w:lineRule="auto"/>
        <w:rPr>
          <w:rFonts w:asciiTheme="minorHAnsi" w:hAnsiTheme="minorHAnsi" w:cstheme="minorHAnsi"/>
          <w:sz w:val="24"/>
        </w:rPr>
      </w:pPr>
      <w:r w:rsidRPr="00A672DC">
        <w:rPr>
          <w:rFonts w:asciiTheme="minorHAnsi" w:hAnsiTheme="minorHAnsi" w:cstheme="minorHAnsi"/>
          <w:sz w:val="24"/>
        </w:rPr>
        <w:t>Recei</w:t>
      </w:r>
      <w:r w:rsidR="00A93A6D" w:rsidRPr="00A672DC">
        <w:rPr>
          <w:rFonts w:asciiTheme="minorHAnsi" w:hAnsiTheme="minorHAnsi" w:cstheme="minorHAnsi"/>
          <w:sz w:val="24"/>
        </w:rPr>
        <w:t>v</w:t>
      </w:r>
      <w:r w:rsidRPr="00A672DC">
        <w:rPr>
          <w:rFonts w:asciiTheme="minorHAnsi" w:hAnsiTheme="minorHAnsi" w:cstheme="minorHAnsi"/>
          <w:sz w:val="24"/>
        </w:rPr>
        <w:t>e and review weekly information reports for ward activity</w:t>
      </w:r>
    </w:p>
    <w:p w14:paraId="34AE4504" w14:textId="77777777" w:rsidR="00FA28BC" w:rsidRPr="00A672DC" w:rsidRDefault="00FA28BC" w:rsidP="00A672DC">
      <w:pPr>
        <w:spacing w:line="276" w:lineRule="auto"/>
        <w:rPr>
          <w:rFonts w:asciiTheme="minorHAnsi" w:hAnsiTheme="minorHAnsi" w:cstheme="minorHAnsi"/>
          <w:sz w:val="24"/>
        </w:rPr>
      </w:pPr>
    </w:p>
    <w:p w14:paraId="34AE4505" w14:textId="77777777" w:rsidR="005A06B4" w:rsidRDefault="005A06B4" w:rsidP="00D74C73">
      <w:pPr>
        <w:rPr>
          <w:ins w:id="1" w:author="Brier Jayne" w:date="2019-05-02T13:38:00Z"/>
          <w:rFonts w:asciiTheme="minorHAnsi" w:hAnsiTheme="minorHAnsi" w:cstheme="minorHAnsi"/>
          <w:b/>
          <w:sz w:val="24"/>
        </w:rPr>
      </w:pPr>
    </w:p>
    <w:p w14:paraId="34AE4506" w14:textId="77777777" w:rsidR="005A06B4" w:rsidRDefault="005A06B4" w:rsidP="00D74C73">
      <w:pPr>
        <w:rPr>
          <w:ins w:id="2" w:author="Brier Jayne" w:date="2019-05-02T13:38:00Z"/>
          <w:rFonts w:asciiTheme="minorHAnsi" w:hAnsiTheme="minorHAnsi" w:cstheme="minorHAnsi"/>
          <w:b/>
          <w:sz w:val="24"/>
        </w:rPr>
      </w:pPr>
    </w:p>
    <w:p w14:paraId="34AE4507" w14:textId="77777777" w:rsidR="00AB70E9" w:rsidRPr="00A672DC" w:rsidRDefault="00DE3579" w:rsidP="00D74C73">
      <w:pPr>
        <w:rPr>
          <w:rFonts w:asciiTheme="minorHAnsi" w:hAnsiTheme="minorHAnsi" w:cstheme="minorHAnsi"/>
          <w:b/>
          <w:sz w:val="24"/>
        </w:rPr>
      </w:pPr>
      <w:r w:rsidRPr="00A672DC">
        <w:rPr>
          <w:rFonts w:asciiTheme="minorHAnsi" w:hAnsiTheme="minorHAnsi" w:cstheme="minorHAnsi"/>
          <w:b/>
          <w:sz w:val="24"/>
        </w:rPr>
        <w:t>Matrons</w:t>
      </w:r>
    </w:p>
    <w:p w14:paraId="34AE4508" w14:textId="77777777" w:rsidR="004D04C9" w:rsidRPr="00A672DC" w:rsidRDefault="004D04C9" w:rsidP="006A3506">
      <w:pPr>
        <w:pStyle w:val="ListParagraph"/>
        <w:numPr>
          <w:ilvl w:val="0"/>
          <w:numId w:val="14"/>
        </w:numPr>
        <w:spacing w:line="276" w:lineRule="auto"/>
        <w:rPr>
          <w:rFonts w:asciiTheme="minorHAnsi" w:hAnsiTheme="minorHAnsi" w:cstheme="minorHAnsi"/>
          <w:sz w:val="24"/>
        </w:rPr>
      </w:pPr>
      <w:r w:rsidRPr="00A672DC">
        <w:rPr>
          <w:rFonts w:asciiTheme="minorHAnsi" w:hAnsiTheme="minorHAnsi" w:cstheme="minorHAnsi"/>
          <w:sz w:val="24"/>
        </w:rPr>
        <w:t>Monitor use of the PIPA</w:t>
      </w:r>
      <w:r w:rsidR="006B5E07" w:rsidRPr="00A672DC">
        <w:rPr>
          <w:rFonts w:asciiTheme="minorHAnsi" w:hAnsiTheme="minorHAnsi" w:cstheme="minorHAnsi"/>
          <w:sz w:val="24"/>
        </w:rPr>
        <w:t xml:space="preserve">/MDT </w:t>
      </w:r>
      <w:r w:rsidRPr="00A672DC">
        <w:rPr>
          <w:rFonts w:asciiTheme="minorHAnsi" w:hAnsiTheme="minorHAnsi" w:cstheme="minorHAnsi"/>
          <w:sz w:val="24"/>
        </w:rPr>
        <w:t xml:space="preserve"> process and make changes to the design of the process as are required</w:t>
      </w:r>
    </w:p>
    <w:p w14:paraId="34AE4509" w14:textId="77777777" w:rsidR="004D04C9" w:rsidRPr="00A672DC" w:rsidRDefault="004D04C9" w:rsidP="006A3506">
      <w:pPr>
        <w:pStyle w:val="ListParagraph"/>
        <w:numPr>
          <w:ilvl w:val="0"/>
          <w:numId w:val="14"/>
        </w:numPr>
        <w:spacing w:line="276" w:lineRule="auto"/>
        <w:rPr>
          <w:rFonts w:asciiTheme="minorHAnsi" w:hAnsiTheme="minorHAnsi" w:cstheme="minorHAnsi"/>
          <w:sz w:val="24"/>
        </w:rPr>
      </w:pPr>
      <w:r w:rsidRPr="00A672DC">
        <w:rPr>
          <w:rFonts w:asciiTheme="minorHAnsi" w:hAnsiTheme="minorHAnsi" w:cstheme="minorHAnsi"/>
          <w:sz w:val="24"/>
        </w:rPr>
        <w:t>Be aware of the number of delayed transfers of care and assist the wards in care planning to facilitate discharge for these service users.</w:t>
      </w:r>
    </w:p>
    <w:p w14:paraId="34AE450A" w14:textId="77777777" w:rsidR="004D04C9" w:rsidRPr="00A672DC" w:rsidRDefault="004D04C9" w:rsidP="006A3506">
      <w:pPr>
        <w:pStyle w:val="ListParagraph"/>
        <w:numPr>
          <w:ilvl w:val="0"/>
          <w:numId w:val="14"/>
        </w:numPr>
        <w:spacing w:line="276" w:lineRule="auto"/>
        <w:rPr>
          <w:rFonts w:asciiTheme="minorHAnsi" w:hAnsiTheme="minorHAnsi" w:cstheme="minorHAnsi"/>
          <w:sz w:val="24"/>
        </w:rPr>
      </w:pPr>
      <w:r w:rsidRPr="00A672DC">
        <w:rPr>
          <w:rFonts w:asciiTheme="minorHAnsi" w:hAnsiTheme="minorHAnsi" w:cstheme="minorHAnsi"/>
          <w:sz w:val="24"/>
        </w:rPr>
        <w:t xml:space="preserve">Escalate issues related to Delayed transfers and discharges to </w:t>
      </w:r>
      <w:r w:rsidR="006B5E07" w:rsidRPr="00A672DC">
        <w:rPr>
          <w:rFonts w:asciiTheme="minorHAnsi" w:hAnsiTheme="minorHAnsi" w:cstheme="minorHAnsi"/>
          <w:sz w:val="24"/>
        </w:rPr>
        <w:t xml:space="preserve">Operational </w:t>
      </w:r>
      <w:r w:rsidRPr="00A672DC">
        <w:rPr>
          <w:rFonts w:asciiTheme="minorHAnsi" w:hAnsiTheme="minorHAnsi" w:cstheme="minorHAnsi"/>
          <w:sz w:val="24"/>
        </w:rPr>
        <w:t>Service Managers and Clinical Directors which cannot be resolved.</w:t>
      </w:r>
    </w:p>
    <w:p w14:paraId="34AE450B" w14:textId="77777777" w:rsidR="004D04C9" w:rsidRPr="00A672DC" w:rsidRDefault="004D04C9" w:rsidP="006A3506">
      <w:pPr>
        <w:pStyle w:val="ListParagraph"/>
        <w:numPr>
          <w:ilvl w:val="0"/>
          <w:numId w:val="14"/>
        </w:numPr>
        <w:spacing w:line="276" w:lineRule="auto"/>
        <w:rPr>
          <w:rFonts w:asciiTheme="minorHAnsi" w:hAnsiTheme="minorHAnsi" w:cstheme="minorHAnsi"/>
          <w:sz w:val="24"/>
        </w:rPr>
      </w:pPr>
      <w:r w:rsidRPr="00A672DC">
        <w:rPr>
          <w:rFonts w:asciiTheme="minorHAnsi" w:hAnsiTheme="minorHAnsi" w:cstheme="minorHAnsi"/>
          <w:sz w:val="24"/>
        </w:rPr>
        <w:t>Meet with service users and relatives as part of the di</w:t>
      </w:r>
      <w:r w:rsidR="00E44602" w:rsidRPr="00A672DC">
        <w:rPr>
          <w:rFonts w:asciiTheme="minorHAnsi" w:hAnsiTheme="minorHAnsi" w:cstheme="minorHAnsi"/>
          <w:sz w:val="24"/>
        </w:rPr>
        <w:t>s</w:t>
      </w:r>
      <w:r w:rsidRPr="00A672DC">
        <w:rPr>
          <w:rFonts w:asciiTheme="minorHAnsi" w:hAnsiTheme="minorHAnsi" w:cstheme="minorHAnsi"/>
          <w:sz w:val="24"/>
        </w:rPr>
        <w:t xml:space="preserve">pute resolution process and ensure that they are aware of the options available to them and what can be provided for after care. </w:t>
      </w:r>
    </w:p>
    <w:p w14:paraId="34AE450C" w14:textId="77777777" w:rsidR="00E44602" w:rsidRPr="00A672DC" w:rsidRDefault="00A93A6D" w:rsidP="006A3506">
      <w:pPr>
        <w:pStyle w:val="ListParagraph"/>
        <w:numPr>
          <w:ilvl w:val="0"/>
          <w:numId w:val="14"/>
        </w:numPr>
        <w:rPr>
          <w:rFonts w:asciiTheme="minorHAnsi" w:hAnsiTheme="minorHAnsi" w:cstheme="minorHAnsi"/>
          <w:sz w:val="24"/>
        </w:rPr>
      </w:pPr>
      <w:r w:rsidRPr="00A672DC">
        <w:rPr>
          <w:rFonts w:asciiTheme="minorHAnsi" w:hAnsiTheme="minorHAnsi" w:cstheme="minorHAnsi"/>
          <w:sz w:val="24"/>
        </w:rPr>
        <w:t>Receive and review weekly information reports for ward activity</w:t>
      </w:r>
    </w:p>
    <w:p w14:paraId="34AE450D" w14:textId="77777777" w:rsidR="002D7284" w:rsidRPr="00A672DC" w:rsidRDefault="00EF4FFB" w:rsidP="00D74C73">
      <w:pPr>
        <w:rPr>
          <w:rFonts w:asciiTheme="minorHAnsi" w:hAnsiTheme="minorHAnsi" w:cstheme="minorHAnsi"/>
          <w:b/>
          <w:sz w:val="24"/>
        </w:rPr>
      </w:pPr>
      <w:r w:rsidRPr="00A672DC">
        <w:rPr>
          <w:rFonts w:asciiTheme="minorHAnsi" w:hAnsiTheme="minorHAnsi" w:cstheme="minorHAnsi"/>
          <w:b/>
          <w:sz w:val="24"/>
        </w:rPr>
        <w:t xml:space="preserve">Operational </w:t>
      </w:r>
      <w:r w:rsidR="002D7284" w:rsidRPr="00A672DC">
        <w:rPr>
          <w:rFonts w:asciiTheme="minorHAnsi" w:hAnsiTheme="minorHAnsi" w:cstheme="minorHAnsi"/>
          <w:b/>
          <w:sz w:val="24"/>
        </w:rPr>
        <w:t>Capacity</w:t>
      </w:r>
      <w:r w:rsidRPr="00A672DC">
        <w:rPr>
          <w:rFonts w:asciiTheme="minorHAnsi" w:hAnsiTheme="minorHAnsi" w:cstheme="minorHAnsi"/>
          <w:b/>
          <w:sz w:val="24"/>
        </w:rPr>
        <w:t xml:space="preserve"> and </w:t>
      </w:r>
      <w:r w:rsidR="00A672DC" w:rsidRPr="00A672DC">
        <w:rPr>
          <w:rFonts w:asciiTheme="minorHAnsi" w:hAnsiTheme="minorHAnsi" w:cstheme="minorHAnsi"/>
          <w:b/>
          <w:sz w:val="24"/>
        </w:rPr>
        <w:t>Flow Manager</w:t>
      </w:r>
    </w:p>
    <w:p w14:paraId="34AE450E" w14:textId="77777777" w:rsidR="00A93A6D" w:rsidRPr="00A672DC" w:rsidRDefault="00D714A3" w:rsidP="006A3506">
      <w:pPr>
        <w:pStyle w:val="ListParagraph"/>
        <w:numPr>
          <w:ilvl w:val="0"/>
          <w:numId w:val="17"/>
        </w:numPr>
        <w:rPr>
          <w:rFonts w:asciiTheme="minorHAnsi" w:hAnsiTheme="minorHAnsi" w:cstheme="minorHAnsi"/>
          <w:sz w:val="24"/>
        </w:rPr>
      </w:pPr>
      <w:r w:rsidRPr="00A672DC">
        <w:rPr>
          <w:rFonts w:asciiTheme="minorHAnsi" w:hAnsiTheme="minorHAnsi" w:cstheme="minorHAnsi"/>
          <w:sz w:val="24"/>
        </w:rPr>
        <w:t>To monitor overall capacity and demand for inpatient admission to adult acute and older people’s services</w:t>
      </w:r>
    </w:p>
    <w:p w14:paraId="34AE450F" w14:textId="77777777" w:rsidR="00D714A3" w:rsidRPr="00A672DC" w:rsidRDefault="00D714A3" w:rsidP="006A3506">
      <w:pPr>
        <w:pStyle w:val="ListParagraph"/>
        <w:numPr>
          <w:ilvl w:val="0"/>
          <w:numId w:val="17"/>
        </w:numPr>
        <w:rPr>
          <w:rFonts w:asciiTheme="minorHAnsi" w:hAnsiTheme="minorHAnsi" w:cstheme="minorHAnsi"/>
          <w:sz w:val="24"/>
        </w:rPr>
      </w:pPr>
      <w:r w:rsidRPr="00A672DC">
        <w:rPr>
          <w:rFonts w:asciiTheme="minorHAnsi" w:hAnsiTheme="minorHAnsi" w:cstheme="minorHAnsi"/>
          <w:sz w:val="24"/>
        </w:rPr>
        <w:t>To work with teams to instigate strategic review of service delivery and to make recommendations on how this can be improved</w:t>
      </w:r>
    </w:p>
    <w:p w14:paraId="34AE4510" w14:textId="77777777" w:rsidR="00D714A3" w:rsidRPr="00A672DC" w:rsidRDefault="00D714A3" w:rsidP="006A3506">
      <w:pPr>
        <w:pStyle w:val="ListParagraph"/>
        <w:numPr>
          <w:ilvl w:val="0"/>
          <w:numId w:val="17"/>
        </w:numPr>
        <w:rPr>
          <w:rFonts w:asciiTheme="minorHAnsi" w:hAnsiTheme="minorHAnsi" w:cstheme="minorHAnsi"/>
          <w:sz w:val="24"/>
        </w:rPr>
      </w:pPr>
      <w:r w:rsidRPr="00A672DC">
        <w:rPr>
          <w:rFonts w:asciiTheme="minorHAnsi" w:hAnsiTheme="minorHAnsi" w:cstheme="minorHAnsi"/>
          <w:sz w:val="24"/>
        </w:rPr>
        <w:t>To provide operational leadership in work related to bed management with the sustainability and transformation plan</w:t>
      </w:r>
    </w:p>
    <w:p w14:paraId="34AE4511" w14:textId="77777777" w:rsidR="00D714A3" w:rsidRPr="00A672DC" w:rsidRDefault="00D714A3" w:rsidP="006A3506">
      <w:pPr>
        <w:pStyle w:val="ListParagraph"/>
        <w:numPr>
          <w:ilvl w:val="0"/>
          <w:numId w:val="17"/>
        </w:numPr>
        <w:rPr>
          <w:rFonts w:asciiTheme="minorHAnsi" w:hAnsiTheme="minorHAnsi" w:cstheme="minorHAnsi"/>
          <w:sz w:val="24"/>
        </w:rPr>
      </w:pPr>
      <w:r w:rsidRPr="00A672DC">
        <w:rPr>
          <w:rFonts w:asciiTheme="minorHAnsi" w:hAnsiTheme="minorHAnsi" w:cstheme="minorHAnsi"/>
          <w:sz w:val="24"/>
        </w:rPr>
        <w:t>To lead work with colleagues to review barriers to discharge and to implement service wide changes to improve this.</w:t>
      </w:r>
    </w:p>
    <w:p w14:paraId="34AE4512" w14:textId="77777777" w:rsidR="00E44602" w:rsidRPr="00A672DC" w:rsidRDefault="00D714A3" w:rsidP="006A3506">
      <w:pPr>
        <w:pStyle w:val="ListParagraph"/>
        <w:numPr>
          <w:ilvl w:val="0"/>
          <w:numId w:val="17"/>
        </w:numPr>
        <w:rPr>
          <w:rFonts w:asciiTheme="minorHAnsi" w:hAnsiTheme="minorHAnsi" w:cstheme="minorHAnsi"/>
          <w:sz w:val="24"/>
        </w:rPr>
      </w:pPr>
      <w:r w:rsidRPr="00A672DC">
        <w:rPr>
          <w:rFonts w:asciiTheme="minorHAnsi" w:hAnsiTheme="minorHAnsi" w:cstheme="minorHAnsi"/>
          <w:sz w:val="24"/>
        </w:rPr>
        <w:t>To lead daily demand and capacity calls with clinical teams</w:t>
      </w:r>
    </w:p>
    <w:p w14:paraId="34AE4513" w14:textId="77777777" w:rsidR="003E3D3A" w:rsidRPr="00A672DC" w:rsidRDefault="003E3D3A" w:rsidP="003E3D3A">
      <w:pPr>
        <w:rPr>
          <w:rFonts w:asciiTheme="minorHAnsi" w:hAnsiTheme="minorHAnsi" w:cstheme="minorHAnsi"/>
          <w:sz w:val="24"/>
        </w:rPr>
      </w:pPr>
    </w:p>
    <w:p w14:paraId="34AE4514" w14:textId="77777777" w:rsidR="00E44602" w:rsidRPr="00A672DC" w:rsidRDefault="00E44602" w:rsidP="00E44602">
      <w:pPr>
        <w:ind w:left="360"/>
        <w:rPr>
          <w:rFonts w:asciiTheme="minorHAnsi" w:hAnsiTheme="minorHAnsi" w:cstheme="minorHAnsi"/>
          <w:sz w:val="24"/>
        </w:rPr>
      </w:pPr>
      <w:r w:rsidRPr="00A672DC">
        <w:rPr>
          <w:rFonts w:asciiTheme="minorHAnsi" w:hAnsiTheme="minorHAnsi" w:cstheme="minorHAnsi"/>
          <w:b/>
          <w:sz w:val="24"/>
        </w:rPr>
        <w:t xml:space="preserve">Senior Operational Manager </w:t>
      </w:r>
    </w:p>
    <w:p w14:paraId="34AE4515" w14:textId="77777777" w:rsidR="002D7284" w:rsidRPr="00A672DC" w:rsidRDefault="002D7284" w:rsidP="006A3506">
      <w:pPr>
        <w:pStyle w:val="ListParagraph"/>
        <w:numPr>
          <w:ilvl w:val="0"/>
          <w:numId w:val="16"/>
        </w:numPr>
        <w:rPr>
          <w:rFonts w:asciiTheme="minorHAnsi" w:hAnsiTheme="minorHAnsi" w:cstheme="minorHAnsi"/>
          <w:sz w:val="24"/>
        </w:rPr>
      </w:pPr>
      <w:r w:rsidRPr="00A672DC">
        <w:rPr>
          <w:rFonts w:asciiTheme="minorHAnsi" w:hAnsiTheme="minorHAnsi" w:cstheme="minorHAnsi"/>
          <w:sz w:val="24"/>
        </w:rPr>
        <w:t>Understand current bed pressures</w:t>
      </w:r>
    </w:p>
    <w:p w14:paraId="34AE4516" w14:textId="77777777" w:rsidR="00D714A3" w:rsidRPr="00A672DC" w:rsidRDefault="00D714A3" w:rsidP="006A3506">
      <w:pPr>
        <w:pStyle w:val="ListParagraph"/>
        <w:numPr>
          <w:ilvl w:val="0"/>
          <w:numId w:val="16"/>
        </w:numPr>
        <w:rPr>
          <w:rFonts w:asciiTheme="minorHAnsi" w:hAnsiTheme="minorHAnsi" w:cstheme="minorHAnsi"/>
          <w:sz w:val="24"/>
        </w:rPr>
      </w:pPr>
      <w:r w:rsidRPr="00A672DC">
        <w:rPr>
          <w:rFonts w:asciiTheme="minorHAnsi" w:hAnsiTheme="minorHAnsi" w:cstheme="minorHAnsi"/>
          <w:sz w:val="24"/>
        </w:rPr>
        <w:t xml:space="preserve">Ensure that PIPA process is implemented across the </w:t>
      </w:r>
      <w:r w:rsidR="00C352CB" w:rsidRPr="00A672DC">
        <w:rPr>
          <w:rFonts w:asciiTheme="minorHAnsi" w:hAnsiTheme="minorHAnsi" w:cstheme="minorHAnsi"/>
          <w:sz w:val="24"/>
        </w:rPr>
        <w:t xml:space="preserve">adult working age </w:t>
      </w:r>
      <w:r w:rsidR="00A672DC" w:rsidRPr="00A672DC">
        <w:rPr>
          <w:rFonts w:asciiTheme="minorHAnsi" w:hAnsiTheme="minorHAnsi" w:cstheme="minorHAnsi"/>
          <w:sz w:val="24"/>
        </w:rPr>
        <w:t>acute wards</w:t>
      </w:r>
      <w:r w:rsidR="00C352CB" w:rsidRPr="00A672DC">
        <w:rPr>
          <w:rFonts w:asciiTheme="minorHAnsi" w:hAnsiTheme="minorHAnsi" w:cstheme="minorHAnsi"/>
          <w:sz w:val="24"/>
        </w:rPr>
        <w:t>.</w:t>
      </w:r>
    </w:p>
    <w:p w14:paraId="34AE4517" w14:textId="77777777" w:rsidR="00C352CB" w:rsidRPr="00A672DC" w:rsidRDefault="00C352CB" w:rsidP="006A3506">
      <w:pPr>
        <w:pStyle w:val="ListParagraph"/>
        <w:numPr>
          <w:ilvl w:val="0"/>
          <w:numId w:val="16"/>
        </w:numPr>
        <w:rPr>
          <w:rFonts w:asciiTheme="minorHAnsi" w:hAnsiTheme="minorHAnsi" w:cstheme="minorHAnsi"/>
          <w:sz w:val="24"/>
        </w:rPr>
      </w:pPr>
      <w:r w:rsidRPr="00A672DC">
        <w:rPr>
          <w:rFonts w:asciiTheme="minorHAnsi" w:hAnsiTheme="minorHAnsi" w:cstheme="minorHAnsi"/>
          <w:sz w:val="24"/>
        </w:rPr>
        <w:t>Ensure Multi-</w:t>
      </w:r>
      <w:r w:rsidR="00A672DC" w:rsidRPr="00A672DC">
        <w:rPr>
          <w:rFonts w:asciiTheme="minorHAnsi" w:hAnsiTheme="minorHAnsi" w:cstheme="minorHAnsi"/>
          <w:sz w:val="24"/>
        </w:rPr>
        <w:t>disciplinary</w:t>
      </w:r>
      <w:r w:rsidRPr="00A672DC">
        <w:rPr>
          <w:rFonts w:asciiTheme="minorHAnsi" w:hAnsiTheme="minorHAnsi" w:cstheme="minorHAnsi"/>
          <w:sz w:val="24"/>
        </w:rPr>
        <w:t xml:space="preserve"> meetings are implemented </w:t>
      </w:r>
      <w:r w:rsidR="00F015F3" w:rsidRPr="00A672DC">
        <w:rPr>
          <w:rFonts w:asciiTheme="minorHAnsi" w:hAnsiTheme="minorHAnsi" w:cstheme="minorHAnsi"/>
          <w:sz w:val="24"/>
        </w:rPr>
        <w:t>across</w:t>
      </w:r>
      <w:r w:rsidRPr="00A672DC">
        <w:rPr>
          <w:rFonts w:asciiTheme="minorHAnsi" w:hAnsiTheme="minorHAnsi" w:cstheme="minorHAnsi"/>
          <w:sz w:val="24"/>
        </w:rPr>
        <w:t xml:space="preserve"> all </w:t>
      </w:r>
      <w:r w:rsidR="00A672DC" w:rsidRPr="00A672DC">
        <w:rPr>
          <w:rFonts w:asciiTheme="minorHAnsi" w:hAnsiTheme="minorHAnsi" w:cstheme="minorHAnsi"/>
          <w:sz w:val="24"/>
        </w:rPr>
        <w:t>acute</w:t>
      </w:r>
      <w:r w:rsidRPr="00A672DC">
        <w:rPr>
          <w:rFonts w:asciiTheme="minorHAnsi" w:hAnsiTheme="minorHAnsi" w:cstheme="minorHAnsi"/>
          <w:sz w:val="24"/>
        </w:rPr>
        <w:t xml:space="preserve"> older </w:t>
      </w:r>
      <w:r w:rsidR="00F015F3" w:rsidRPr="00A672DC">
        <w:rPr>
          <w:rFonts w:asciiTheme="minorHAnsi" w:hAnsiTheme="minorHAnsi" w:cstheme="minorHAnsi"/>
          <w:sz w:val="24"/>
        </w:rPr>
        <w:t>people’s</w:t>
      </w:r>
      <w:r w:rsidRPr="00A672DC">
        <w:rPr>
          <w:rFonts w:asciiTheme="minorHAnsi" w:hAnsiTheme="minorHAnsi" w:cstheme="minorHAnsi"/>
          <w:sz w:val="24"/>
        </w:rPr>
        <w:t xml:space="preserve"> acute wards</w:t>
      </w:r>
      <w:r w:rsidR="006B5E07" w:rsidRPr="00A672DC">
        <w:rPr>
          <w:rFonts w:asciiTheme="minorHAnsi" w:hAnsiTheme="minorHAnsi" w:cstheme="minorHAnsi"/>
          <w:sz w:val="24"/>
        </w:rPr>
        <w:t>.</w:t>
      </w:r>
      <w:r w:rsidRPr="00A672DC">
        <w:rPr>
          <w:rFonts w:asciiTheme="minorHAnsi" w:hAnsiTheme="minorHAnsi" w:cstheme="minorHAnsi"/>
          <w:sz w:val="24"/>
        </w:rPr>
        <w:t xml:space="preserve"> </w:t>
      </w:r>
    </w:p>
    <w:p w14:paraId="34AE4518" w14:textId="77777777" w:rsidR="00FC34A4" w:rsidRPr="00A672DC" w:rsidRDefault="00D714A3" w:rsidP="006A3506">
      <w:pPr>
        <w:pStyle w:val="ListParagraph"/>
        <w:numPr>
          <w:ilvl w:val="0"/>
          <w:numId w:val="16"/>
        </w:numPr>
        <w:rPr>
          <w:rFonts w:asciiTheme="minorHAnsi" w:hAnsiTheme="minorHAnsi" w:cstheme="minorHAnsi"/>
          <w:b/>
          <w:sz w:val="24"/>
        </w:rPr>
      </w:pPr>
      <w:r w:rsidRPr="00A672DC">
        <w:rPr>
          <w:rFonts w:asciiTheme="minorHAnsi" w:hAnsiTheme="minorHAnsi" w:cstheme="minorHAnsi"/>
          <w:sz w:val="24"/>
        </w:rPr>
        <w:t xml:space="preserve">To provide operational overview of demand and capacity and facilitate discharge of service users where </w:t>
      </w:r>
      <w:r w:rsidR="00397928" w:rsidRPr="00A672DC">
        <w:rPr>
          <w:rFonts w:asciiTheme="minorHAnsi" w:hAnsiTheme="minorHAnsi" w:cstheme="minorHAnsi"/>
          <w:sz w:val="24"/>
        </w:rPr>
        <w:t>specialis</w:t>
      </w:r>
      <w:r w:rsidRPr="00A672DC">
        <w:rPr>
          <w:rFonts w:asciiTheme="minorHAnsi" w:hAnsiTheme="minorHAnsi" w:cstheme="minorHAnsi"/>
          <w:sz w:val="24"/>
        </w:rPr>
        <w:t>t input is required</w:t>
      </w:r>
    </w:p>
    <w:p w14:paraId="34AE4519" w14:textId="77777777" w:rsidR="00D714A3" w:rsidRPr="00A672DC" w:rsidRDefault="00D714A3" w:rsidP="006A3506">
      <w:pPr>
        <w:pStyle w:val="ListParagraph"/>
        <w:numPr>
          <w:ilvl w:val="0"/>
          <w:numId w:val="23"/>
        </w:numPr>
        <w:rPr>
          <w:rFonts w:asciiTheme="minorHAnsi" w:hAnsiTheme="minorHAnsi" w:cstheme="minorHAnsi"/>
          <w:sz w:val="24"/>
        </w:rPr>
      </w:pPr>
      <w:r w:rsidRPr="00A672DC">
        <w:rPr>
          <w:rFonts w:asciiTheme="minorHAnsi" w:hAnsiTheme="minorHAnsi" w:cstheme="minorHAnsi"/>
          <w:sz w:val="24"/>
        </w:rPr>
        <w:t>Understand patterns of bed pressure</w:t>
      </w:r>
    </w:p>
    <w:p w14:paraId="34AE451A" w14:textId="77777777" w:rsidR="00397928" w:rsidRPr="00A672DC" w:rsidRDefault="00397928" w:rsidP="006A3506">
      <w:pPr>
        <w:pStyle w:val="ListParagraph"/>
        <w:numPr>
          <w:ilvl w:val="0"/>
          <w:numId w:val="18"/>
        </w:numPr>
        <w:rPr>
          <w:rFonts w:asciiTheme="minorHAnsi" w:hAnsiTheme="minorHAnsi" w:cstheme="minorHAnsi"/>
          <w:sz w:val="24"/>
        </w:rPr>
      </w:pPr>
      <w:r w:rsidRPr="00A672DC">
        <w:rPr>
          <w:rFonts w:asciiTheme="minorHAnsi" w:hAnsiTheme="minorHAnsi" w:cstheme="minorHAnsi"/>
          <w:sz w:val="24"/>
        </w:rPr>
        <w:t xml:space="preserve">Undertake actions as required when escalation of </w:t>
      </w:r>
      <w:r w:rsidR="00412354" w:rsidRPr="00A672DC">
        <w:rPr>
          <w:rFonts w:asciiTheme="minorHAnsi" w:hAnsiTheme="minorHAnsi" w:cstheme="minorHAnsi"/>
          <w:sz w:val="24"/>
        </w:rPr>
        <w:t xml:space="preserve">complex </w:t>
      </w:r>
      <w:r w:rsidRPr="00A672DC">
        <w:rPr>
          <w:rFonts w:asciiTheme="minorHAnsi" w:hAnsiTheme="minorHAnsi" w:cstheme="minorHAnsi"/>
          <w:sz w:val="24"/>
        </w:rPr>
        <w:t>individual cases is required</w:t>
      </w:r>
      <w:r w:rsidR="006A3506" w:rsidRPr="00A672DC">
        <w:rPr>
          <w:rFonts w:asciiTheme="minorHAnsi" w:hAnsiTheme="minorHAnsi" w:cstheme="minorHAnsi"/>
          <w:sz w:val="24"/>
        </w:rPr>
        <w:t>.</w:t>
      </w:r>
    </w:p>
    <w:p w14:paraId="34AE451B" w14:textId="77777777" w:rsidR="00DE6427" w:rsidRPr="00A672DC" w:rsidRDefault="00DE6427" w:rsidP="00DE6427">
      <w:pPr>
        <w:rPr>
          <w:rFonts w:asciiTheme="minorHAnsi" w:hAnsiTheme="minorHAnsi" w:cstheme="minorHAnsi"/>
          <w:b/>
          <w:sz w:val="24"/>
        </w:rPr>
      </w:pPr>
    </w:p>
    <w:p w14:paraId="34AE451C" w14:textId="77777777" w:rsidR="00DE6427" w:rsidRPr="00A672DC" w:rsidRDefault="00DE6427" w:rsidP="00DE6427">
      <w:pPr>
        <w:rPr>
          <w:rFonts w:asciiTheme="minorHAnsi" w:hAnsiTheme="minorHAnsi" w:cstheme="minorHAnsi"/>
          <w:b/>
          <w:sz w:val="24"/>
        </w:rPr>
      </w:pPr>
      <w:r w:rsidRPr="00A672DC">
        <w:rPr>
          <w:rFonts w:asciiTheme="minorHAnsi" w:hAnsiTheme="minorHAnsi" w:cstheme="minorHAnsi"/>
          <w:b/>
          <w:sz w:val="24"/>
        </w:rPr>
        <w:t>Deputy Chief Operating Officer</w:t>
      </w:r>
    </w:p>
    <w:p w14:paraId="34AE451D" w14:textId="77777777" w:rsidR="00DE6427" w:rsidRPr="00A672DC" w:rsidRDefault="00DE6427" w:rsidP="006A3506">
      <w:pPr>
        <w:pStyle w:val="ListParagraph"/>
        <w:numPr>
          <w:ilvl w:val="0"/>
          <w:numId w:val="18"/>
        </w:numPr>
        <w:rPr>
          <w:rFonts w:asciiTheme="minorHAnsi" w:hAnsiTheme="minorHAnsi" w:cstheme="minorHAnsi"/>
          <w:sz w:val="24"/>
        </w:rPr>
      </w:pPr>
      <w:r w:rsidRPr="00A672DC">
        <w:rPr>
          <w:rFonts w:asciiTheme="minorHAnsi" w:hAnsiTheme="minorHAnsi" w:cstheme="minorHAnsi"/>
          <w:sz w:val="24"/>
        </w:rPr>
        <w:t>Chair the fortnightly care group cap</w:t>
      </w:r>
      <w:r w:rsidR="00412354" w:rsidRPr="00A672DC">
        <w:rPr>
          <w:rFonts w:asciiTheme="minorHAnsi" w:hAnsiTheme="minorHAnsi" w:cstheme="minorHAnsi"/>
          <w:sz w:val="24"/>
        </w:rPr>
        <w:t>a</w:t>
      </w:r>
      <w:r w:rsidRPr="00A672DC">
        <w:rPr>
          <w:rFonts w:asciiTheme="minorHAnsi" w:hAnsiTheme="minorHAnsi" w:cstheme="minorHAnsi"/>
          <w:sz w:val="24"/>
        </w:rPr>
        <w:t xml:space="preserve">city and delay meeting </w:t>
      </w:r>
    </w:p>
    <w:p w14:paraId="34AE451E" w14:textId="77777777" w:rsidR="00E76614" w:rsidRPr="00A672DC" w:rsidRDefault="00E76614" w:rsidP="00A672DC">
      <w:pPr>
        <w:pStyle w:val="ListParagraph"/>
        <w:numPr>
          <w:ilvl w:val="0"/>
          <w:numId w:val="18"/>
        </w:numPr>
        <w:rPr>
          <w:rFonts w:asciiTheme="minorHAnsi" w:hAnsiTheme="minorHAnsi" w:cstheme="minorHAnsi"/>
          <w:sz w:val="24"/>
        </w:rPr>
      </w:pPr>
      <w:r>
        <w:rPr>
          <w:rFonts w:asciiTheme="minorHAnsi" w:hAnsiTheme="minorHAnsi" w:cstheme="minorHAnsi"/>
          <w:sz w:val="24"/>
        </w:rPr>
        <w:t xml:space="preserve"> Most complex delays will </w:t>
      </w:r>
      <w:r w:rsidRPr="00A672DC">
        <w:rPr>
          <w:rFonts w:asciiTheme="minorHAnsi" w:hAnsiTheme="minorHAnsi" w:cstheme="minorHAnsi"/>
          <w:sz w:val="24"/>
        </w:rPr>
        <w:t>inform the Chief Operating Operator and Trust solicitors.</w:t>
      </w:r>
    </w:p>
    <w:p w14:paraId="34AE451F" w14:textId="77777777" w:rsidR="00E76614" w:rsidRDefault="00E76614" w:rsidP="00A672DC">
      <w:pPr>
        <w:pStyle w:val="ListParagraph"/>
        <w:rPr>
          <w:ins w:id="3" w:author="Brier Jayne" w:date="2019-05-02T13:18:00Z"/>
          <w:rFonts w:asciiTheme="minorHAnsi" w:hAnsiTheme="minorHAnsi" w:cstheme="minorHAnsi"/>
          <w:sz w:val="24"/>
        </w:rPr>
      </w:pPr>
      <w:r w:rsidRPr="00E76614">
        <w:rPr>
          <w:rFonts w:asciiTheme="minorHAnsi" w:hAnsiTheme="minorHAnsi" w:cstheme="minorHAnsi"/>
          <w:sz w:val="24"/>
        </w:rPr>
        <w:t xml:space="preserve">Deputy Chief Operational Officer will recap all the steps which have been taken and the reason that the Trust is considering taking legal action. It should be made clear </w:t>
      </w:r>
      <w:r w:rsidRPr="00E76614">
        <w:rPr>
          <w:rFonts w:asciiTheme="minorHAnsi" w:hAnsiTheme="minorHAnsi" w:cstheme="minorHAnsi"/>
          <w:sz w:val="24"/>
        </w:rPr>
        <w:lastRenderedPageBreak/>
        <w:t xml:space="preserve">that the Trust is considering taking this action to safeguard the wellbeing of other </w:t>
      </w:r>
      <w:r w:rsidR="00004B23">
        <w:rPr>
          <w:rFonts w:asciiTheme="minorHAnsi" w:hAnsiTheme="minorHAnsi" w:cstheme="minorHAnsi"/>
          <w:sz w:val="24"/>
        </w:rPr>
        <w:t>service-user</w:t>
      </w:r>
      <w:r w:rsidRPr="00E76614">
        <w:rPr>
          <w:rFonts w:asciiTheme="minorHAnsi" w:hAnsiTheme="minorHAnsi" w:cstheme="minorHAnsi"/>
          <w:sz w:val="24"/>
        </w:rPr>
        <w:t xml:space="preserve"> by ensuring that beds are available locally.  </w:t>
      </w:r>
    </w:p>
    <w:p w14:paraId="34AE4520" w14:textId="77777777" w:rsidR="00004B23" w:rsidRDefault="00004B23" w:rsidP="00A672DC">
      <w:pPr>
        <w:pStyle w:val="ListParagraph"/>
        <w:rPr>
          <w:ins w:id="4" w:author="Brier Jayne" w:date="2019-05-02T13:18:00Z"/>
          <w:rFonts w:asciiTheme="minorHAnsi" w:hAnsiTheme="minorHAnsi" w:cstheme="minorHAnsi"/>
          <w:sz w:val="24"/>
        </w:rPr>
      </w:pPr>
    </w:p>
    <w:p w14:paraId="34AE4521" w14:textId="77777777" w:rsidR="00004B23" w:rsidRDefault="00004B23" w:rsidP="00A672DC">
      <w:pPr>
        <w:pStyle w:val="ListParagraph"/>
        <w:rPr>
          <w:rFonts w:asciiTheme="minorHAnsi" w:hAnsiTheme="minorHAnsi" w:cstheme="minorHAnsi"/>
          <w:b/>
          <w:sz w:val="24"/>
        </w:rPr>
      </w:pPr>
    </w:p>
    <w:p w14:paraId="34AE4522" w14:textId="77777777" w:rsidR="007503C3" w:rsidRPr="00A672DC" w:rsidRDefault="00453D0A" w:rsidP="00A672DC">
      <w:pPr>
        <w:pStyle w:val="ListParagraph"/>
        <w:rPr>
          <w:rFonts w:asciiTheme="minorHAnsi" w:hAnsiTheme="minorHAnsi" w:cstheme="minorHAnsi"/>
          <w:b/>
          <w:sz w:val="24"/>
        </w:rPr>
      </w:pPr>
      <w:r w:rsidRPr="00A672DC">
        <w:rPr>
          <w:rFonts w:asciiTheme="minorHAnsi" w:hAnsiTheme="minorHAnsi" w:cstheme="minorHAnsi"/>
          <w:b/>
          <w:sz w:val="24"/>
        </w:rPr>
        <w:t>Adult Social Care</w:t>
      </w:r>
    </w:p>
    <w:p w14:paraId="34AE4523" w14:textId="77777777" w:rsidR="00397928" w:rsidRPr="00A672DC" w:rsidRDefault="00304B34" w:rsidP="006A3506">
      <w:pPr>
        <w:pStyle w:val="ListParagraph"/>
        <w:numPr>
          <w:ilvl w:val="0"/>
          <w:numId w:val="18"/>
        </w:numPr>
        <w:rPr>
          <w:rFonts w:asciiTheme="minorHAnsi" w:hAnsiTheme="minorHAnsi" w:cstheme="minorHAnsi"/>
          <w:sz w:val="24"/>
        </w:rPr>
      </w:pPr>
      <w:r w:rsidRPr="00A672DC">
        <w:rPr>
          <w:rFonts w:asciiTheme="minorHAnsi" w:hAnsiTheme="minorHAnsi" w:cstheme="minorHAnsi"/>
          <w:sz w:val="24"/>
        </w:rPr>
        <w:t>Will undertake timely assess</w:t>
      </w:r>
      <w:r w:rsidR="00397928" w:rsidRPr="00A672DC">
        <w:rPr>
          <w:rFonts w:asciiTheme="minorHAnsi" w:hAnsiTheme="minorHAnsi" w:cstheme="minorHAnsi"/>
          <w:sz w:val="24"/>
        </w:rPr>
        <w:t>m</w:t>
      </w:r>
      <w:r w:rsidRPr="00A672DC">
        <w:rPr>
          <w:rFonts w:asciiTheme="minorHAnsi" w:hAnsiTheme="minorHAnsi" w:cstheme="minorHAnsi"/>
          <w:sz w:val="24"/>
        </w:rPr>
        <w:t>e</w:t>
      </w:r>
      <w:r w:rsidR="00397928" w:rsidRPr="00A672DC">
        <w:rPr>
          <w:rFonts w:asciiTheme="minorHAnsi" w:hAnsiTheme="minorHAnsi" w:cstheme="minorHAnsi"/>
          <w:sz w:val="24"/>
        </w:rPr>
        <w:t>n</w:t>
      </w:r>
      <w:r w:rsidRPr="00A672DC">
        <w:rPr>
          <w:rFonts w:asciiTheme="minorHAnsi" w:hAnsiTheme="minorHAnsi" w:cstheme="minorHAnsi"/>
          <w:sz w:val="24"/>
        </w:rPr>
        <w:t>t</w:t>
      </w:r>
      <w:r w:rsidR="00453D0A" w:rsidRPr="00A672DC">
        <w:rPr>
          <w:rFonts w:asciiTheme="minorHAnsi" w:hAnsiTheme="minorHAnsi" w:cstheme="minorHAnsi"/>
          <w:sz w:val="24"/>
        </w:rPr>
        <w:t>s</w:t>
      </w:r>
      <w:r w:rsidR="00DA262D" w:rsidRPr="00A672DC">
        <w:rPr>
          <w:rFonts w:asciiTheme="minorHAnsi" w:hAnsiTheme="minorHAnsi" w:cstheme="minorHAnsi"/>
          <w:sz w:val="24"/>
        </w:rPr>
        <w:t xml:space="preserve"> within the Care Act framework of 28 days.</w:t>
      </w:r>
    </w:p>
    <w:p w14:paraId="34AE4524" w14:textId="77777777" w:rsidR="00397928" w:rsidRPr="00A672DC" w:rsidRDefault="00397928" w:rsidP="006A3506">
      <w:pPr>
        <w:pStyle w:val="ListParagraph"/>
        <w:numPr>
          <w:ilvl w:val="0"/>
          <w:numId w:val="18"/>
        </w:numPr>
        <w:rPr>
          <w:rFonts w:asciiTheme="minorHAnsi" w:hAnsiTheme="minorHAnsi" w:cstheme="minorHAnsi"/>
          <w:sz w:val="24"/>
        </w:rPr>
      </w:pPr>
      <w:r w:rsidRPr="00A672DC">
        <w:rPr>
          <w:rFonts w:asciiTheme="minorHAnsi" w:hAnsiTheme="minorHAnsi" w:cstheme="minorHAnsi"/>
          <w:sz w:val="24"/>
        </w:rPr>
        <w:t xml:space="preserve">Will attend discharge </w:t>
      </w:r>
      <w:r w:rsidR="006B5E07" w:rsidRPr="00A672DC">
        <w:rPr>
          <w:rFonts w:asciiTheme="minorHAnsi" w:hAnsiTheme="minorHAnsi" w:cstheme="minorHAnsi"/>
          <w:sz w:val="24"/>
        </w:rPr>
        <w:t xml:space="preserve">and or professionals </w:t>
      </w:r>
      <w:r w:rsidRPr="00A672DC">
        <w:rPr>
          <w:rFonts w:asciiTheme="minorHAnsi" w:hAnsiTheme="minorHAnsi" w:cstheme="minorHAnsi"/>
          <w:sz w:val="24"/>
        </w:rPr>
        <w:t xml:space="preserve">meetings </w:t>
      </w:r>
    </w:p>
    <w:p w14:paraId="34AE4525" w14:textId="77777777" w:rsidR="00DA262D" w:rsidRPr="00A672DC" w:rsidRDefault="00DA262D" w:rsidP="006A3506">
      <w:pPr>
        <w:pStyle w:val="ListParagraph"/>
        <w:numPr>
          <w:ilvl w:val="0"/>
          <w:numId w:val="18"/>
        </w:numPr>
        <w:rPr>
          <w:rFonts w:asciiTheme="minorHAnsi" w:hAnsiTheme="minorHAnsi" w:cstheme="minorHAnsi"/>
          <w:sz w:val="24"/>
        </w:rPr>
      </w:pPr>
      <w:r w:rsidRPr="00A672DC">
        <w:rPr>
          <w:rFonts w:asciiTheme="minorHAnsi" w:hAnsiTheme="minorHAnsi" w:cstheme="minorHAnsi"/>
          <w:sz w:val="24"/>
        </w:rPr>
        <w:t>Will engage and liaise proactively with family members in order to formulate appropriate and responsive support plans</w:t>
      </w:r>
    </w:p>
    <w:p w14:paraId="34AE4526" w14:textId="77777777" w:rsidR="00304B34" w:rsidRPr="00A672DC" w:rsidRDefault="00304B34" w:rsidP="006A3506">
      <w:pPr>
        <w:pStyle w:val="ListParagraph"/>
        <w:numPr>
          <w:ilvl w:val="0"/>
          <w:numId w:val="18"/>
        </w:numPr>
        <w:rPr>
          <w:rFonts w:asciiTheme="minorHAnsi" w:hAnsiTheme="minorHAnsi" w:cstheme="minorHAnsi"/>
          <w:sz w:val="24"/>
        </w:rPr>
      </w:pPr>
      <w:r w:rsidRPr="00A672DC">
        <w:rPr>
          <w:rFonts w:asciiTheme="minorHAnsi" w:hAnsiTheme="minorHAnsi" w:cstheme="minorHAnsi"/>
          <w:sz w:val="24"/>
        </w:rPr>
        <w:t xml:space="preserve">Will work with </w:t>
      </w:r>
      <w:r w:rsidR="00DA262D" w:rsidRPr="00A672DC">
        <w:rPr>
          <w:rFonts w:asciiTheme="minorHAnsi" w:hAnsiTheme="minorHAnsi" w:cstheme="minorHAnsi"/>
          <w:sz w:val="24"/>
        </w:rPr>
        <w:t>multi-disciplinary team and family members plus advocates</w:t>
      </w:r>
      <w:r w:rsidRPr="00A672DC">
        <w:rPr>
          <w:rFonts w:asciiTheme="minorHAnsi" w:hAnsiTheme="minorHAnsi" w:cstheme="minorHAnsi"/>
          <w:sz w:val="24"/>
        </w:rPr>
        <w:t xml:space="preserve"> to achieve timely discharge</w:t>
      </w:r>
    </w:p>
    <w:p w14:paraId="34AE4527" w14:textId="77777777" w:rsidR="00DA262D" w:rsidRPr="00A672DC" w:rsidRDefault="00DA262D" w:rsidP="006A3506">
      <w:pPr>
        <w:pStyle w:val="ListParagraph"/>
        <w:numPr>
          <w:ilvl w:val="0"/>
          <w:numId w:val="18"/>
        </w:numPr>
        <w:rPr>
          <w:rFonts w:asciiTheme="minorHAnsi" w:hAnsiTheme="minorHAnsi" w:cstheme="minorHAnsi"/>
          <w:sz w:val="24"/>
        </w:rPr>
      </w:pPr>
      <w:r w:rsidRPr="00A672DC">
        <w:rPr>
          <w:rFonts w:asciiTheme="minorHAnsi" w:hAnsiTheme="minorHAnsi" w:cstheme="minorHAnsi"/>
          <w:sz w:val="24"/>
        </w:rPr>
        <w:t>Will identify appropriate services to meet eligible need and formulate requests to take to the relevant funding panels for approval.</w:t>
      </w:r>
    </w:p>
    <w:p w14:paraId="34AE4528" w14:textId="77777777" w:rsidR="00DA262D" w:rsidRPr="00A672DC" w:rsidRDefault="00DA262D" w:rsidP="006A3506">
      <w:pPr>
        <w:pStyle w:val="ListParagraph"/>
        <w:numPr>
          <w:ilvl w:val="0"/>
          <w:numId w:val="18"/>
        </w:numPr>
        <w:rPr>
          <w:rFonts w:asciiTheme="minorHAnsi" w:hAnsiTheme="minorHAnsi" w:cstheme="minorHAnsi"/>
          <w:sz w:val="24"/>
        </w:rPr>
      </w:pPr>
      <w:r w:rsidRPr="00A672DC">
        <w:rPr>
          <w:rFonts w:asciiTheme="minorHAnsi" w:hAnsiTheme="minorHAnsi" w:cstheme="minorHAnsi"/>
          <w:sz w:val="24"/>
        </w:rPr>
        <w:t>Where an individual is on the Delayed Transfers of Care list the Head of Service will review, edit and approve the relevant codes on behalf of the Director of Adult Social Services</w:t>
      </w:r>
    </w:p>
    <w:p w14:paraId="34AE4529" w14:textId="77777777" w:rsidR="002D0FAD" w:rsidRPr="00A672DC" w:rsidRDefault="00450561" w:rsidP="00D74C73">
      <w:pPr>
        <w:rPr>
          <w:rFonts w:asciiTheme="minorHAnsi" w:hAnsiTheme="minorHAnsi" w:cstheme="minorHAnsi"/>
          <w:b/>
          <w:sz w:val="24"/>
        </w:rPr>
      </w:pPr>
      <w:r w:rsidRPr="00A672DC">
        <w:rPr>
          <w:rFonts w:asciiTheme="minorHAnsi" w:hAnsiTheme="minorHAnsi" w:cstheme="minorHAnsi"/>
          <w:b/>
          <w:sz w:val="24"/>
        </w:rPr>
        <w:t>Steps of the process</w:t>
      </w:r>
    </w:p>
    <w:p w14:paraId="34AE452A" w14:textId="77777777" w:rsidR="008E5D0C" w:rsidRPr="00A672DC" w:rsidRDefault="00C719F1" w:rsidP="00D74C73">
      <w:pPr>
        <w:rPr>
          <w:rFonts w:asciiTheme="minorHAnsi" w:hAnsiTheme="minorHAnsi" w:cstheme="minorHAnsi"/>
          <w:b/>
          <w:sz w:val="24"/>
        </w:rPr>
      </w:pPr>
      <w:r w:rsidRPr="00A672DC">
        <w:rPr>
          <w:rFonts w:asciiTheme="minorHAnsi" w:hAnsiTheme="minorHAnsi" w:cstheme="minorHAnsi"/>
          <w:b/>
          <w:sz w:val="24"/>
        </w:rPr>
        <w:t>1.</w:t>
      </w:r>
      <w:r w:rsidR="009C5B33" w:rsidRPr="00A672DC">
        <w:rPr>
          <w:rFonts w:asciiTheme="minorHAnsi" w:hAnsiTheme="minorHAnsi" w:cstheme="minorHAnsi"/>
          <w:b/>
          <w:sz w:val="24"/>
        </w:rPr>
        <w:t xml:space="preserve"> Purposeful inpatient admission</w:t>
      </w:r>
      <w:r w:rsidR="00A93A6D" w:rsidRPr="00A672DC">
        <w:rPr>
          <w:rFonts w:asciiTheme="minorHAnsi" w:hAnsiTheme="minorHAnsi" w:cstheme="minorHAnsi"/>
          <w:b/>
          <w:sz w:val="24"/>
        </w:rPr>
        <w:t xml:space="preserve"> process</w:t>
      </w:r>
    </w:p>
    <w:p w14:paraId="34AE452B" w14:textId="77777777" w:rsidR="00A93A6D" w:rsidRPr="00A672DC" w:rsidRDefault="00356543" w:rsidP="00D74C73">
      <w:pPr>
        <w:rPr>
          <w:rFonts w:asciiTheme="minorHAnsi" w:hAnsiTheme="minorHAnsi" w:cstheme="minorHAnsi"/>
          <w:sz w:val="24"/>
        </w:rPr>
      </w:pPr>
      <w:r w:rsidRPr="00A672DC">
        <w:rPr>
          <w:rFonts w:asciiTheme="minorHAnsi" w:hAnsiTheme="minorHAnsi" w:cstheme="minorHAnsi"/>
          <w:sz w:val="24"/>
        </w:rPr>
        <w:t>The purposeful inpat</w:t>
      </w:r>
      <w:r w:rsidR="00DA262D" w:rsidRPr="00A672DC">
        <w:rPr>
          <w:rFonts w:asciiTheme="minorHAnsi" w:hAnsiTheme="minorHAnsi" w:cstheme="minorHAnsi"/>
          <w:sz w:val="24"/>
        </w:rPr>
        <w:t>i</w:t>
      </w:r>
      <w:r w:rsidRPr="00A672DC">
        <w:rPr>
          <w:rFonts w:asciiTheme="minorHAnsi" w:hAnsiTheme="minorHAnsi" w:cstheme="minorHAnsi"/>
          <w:sz w:val="24"/>
        </w:rPr>
        <w:t xml:space="preserve">ent admission process aims to ensure that agreed activities are undertaken for service users in a planned and </w:t>
      </w:r>
      <w:r w:rsidR="00A672DC" w:rsidRPr="00A672DC">
        <w:rPr>
          <w:rFonts w:asciiTheme="minorHAnsi" w:hAnsiTheme="minorHAnsi" w:cstheme="minorHAnsi"/>
          <w:sz w:val="24"/>
        </w:rPr>
        <w:t>consistent</w:t>
      </w:r>
      <w:r w:rsidRPr="00A672DC">
        <w:rPr>
          <w:rFonts w:asciiTheme="minorHAnsi" w:hAnsiTheme="minorHAnsi" w:cstheme="minorHAnsi"/>
          <w:sz w:val="24"/>
        </w:rPr>
        <w:t xml:space="preserve"> way. Through this it is expected that potential barriers to discharge </w:t>
      </w:r>
      <w:r w:rsidR="00D714A3" w:rsidRPr="00A672DC">
        <w:rPr>
          <w:rFonts w:asciiTheme="minorHAnsi" w:hAnsiTheme="minorHAnsi" w:cstheme="minorHAnsi"/>
          <w:sz w:val="24"/>
        </w:rPr>
        <w:t>are more quickly understood and are</w:t>
      </w:r>
      <w:r w:rsidRPr="00A672DC">
        <w:rPr>
          <w:rFonts w:asciiTheme="minorHAnsi" w:hAnsiTheme="minorHAnsi" w:cstheme="minorHAnsi"/>
          <w:sz w:val="24"/>
        </w:rPr>
        <w:t xml:space="preserve"> eliminated</w:t>
      </w:r>
      <w:r w:rsidR="00D714A3" w:rsidRPr="00A672DC">
        <w:rPr>
          <w:rFonts w:asciiTheme="minorHAnsi" w:hAnsiTheme="minorHAnsi" w:cstheme="minorHAnsi"/>
          <w:sz w:val="24"/>
        </w:rPr>
        <w:t xml:space="preserve">. Through this </w:t>
      </w:r>
      <w:r w:rsidR="00ED1C40" w:rsidRPr="00A672DC">
        <w:rPr>
          <w:rFonts w:asciiTheme="minorHAnsi" w:hAnsiTheme="minorHAnsi" w:cstheme="minorHAnsi"/>
          <w:sz w:val="24"/>
        </w:rPr>
        <w:t>the time service users spend in hospital is no longer than it needs to be.</w:t>
      </w:r>
      <w:r w:rsidR="00D714A3" w:rsidRPr="00A672DC">
        <w:rPr>
          <w:rFonts w:asciiTheme="minorHAnsi" w:hAnsiTheme="minorHAnsi" w:cstheme="minorHAnsi"/>
          <w:sz w:val="24"/>
        </w:rPr>
        <w:t xml:space="preserve"> There is an expectation that all </w:t>
      </w:r>
      <w:r w:rsidR="0016776F" w:rsidRPr="00A672DC">
        <w:rPr>
          <w:rFonts w:asciiTheme="minorHAnsi" w:hAnsiTheme="minorHAnsi" w:cstheme="minorHAnsi"/>
          <w:sz w:val="24"/>
        </w:rPr>
        <w:t xml:space="preserve">working age </w:t>
      </w:r>
      <w:r w:rsidR="00D714A3" w:rsidRPr="00A672DC">
        <w:rPr>
          <w:rFonts w:asciiTheme="minorHAnsi" w:hAnsiTheme="minorHAnsi" w:cstheme="minorHAnsi"/>
          <w:sz w:val="24"/>
        </w:rPr>
        <w:t xml:space="preserve">wards will hold daily PIPA </w:t>
      </w:r>
      <w:r w:rsidR="00A672DC" w:rsidRPr="00A672DC">
        <w:rPr>
          <w:rFonts w:asciiTheme="minorHAnsi" w:hAnsiTheme="minorHAnsi" w:cstheme="minorHAnsi"/>
          <w:sz w:val="24"/>
        </w:rPr>
        <w:t>meetings,</w:t>
      </w:r>
      <w:r w:rsidR="0016776F" w:rsidRPr="00A672DC">
        <w:rPr>
          <w:rFonts w:asciiTheme="minorHAnsi" w:hAnsiTheme="minorHAnsi" w:cstheme="minorHAnsi"/>
          <w:sz w:val="24"/>
        </w:rPr>
        <w:t xml:space="preserve"> older adult wards will hold weekly Multi-</w:t>
      </w:r>
      <w:r w:rsidR="00A672DC" w:rsidRPr="00A672DC">
        <w:rPr>
          <w:rFonts w:asciiTheme="minorHAnsi" w:hAnsiTheme="minorHAnsi" w:cstheme="minorHAnsi"/>
          <w:sz w:val="24"/>
        </w:rPr>
        <w:t>disciplinary</w:t>
      </w:r>
      <w:r w:rsidR="0016776F" w:rsidRPr="00A672DC">
        <w:rPr>
          <w:rFonts w:asciiTheme="minorHAnsi" w:hAnsiTheme="minorHAnsi" w:cstheme="minorHAnsi"/>
          <w:sz w:val="24"/>
        </w:rPr>
        <w:t xml:space="preserve"> review meetings -</w:t>
      </w:r>
      <w:r w:rsidR="00D714A3" w:rsidRPr="00A672DC">
        <w:rPr>
          <w:rFonts w:asciiTheme="minorHAnsi" w:hAnsiTheme="minorHAnsi" w:cstheme="minorHAnsi"/>
          <w:sz w:val="24"/>
        </w:rPr>
        <w:t>each service user will be reviewed as part of this process.</w:t>
      </w:r>
    </w:p>
    <w:p w14:paraId="34AE452C" w14:textId="77777777" w:rsidR="00D714A3" w:rsidRPr="00A672DC" w:rsidRDefault="00D714A3" w:rsidP="00D74C73">
      <w:pPr>
        <w:rPr>
          <w:rFonts w:asciiTheme="minorHAnsi" w:hAnsiTheme="minorHAnsi" w:cstheme="minorHAnsi"/>
          <w:sz w:val="24"/>
        </w:rPr>
      </w:pPr>
      <w:r w:rsidRPr="00A672DC">
        <w:rPr>
          <w:rFonts w:asciiTheme="minorHAnsi" w:hAnsiTheme="minorHAnsi" w:cstheme="minorHAnsi"/>
          <w:sz w:val="24"/>
        </w:rPr>
        <w:t xml:space="preserve">At admission it is expected that service users will have a discharge date set </w:t>
      </w:r>
      <w:r w:rsidR="00F11F41" w:rsidRPr="00A672DC">
        <w:rPr>
          <w:rFonts w:asciiTheme="minorHAnsi" w:hAnsiTheme="minorHAnsi" w:cstheme="minorHAnsi"/>
          <w:sz w:val="24"/>
        </w:rPr>
        <w:t>and will be told this provisional date. This will ensure that the service user, carers and colleagues have a shared understanding of the aims of the inpatient admission and how long this is likely to be. This will allow everyo</w:t>
      </w:r>
      <w:r w:rsidR="00025907" w:rsidRPr="00A672DC">
        <w:rPr>
          <w:rFonts w:asciiTheme="minorHAnsi" w:hAnsiTheme="minorHAnsi" w:cstheme="minorHAnsi"/>
          <w:sz w:val="24"/>
        </w:rPr>
        <w:t>ne to plan for discharge at the same level of intensity.</w:t>
      </w:r>
    </w:p>
    <w:p w14:paraId="34AE452D" w14:textId="77777777" w:rsidR="00D714A3" w:rsidRPr="00A672DC" w:rsidRDefault="0016776F" w:rsidP="00D714A3">
      <w:pPr>
        <w:rPr>
          <w:rFonts w:asciiTheme="minorHAnsi" w:hAnsiTheme="minorHAnsi" w:cstheme="minorHAnsi"/>
          <w:sz w:val="24"/>
        </w:rPr>
      </w:pPr>
      <w:r w:rsidRPr="00A672DC">
        <w:rPr>
          <w:rFonts w:asciiTheme="minorHAnsi" w:hAnsiTheme="minorHAnsi" w:cstheme="minorHAnsi"/>
          <w:sz w:val="24"/>
        </w:rPr>
        <w:t xml:space="preserve">Purposeful inpatient admission </w:t>
      </w:r>
      <w:r w:rsidR="00315A83" w:rsidRPr="00A672DC">
        <w:rPr>
          <w:rFonts w:asciiTheme="minorHAnsi" w:hAnsiTheme="minorHAnsi" w:cstheme="minorHAnsi"/>
          <w:sz w:val="24"/>
        </w:rPr>
        <w:t xml:space="preserve">will </w:t>
      </w:r>
      <w:r w:rsidR="00D714A3" w:rsidRPr="00A672DC">
        <w:rPr>
          <w:rFonts w:asciiTheme="minorHAnsi" w:hAnsiTheme="minorHAnsi" w:cstheme="minorHAnsi"/>
          <w:sz w:val="24"/>
        </w:rPr>
        <w:t xml:space="preserve">reduce length of stay for service users and provide a more consistent standard of care. </w:t>
      </w:r>
      <w:r w:rsidR="00025907" w:rsidRPr="00A672DC">
        <w:rPr>
          <w:rFonts w:asciiTheme="minorHAnsi" w:hAnsiTheme="minorHAnsi" w:cstheme="minorHAnsi"/>
          <w:sz w:val="24"/>
        </w:rPr>
        <w:t xml:space="preserve">It helps to meet the NICE guidance for transfer and discharge is met by ensuring that everyone holds a shared understanding of what actions need to be taken to facilitate discharge and that these can be communicated to all involved in the discharge planning process. </w:t>
      </w:r>
    </w:p>
    <w:p w14:paraId="34AE452E" w14:textId="77777777" w:rsidR="001E12B4" w:rsidRPr="00A672DC" w:rsidRDefault="001E12B4" w:rsidP="001E12B4">
      <w:pPr>
        <w:pStyle w:val="Default"/>
        <w:jc w:val="both"/>
        <w:rPr>
          <w:rFonts w:asciiTheme="minorHAnsi" w:hAnsiTheme="minorHAnsi" w:cstheme="minorHAnsi"/>
        </w:rPr>
      </w:pPr>
      <w:r w:rsidRPr="00A672DC">
        <w:rPr>
          <w:rFonts w:asciiTheme="minorHAnsi" w:hAnsiTheme="minorHAnsi" w:cstheme="minorHAnsi"/>
        </w:rPr>
        <w:t xml:space="preserve">At admission a </w:t>
      </w:r>
      <w:r w:rsidR="00A672DC" w:rsidRPr="00A672DC">
        <w:rPr>
          <w:rFonts w:asciiTheme="minorHAnsi" w:hAnsiTheme="minorHAnsi" w:cstheme="minorHAnsi"/>
        </w:rPr>
        <w:t>letter will</w:t>
      </w:r>
      <w:r w:rsidRPr="00A672DC">
        <w:rPr>
          <w:rFonts w:asciiTheme="minorHAnsi" w:hAnsiTheme="minorHAnsi" w:cstheme="minorHAnsi"/>
        </w:rPr>
        <w:t xml:space="preserve"> be given to the service user and carers explaining how the Trust has a responsibility to avoid DToCs where possible. The purpose of the letter is to be clear from the outset what the offer from the Trust can be and that service users cannot expect to wait in hospital when they no longer require inpatient care.</w:t>
      </w:r>
    </w:p>
    <w:p w14:paraId="34AE452F" w14:textId="77777777" w:rsidR="00412354" w:rsidRPr="00A672DC" w:rsidRDefault="00412354" w:rsidP="00BF1E39">
      <w:pPr>
        <w:pStyle w:val="Default"/>
        <w:jc w:val="both"/>
        <w:rPr>
          <w:rFonts w:asciiTheme="minorHAnsi" w:hAnsiTheme="minorHAnsi" w:cstheme="minorHAnsi"/>
          <w:b/>
        </w:rPr>
      </w:pPr>
    </w:p>
    <w:p w14:paraId="34AE4530" w14:textId="77777777" w:rsidR="005A06B4" w:rsidRDefault="005A06B4" w:rsidP="00BF1E39">
      <w:pPr>
        <w:pStyle w:val="Default"/>
        <w:jc w:val="both"/>
        <w:rPr>
          <w:ins w:id="5" w:author="Brier Jayne" w:date="2019-05-02T13:38:00Z"/>
          <w:rFonts w:asciiTheme="minorHAnsi" w:hAnsiTheme="minorHAnsi" w:cstheme="minorHAnsi"/>
          <w:b/>
        </w:rPr>
      </w:pPr>
    </w:p>
    <w:p w14:paraId="34AE4531" w14:textId="77777777" w:rsidR="005A06B4" w:rsidRDefault="005A06B4" w:rsidP="00BF1E39">
      <w:pPr>
        <w:pStyle w:val="Default"/>
        <w:jc w:val="both"/>
        <w:rPr>
          <w:ins w:id="6" w:author="Brier Jayne" w:date="2019-05-02T13:38:00Z"/>
          <w:rFonts w:asciiTheme="minorHAnsi" w:hAnsiTheme="minorHAnsi" w:cstheme="minorHAnsi"/>
          <w:b/>
        </w:rPr>
      </w:pPr>
    </w:p>
    <w:p w14:paraId="34AE4532" w14:textId="77777777" w:rsidR="005A06B4" w:rsidRDefault="005A06B4" w:rsidP="00BF1E39">
      <w:pPr>
        <w:pStyle w:val="Default"/>
        <w:jc w:val="both"/>
        <w:rPr>
          <w:ins w:id="7" w:author="Brier Jayne" w:date="2019-05-02T13:38:00Z"/>
          <w:rFonts w:asciiTheme="minorHAnsi" w:hAnsiTheme="minorHAnsi" w:cstheme="minorHAnsi"/>
          <w:b/>
        </w:rPr>
      </w:pPr>
    </w:p>
    <w:p w14:paraId="34AE4533" w14:textId="77777777" w:rsidR="005A06B4" w:rsidRDefault="005A06B4" w:rsidP="00BF1E39">
      <w:pPr>
        <w:pStyle w:val="Default"/>
        <w:jc w:val="both"/>
        <w:rPr>
          <w:ins w:id="8" w:author="Brier Jayne" w:date="2019-05-02T13:38:00Z"/>
          <w:rFonts w:asciiTheme="minorHAnsi" w:hAnsiTheme="minorHAnsi" w:cstheme="minorHAnsi"/>
          <w:b/>
        </w:rPr>
      </w:pPr>
    </w:p>
    <w:p w14:paraId="34AE4534" w14:textId="77777777" w:rsidR="005A06B4" w:rsidRDefault="005A06B4" w:rsidP="00BF1E39">
      <w:pPr>
        <w:pStyle w:val="Default"/>
        <w:jc w:val="both"/>
        <w:rPr>
          <w:ins w:id="9" w:author="Brier Jayne" w:date="2019-05-02T13:38:00Z"/>
          <w:rFonts w:asciiTheme="minorHAnsi" w:hAnsiTheme="minorHAnsi" w:cstheme="minorHAnsi"/>
          <w:b/>
        </w:rPr>
      </w:pPr>
    </w:p>
    <w:p w14:paraId="34AE4535" w14:textId="77777777" w:rsidR="00450561" w:rsidRPr="00A672DC" w:rsidRDefault="00450561" w:rsidP="00BF1E39">
      <w:pPr>
        <w:pStyle w:val="Default"/>
        <w:jc w:val="both"/>
        <w:rPr>
          <w:rFonts w:asciiTheme="minorHAnsi" w:hAnsiTheme="minorHAnsi" w:cstheme="minorHAnsi"/>
          <w:b/>
        </w:rPr>
      </w:pPr>
      <w:r w:rsidRPr="00A672DC">
        <w:rPr>
          <w:rFonts w:asciiTheme="minorHAnsi" w:hAnsiTheme="minorHAnsi" w:cstheme="minorHAnsi"/>
          <w:b/>
        </w:rPr>
        <w:t>2. Assessment and Treatment.</w:t>
      </w:r>
    </w:p>
    <w:p w14:paraId="34AE4536" w14:textId="77777777" w:rsidR="00450561" w:rsidRPr="00A672DC" w:rsidRDefault="00450561" w:rsidP="00BF1E39">
      <w:pPr>
        <w:pStyle w:val="Default"/>
        <w:jc w:val="both"/>
        <w:rPr>
          <w:rFonts w:asciiTheme="minorHAnsi" w:hAnsiTheme="minorHAnsi" w:cstheme="minorHAnsi"/>
          <w:b/>
        </w:rPr>
      </w:pPr>
    </w:p>
    <w:p w14:paraId="34AE4537" w14:textId="77777777" w:rsidR="008020F3" w:rsidRPr="00A672DC" w:rsidRDefault="008020F3" w:rsidP="005A06B4">
      <w:pPr>
        <w:spacing w:before="0" w:after="0"/>
        <w:ind w:left="-142" w:firstLine="142"/>
        <w:jc w:val="left"/>
        <w:rPr>
          <w:rFonts w:asciiTheme="minorHAnsi" w:hAnsiTheme="minorHAnsi" w:cstheme="minorHAnsi"/>
          <w:sz w:val="24"/>
        </w:rPr>
      </w:pPr>
      <w:r w:rsidRPr="00A672DC">
        <w:rPr>
          <w:rFonts w:asciiTheme="minorHAnsi" w:eastAsia="+mn-ea" w:hAnsiTheme="minorHAnsi" w:cstheme="minorHAnsi"/>
          <w:color w:val="000000"/>
          <w:sz w:val="24"/>
        </w:rPr>
        <w:t xml:space="preserve">Initial discharge plan </w:t>
      </w:r>
      <w:r w:rsidR="00DA262D" w:rsidRPr="00A672DC">
        <w:rPr>
          <w:rFonts w:asciiTheme="minorHAnsi" w:eastAsia="+mn-ea" w:hAnsiTheme="minorHAnsi" w:cstheme="minorHAnsi"/>
          <w:color w:val="000000"/>
          <w:sz w:val="24"/>
        </w:rPr>
        <w:t xml:space="preserve">will </w:t>
      </w:r>
      <w:r w:rsidRPr="00A672DC">
        <w:rPr>
          <w:rFonts w:asciiTheme="minorHAnsi" w:eastAsia="+mn-ea" w:hAnsiTheme="minorHAnsi" w:cstheme="minorHAnsi"/>
          <w:color w:val="000000"/>
          <w:sz w:val="24"/>
        </w:rPr>
        <w:t>be agreed by the MDT</w:t>
      </w:r>
      <w:r w:rsidR="00DA262D" w:rsidRPr="00A672DC">
        <w:rPr>
          <w:rFonts w:asciiTheme="minorHAnsi" w:eastAsia="+mn-ea" w:hAnsiTheme="minorHAnsi" w:cstheme="minorHAnsi"/>
          <w:color w:val="000000"/>
          <w:sz w:val="24"/>
        </w:rPr>
        <w:t xml:space="preserve"> which is inclusive of Adult Social Care</w:t>
      </w:r>
      <w:r w:rsidRPr="00A672DC">
        <w:rPr>
          <w:rFonts w:asciiTheme="minorHAnsi" w:eastAsia="+mn-ea" w:hAnsiTheme="minorHAnsi" w:cstheme="minorHAnsi"/>
          <w:color w:val="000000"/>
          <w:sz w:val="24"/>
        </w:rPr>
        <w:t xml:space="preserve">, all barriers to discharge </w:t>
      </w:r>
      <w:r w:rsidR="00DA262D" w:rsidRPr="00A672DC">
        <w:rPr>
          <w:rFonts w:asciiTheme="minorHAnsi" w:eastAsia="+mn-ea" w:hAnsiTheme="minorHAnsi" w:cstheme="minorHAnsi"/>
          <w:color w:val="000000"/>
          <w:sz w:val="24"/>
        </w:rPr>
        <w:t xml:space="preserve">will </w:t>
      </w:r>
      <w:r w:rsidRPr="00A672DC">
        <w:rPr>
          <w:rFonts w:asciiTheme="minorHAnsi" w:eastAsia="+mn-ea" w:hAnsiTheme="minorHAnsi" w:cstheme="minorHAnsi"/>
          <w:color w:val="000000"/>
          <w:sz w:val="24"/>
        </w:rPr>
        <w:t>be identified and plans developed to mitigate these. An initial discharge date should be set and communicated to the service user and their carers</w:t>
      </w:r>
      <w:r w:rsidR="00A954FC" w:rsidRPr="00A672DC">
        <w:rPr>
          <w:rFonts w:asciiTheme="minorHAnsi" w:eastAsia="+mn-ea" w:hAnsiTheme="minorHAnsi" w:cstheme="minorHAnsi"/>
          <w:color w:val="000000"/>
          <w:sz w:val="24"/>
        </w:rPr>
        <w:t>.</w:t>
      </w:r>
    </w:p>
    <w:p w14:paraId="34AE4538" w14:textId="77777777" w:rsidR="00E5483C" w:rsidRPr="00A672DC" w:rsidRDefault="008020F3" w:rsidP="00A954FC">
      <w:pPr>
        <w:spacing w:before="0" w:after="0"/>
        <w:contextualSpacing/>
        <w:jc w:val="left"/>
        <w:rPr>
          <w:rFonts w:asciiTheme="minorHAnsi" w:hAnsiTheme="minorHAnsi" w:cstheme="minorHAnsi"/>
          <w:sz w:val="24"/>
        </w:rPr>
      </w:pPr>
      <w:r w:rsidRPr="00A672DC">
        <w:rPr>
          <w:rFonts w:asciiTheme="minorHAnsi" w:eastAsia="+mn-ea" w:hAnsiTheme="minorHAnsi" w:cstheme="minorHAnsi"/>
          <w:color w:val="000000"/>
          <w:sz w:val="24"/>
        </w:rPr>
        <w:t xml:space="preserve">Initial CPA meeting date set for </w:t>
      </w:r>
      <w:r w:rsidR="00004B23">
        <w:rPr>
          <w:rFonts w:asciiTheme="minorHAnsi" w:eastAsia="+mn-ea" w:hAnsiTheme="minorHAnsi" w:cstheme="minorHAnsi"/>
          <w:color w:val="000000"/>
          <w:sz w:val="24"/>
        </w:rPr>
        <w:t>2</w:t>
      </w:r>
      <w:r w:rsidRPr="00A672DC">
        <w:rPr>
          <w:rFonts w:asciiTheme="minorHAnsi" w:eastAsia="+mn-ea" w:hAnsiTheme="minorHAnsi" w:cstheme="minorHAnsi"/>
          <w:color w:val="000000"/>
          <w:sz w:val="24"/>
        </w:rPr>
        <w:t xml:space="preserve"> weeks from date of admission</w:t>
      </w:r>
      <w:r w:rsidR="00A954FC" w:rsidRPr="00A672DC">
        <w:rPr>
          <w:rFonts w:asciiTheme="minorHAnsi" w:eastAsia="+mn-ea" w:hAnsiTheme="minorHAnsi" w:cstheme="minorHAnsi"/>
          <w:color w:val="000000"/>
          <w:sz w:val="24"/>
        </w:rPr>
        <w:t>.</w:t>
      </w:r>
      <w:r w:rsidR="00E5483C" w:rsidRPr="00A672DC">
        <w:rPr>
          <w:rFonts w:asciiTheme="minorHAnsi" w:eastAsia="+mn-ea" w:hAnsiTheme="minorHAnsi" w:cstheme="minorHAnsi"/>
          <w:color w:val="FFFFFF"/>
          <w:sz w:val="24"/>
        </w:rPr>
        <w:t>teding standard pport</w:t>
      </w:r>
    </w:p>
    <w:p w14:paraId="34AE4539" w14:textId="77777777" w:rsidR="008020F3" w:rsidRPr="00A672DC" w:rsidRDefault="008020F3" w:rsidP="00F70363">
      <w:pPr>
        <w:spacing w:before="0" w:after="0"/>
        <w:ind w:left="-142"/>
        <w:contextualSpacing/>
        <w:jc w:val="left"/>
        <w:rPr>
          <w:rFonts w:asciiTheme="minorHAnsi" w:hAnsiTheme="minorHAnsi" w:cstheme="minorHAnsi"/>
          <w:sz w:val="24"/>
        </w:rPr>
      </w:pPr>
      <w:r w:rsidRPr="00A672DC">
        <w:rPr>
          <w:rFonts w:asciiTheme="minorHAnsi" w:eastAsia="+mn-ea" w:hAnsiTheme="minorHAnsi" w:cstheme="minorHAnsi"/>
          <w:color w:val="000000"/>
          <w:sz w:val="24"/>
        </w:rPr>
        <w:t>Information shared with patient</w:t>
      </w:r>
      <w:r w:rsidR="00DA262D" w:rsidRPr="00A672DC">
        <w:rPr>
          <w:rFonts w:asciiTheme="minorHAnsi" w:eastAsia="+mn-ea" w:hAnsiTheme="minorHAnsi" w:cstheme="minorHAnsi"/>
          <w:color w:val="000000"/>
          <w:sz w:val="24"/>
        </w:rPr>
        <w:t xml:space="preserve"> and carer</w:t>
      </w:r>
      <w:r w:rsidRPr="00A672DC">
        <w:rPr>
          <w:rFonts w:asciiTheme="minorHAnsi" w:eastAsia="+mn-ea" w:hAnsiTheme="minorHAnsi" w:cstheme="minorHAnsi"/>
          <w:color w:val="000000"/>
          <w:sz w:val="24"/>
        </w:rPr>
        <w:t xml:space="preserve"> re</w:t>
      </w:r>
      <w:r w:rsidR="00DA262D" w:rsidRPr="00A672DC">
        <w:rPr>
          <w:rFonts w:asciiTheme="minorHAnsi" w:eastAsia="+mn-ea" w:hAnsiTheme="minorHAnsi" w:cstheme="minorHAnsi"/>
          <w:color w:val="000000"/>
          <w:sz w:val="24"/>
        </w:rPr>
        <w:t xml:space="preserve"> </w:t>
      </w:r>
      <w:r w:rsidRPr="00A672DC">
        <w:rPr>
          <w:rFonts w:asciiTheme="minorHAnsi" w:eastAsia="+mn-ea" w:hAnsiTheme="minorHAnsi" w:cstheme="minorHAnsi"/>
          <w:color w:val="000000"/>
          <w:sz w:val="24"/>
        </w:rPr>
        <w:t>discharge from hospital and options for care and treatment after discharge</w:t>
      </w:r>
    </w:p>
    <w:p w14:paraId="34AE453A" w14:textId="77777777" w:rsidR="008020F3" w:rsidRPr="00A672DC" w:rsidRDefault="008020F3" w:rsidP="00A672DC">
      <w:pPr>
        <w:spacing w:before="0" w:after="0"/>
        <w:ind w:left="-142"/>
        <w:contextualSpacing/>
        <w:jc w:val="left"/>
        <w:rPr>
          <w:rFonts w:asciiTheme="minorHAnsi" w:hAnsiTheme="minorHAnsi" w:cstheme="minorHAnsi"/>
          <w:sz w:val="24"/>
        </w:rPr>
      </w:pPr>
      <w:r w:rsidRPr="00A672DC">
        <w:rPr>
          <w:rFonts w:asciiTheme="minorHAnsi" w:eastAsia="+mn-ea" w:hAnsiTheme="minorHAnsi" w:cstheme="minorHAnsi"/>
          <w:color w:val="000000"/>
          <w:sz w:val="24"/>
        </w:rPr>
        <w:t>Complete initial formulation and communicate this with the service users and others involved in their care</w:t>
      </w:r>
    </w:p>
    <w:p w14:paraId="34AE453B" w14:textId="77777777" w:rsidR="008020F3" w:rsidRPr="00A672DC" w:rsidRDefault="008020F3" w:rsidP="00A672DC">
      <w:pPr>
        <w:spacing w:before="0" w:after="0"/>
        <w:ind w:left="-142"/>
        <w:contextualSpacing/>
        <w:jc w:val="left"/>
        <w:rPr>
          <w:rFonts w:asciiTheme="minorHAnsi" w:hAnsiTheme="minorHAnsi" w:cstheme="minorHAnsi"/>
          <w:sz w:val="24"/>
        </w:rPr>
      </w:pPr>
      <w:r w:rsidRPr="00A672DC">
        <w:rPr>
          <w:rFonts w:asciiTheme="minorHAnsi" w:eastAsia="+mn-ea" w:hAnsiTheme="minorHAnsi" w:cstheme="minorHAnsi"/>
          <w:color w:val="000000"/>
          <w:sz w:val="24"/>
        </w:rPr>
        <w:t xml:space="preserve">Give the service user and </w:t>
      </w:r>
      <w:r w:rsidR="00A672DC" w:rsidRPr="00A672DC">
        <w:rPr>
          <w:rFonts w:asciiTheme="minorHAnsi" w:eastAsia="+mn-ea" w:hAnsiTheme="minorHAnsi" w:cstheme="minorHAnsi"/>
          <w:color w:val="000000"/>
          <w:sz w:val="24"/>
        </w:rPr>
        <w:t>carers’</w:t>
      </w:r>
      <w:r w:rsidRPr="00A672DC">
        <w:rPr>
          <w:rFonts w:asciiTheme="minorHAnsi" w:eastAsia="+mn-ea" w:hAnsiTheme="minorHAnsi" w:cstheme="minorHAnsi"/>
          <w:color w:val="000000"/>
          <w:sz w:val="24"/>
        </w:rPr>
        <w:t xml:space="preserve"> letters explaining the options which will available for discharge and the responsibilities </w:t>
      </w:r>
      <w:r w:rsidR="00A672DC" w:rsidRPr="00A672DC">
        <w:rPr>
          <w:rFonts w:asciiTheme="minorHAnsi" w:eastAsia="+mn-ea" w:hAnsiTheme="minorHAnsi" w:cstheme="minorHAnsi"/>
          <w:color w:val="000000"/>
          <w:sz w:val="24"/>
        </w:rPr>
        <w:t>of the</w:t>
      </w:r>
      <w:r w:rsidR="00B34549" w:rsidRPr="00A672DC">
        <w:rPr>
          <w:rFonts w:asciiTheme="minorHAnsi" w:eastAsia="+mn-ea" w:hAnsiTheme="minorHAnsi" w:cstheme="minorHAnsi"/>
          <w:color w:val="000000"/>
          <w:sz w:val="24"/>
        </w:rPr>
        <w:t xml:space="preserve"> multi-</w:t>
      </w:r>
      <w:r w:rsidR="00A672DC" w:rsidRPr="00A672DC">
        <w:rPr>
          <w:rFonts w:asciiTheme="minorHAnsi" w:eastAsia="+mn-ea" w:hAnsiTheme="minorHAnsi" w:cstheme="minorHAnsi"/>
          <w:color w:val="000000"/>
          <w:sz w:val="24"/>
        </w:rPr>
        <w:t>disciplinary</w:t>
      </w:r>
      <w:r w:rsidR="00B34549" w:rsidRPr="00A672DC">
        <w:rPr>
          <w:rFonts w:asciiTheme="minorHAnsi" w:eastAsia="+mn-ea" w:hAnsiTheme="minorHAnsi" w:cstheme="minorHAnsi"/>
          <w:color w:val="000000"/>
          <w:sz w:val="24"/>
        </w:rPr>
        <w:t xml:space="preserve"> </w:t>
      </w:r>
      <w:r w:rsidR="00A672DC" w:rsidRPr="00A672DC">
        <w:rPr>
          <w:rFonts w:asciiTheme="minorHAnsi" w:eastAsia="+mn-ea" w:hAnsiTheme="minorHAnsi" w:cstheme="minorHAnsi"/>
          <w:color w:val="000000"/>
          <w:sz w:val="24"/>
        </w:rPr>
        <w:t>team</w:t>
      </w:r>
    </w:p>
    <w:p w14:paraId="34AE453C" w14:textId="77777777" w:rsidR="008020F3" w:rsidRPr="00A672DC" w:rsidRDefault="008020F3" w:rsidP="00F70363">
      <w:pPr>
        <w:spacing w:before="0" w:after="0"/>
        <w:ind w:left="-142"/>
        <w:jc w:val="left"/>
        <w:rPr>
          <w:rFonts w:asciiTheme="minorHAnsi" w:hAnsiTheme="minorHAnsi" w:cstheme="minorHAnsi"/>
          <w:sz w:val="24"/>
        </w:rPr>
      </w:pPr>
      <w:r w:rsidRPr="00A672DC">
        <w:rPr>
          <w:rFonts w:asciiTheme="minorHAnsi" w:hAnsiTheme="minorHAnsi" w:cstheme="minorHAnsi"/>
          <w:sz w:val="24"/>
        </w:rPr>
        <w:t xml:space="preserve">All </w:t>
      </w:r>
      <w:r w:rsidR="00004B23">
        <w:rPr>
          <w:rFonts w:asciiTheme="minorHAnsi" w:hAnsiTheme="minorHAnsi" w:cstheme="minorHAnsi"/>
          <w:sz w:val="24"/>
        </w:rPr>
        <w:t>service-use</w:t>
      </w:r>
      <w:r w:rsidRPr="00A672DC">
        <w:rPr>
          <w:rFonts w:asciiTheme="minorHAnsi" w:hAnsiTheme="minorHAnsi" w:cstheme="minorHAnsi"/>
          <w:sz w:val="24"/>
        </w:rPr>
        <w:t>s will be given an Estimated Date of Discharge (EDD) as soon as possible after admission by a member of the primary ward team.</w:t>
      </w:r>
    </w:p>
    <w:p w14:paraId="34AE453D" w14:textId="77777777" w:rsidR="008020F3" w:rsidRPr="00A672DC" w:rsidRDefault="008020F3" w:rsidP="00F70363">
      <w:pPr>
        <w:spacing w:before="0" w:after="0"/>
        <w:ind w:left="-142"/>
        <w:jc w:val="left"/>
        <w:rPr>
          <w:rFonts w:asciiTheme="minorHAnsi" w:hAnsiTheme="minorHAnsi" w:cstheme="minorHAnsi"/>
          <w:sz w:val="24"/>
        </w:rPr>
      </w:pPr>
      <w:r w:rsidRPr="00A672DC">
        <w:rPr>
          <w:rFonts w:asciiTheme="minorHAnsi" w:hAnsiTheme="minorHAnsi" w:cstheme="minorHAnsi"/>
          <w:sz w:val="24"/>
        </w:rPr>
        <w:t>Regular review and discussion about the EDD as part of daily PIPA report outs (working age and weekly Multi-</w:t>
      </w:r>
      <w:r w:rsidR="00A672DC" w:rsidRPr="00A672DC">
        <w:rPr>
          <w:rFonts w:asciiTheme="minorHAnsi" w:hAnsiTheme="minorHAnsi" w:cstheme="minorHAnsi"/>
          <w:sz w:val="24"/>
        </w:rPr>
        <w:t>disciplinary</w:t>
      </w:r>
      <w:r w:rsidRPr="00A672DC">
        <w:rPr>
          <w:rFonts w:asciiTheme="minorHAnsi" w:hAnsiTheme="minorHAnsi" w:cstheme="minorHAnsi"/>
          <w:sz w:val="24"/>
        </w:rPr>
        <w:t xml:space="preserve"> reviews </w:t>
      </w:r>
      <w:r w:rsidR="00A672DC" w:rsidRPr="00A672DC">
        <w:rPr>
          <w:rFonts w:asciiTheme="minorHAnsi" w:hAnsiTheme="minorHAnsi" w:cstheme="minorHAnsi"/>
          <w:sz w:val="24"/>
        </w:rPr>
        <w:t>will</w:t>
      </w:r>
      <w:r w:rsidRPr="00A672DC">
        <w:rPr>
          <w:rFonts w:asciiTheme="minorHAnsi" w:hAnsiTheme="minorHAnsi" w:cstheme="minorHAnsi"/>
          <w:sz w:val="24"/>
        </w:rPr>
        <w:t xml:space="preserve"> ensure all parties understand when support will be required to facilitate discharge.</w:t>
      </w:r>
    </w:p>
    <w:p w14:paraId="34AE453E" w14:textId="77777777" w:rsidR="00B70787" w:rsidRPr="00A672DC" w:rsidRDefault="00112495" w:rsidP="00F70363">
      <w:pPr>
        <w:pStyle w:val="Default"/>
        <w:ind w:left="-142"/>
        <w:rPr>
          <w:rFonts w:asciiTheme="minorHAnsi" w:hAnsiTheme="minorHAnsi" w:cstheme="minorHAnsi"/>
        </w:rPr>
      </w:pPr>
      <w:r w:rsidRPr="00A672DC">
        <w:rPr>
          <w:rFonts w:asciiTheme="minorHAnsi" w:hAnsiTheme="minorHAnsi" w:cstheme="minorHAnsi"/>
        </w:rPr>
        <w:t>Review formulation and care plan</w:t>
      </w:r>
      <w:r w:rsidR="00B34549" w:rsidRPr="00A672DC">
        <w:rPr>
          <w:rFonts w:asciiTheme="minorHAnsi" w:hAnsiTheme="minorHAnsi" w:cstheme="minorHAnsi"/>
        </w:rPr>
        <w:t xml:space="preserve"> with the service –</w:t>
      </w:r>
      <w:r w:rsidR="00A672DC" w:rsidRPr="00A672DC">
        <w:rPr>
          <w:rFonts w:asciiTheme="minorHAnsi" w:hAnsiTheme="minorHAnsi" w:cstheme="minorHAnsi"/>
        </w:rPr>
        <w:t>user and</w:t>
      </w:r>
      <w:r w:rsidRPr="00A672DC">
        <w:rPr>
          <w:rFonts w:asciiTheme="minorHAnsi" w:hAnsiTheme="minorHAnsi" w:cstheme="minorHAnsi"/>
        </w:rPr>
        <w:t xml:space="preserve"> amend this as required, communicate this</w:t>
      </w:r>
      <w:r w:rsidR="00B34549" w:rsidRPr="00A672DC">
        <w:rPr>
          <w:rFonts w:asciiTheme="minorHAnsi" w:hAnsiTheme="minorHAnsi" w:cstheme="minorHAnsi"/>
        </w:rPr>
        <w:t xml:space="preserve"> </w:t>
      </w:r>
      <w:r w:rsidR="00A672DC" w:rsidRPr="00A672DC">
        <w:rPr>
          <w:rFonts w:asciiTheme="minorHAnsi" w:hAnsiTheme="minorHAnsi" w:cstheme="minorHAnsi"/>
        </w:rPr>
        <w:t>to others</w:t>
      </w:r>
      <w:r w:rsidRPr="00A672DC">
        <w:rPr>
          <w:rFonts w:asciiTheme="minorHAnsi" w:hAnsiTheme="minorHAnsi" w:cstheme="minorHAnsi"/>
        </w:rPr>
        <w:t xml:space="preserve"> involved in their care</w:t>
      </w:r>
    </w:p>
    <w:p w14:paraId="34AE453F" w14:textId="77777777" w:rsidR="00B70787" w:rsidRPr="00A672DC" w:rsidRDefault="00112495" w:rsidP="00F70363">
      <w:pPr>
        <w:pStyle w:val="Default"/>
        <w:ind w:left="-142"/>
        <w:rPr>
          <w:rFonts w:asciiTheme="minorHAnsi" w:hAnsiTheme="minorHAnsi" w:cstheme="minorHAnsi"/>
        </w:rPr>
      </w:pPr>
      <w:r w:rsidRPr="00A672DC">
        <w:rPr>
          <w:rFonts w:asciiTheme="minorHAnsi" w:hAnsiTheme="minorHAnsi" w:cstheme="minorHAnsi"/>
        </w:rPr>
        <w:t>Ongoing review of service users  progress to discharge, their needs and goals to be met during inpatient stay, has anything changed, have any barriers to discharge been identified  and what actions are required to facilate transfer/discharge</w:t>
      </w:r>
    </w:p>
    <w:p w14:paraId="34AE4540" w14:textId="77777777" w:rsidR="00B70787" w:rsidRPr="00A672DC" w:rsidRDefault="00A672DC" w:rsidP="00F70363">
      <w:pPr>
        <w:pStyle w:val="Default"/>
        <w:ind w:left="-142"/>
        <w:rPr>
          <w:rFonts w:asciiTheme="minorHAnsi" w:hAnsiTheme="minorHAnsi" w:cstheme="minorHAnsi"/>
        </w:rPr>
      </w:pPr>
      <w:r w:rsidRPr="00A672DC">
        <w:rPr>
          <w:rFonts w:asciiTheme="minorHAnsi" w:hAnsiTheme="minorHAnsi" w:cstheme="minorHAnsi"/>
        </w:rPr>
        <w:t>Review planned date of discharge and amends</w:t>
      </w:r>
      <w:r w:rsidR="00112495" w:rsidRPr="00A672DC">
        <w:rPr>
          <w:rFonts w:asciiTheme="minorHAnsi" w:hAnsiTheme="minorHAnsi" w:cstheme="minorHAnsi"/>
        </w:rPr>
        <w:t xml:space="preserve"> this as required</w:t>
      </w:r>
    </w:p>
    <w:p w14:paraId="34AE4541" w14:textId="77777777" w:rsidR="00B70787" w:rsidRPr="00A672DC" w:rsidRDefault="00112495" w:rsidP="00F70363">
      <w:pPr>
        <w:pStyle w:val="Default"/>
        <w:ind w:left="-142"/>
        <w:rPr>
          <w:rFonts w:asciiTheme="minorHAnsi" w:hAnsiTheme="minorHAnsi" w:cstheme="minorHAnsi"/>
        </w:rPr>
      </w:pPr>
      <w:r w:rsidRPr="00A672DC">
        <w:rPr>
          <w:rFonts w:asciiTheme="minorHAnsi" w:hAnsiTheme="minorHAnsi" w:cstheme="minorHAnsi"/>
        </w:rPr>
        <w:t xml:space="preserve">Information continually shared and discussed with service user, community team, carers, adult social care and any other agencies identified and involved in the service </w:t>
      </w:r>
      <w:r w:rsidR="00A672DC" w:rsidRPr="00A672DC">
        <w:rPr>
          <w:rFonts w:asciiTheme="minorHAnsi" w:hAnsiTheme="minorHAnsi" w:cstheme="minorHAnsi"/>
        </w:rPr>
        <w:t>user’s</w:t>
      </w:r>
      <w:r w:rsidRPr="00A672DC">
        <w:rPr>
          <w:rFonts w:asciiTheme="minorHAnsi" w:hAnsiTheme="minorHAnsi" w:cstheme="minorHAnsi"/>
        </w:rPr>
        <w:t xml:space="preserve"> current or future care.</w:t>
      </w:r>
    </w:p>
    <w:p w14:paraId="34AE4542" w14:textId="77777777" w:rsidR="00B70787" w:rsidRPr="00A672DC" w:rsidRDefault="00112495" w:rsidP="00F70363">
      <w:pPr>
        <w:pStyle w:val="Default"/>
        <w:ind w:left="-142"/>
        <w:rPr>
          <w:rFonts w:asciiTheme="minorHAnsi" w:hAnsiTheme="minorHAnsi" w:cstheme="minorHAnsi"/>
        </w:rPr>
      </w:pPr>
      <w:r w:rsidRPr="00A672DC">
        <w:rPr>
          <w:rFonts w:asciiTheme="minorHAnsi" w:hAnsiTheme="minorHAnsi" w:cstheme="minorHAnsi"/>
        </w:rPr>
        <w:t xml:space="preserve">Decision patient is fit/safe/ready for discharge-inform service-user /carer and other agencies involved </w:t>
      </w:r>
      <w:r w:rsidR="00A672DC" w:rsidRPr="00A672DC">
        <w:rPr>
          <w:rFonts w:asciiTheme="minorHAnsi" w:hAnsiTheme="minorHAnsi" w:cstheme="minorHAnsi"/>
        </w:rPr>
        <w:t>in transfer</w:t>
      </w:r>
      <w:r w:rsidRPr="00A672DC">
        <w:rPr>
          <w:rFonts w:asciiTheme="minorHAnsi" w:hAnsiTheme="minorHAnsi" w:cstheme="minorHAnsi"/>
        </w:rPr>
        <w:t xml:space="preserve">/discharge planning. Record in multi-disciplinary case-notes. </w:t>
      </w:r>
      <w:r w:rsidR="00A672DC" w:rsidRPr="00A672DC">
        <w:rPr>
          <w:rFonts w:asciiTheme="minorHAnsi" w:hAnsiTheme="minorHAnsi" w:cstheme="minorHAnsi"/>
        </w:rPr>
        <w:t>And</w:t>
      </w:r>
      <w:r w:rsidRPr="00A672DC">
        <w:rPr>
          <w:rFonts w:asciiTheme="minorHAnsi" w:hAnsiTheme="minorHAnsi" w:cstheme="minorHAnsi"/>
        </w:rPr>
        <w:t xml:space="preserve"> transfer and discharge planning case-notes</w:t>
      </w:r>
    </w:p>
    <w:p w14:paraId="34AE4543" w14:textId="77777777" w:rsidR="00450561" w:rsidRPr="00A672DC" w:rsidRDefault="00112495" w:rsidP="00A672DC">
      <w:pPr>
        <w:pStyle w:val="Default"/>
        <w:ind w:left="-142"/>
        <w:rPr>
          <w:rFonts w:asciiTheme="minorHAnsi" w:hAnsiTheme="minorHAnsi" w:cstheme="minorHAnsi"/>
          <w:b/>
        </w:rPr>
      </w:pPr>
      <w:r w:rsidRPr="00A672DC">
        <w:rPr>
          <w:rFonts w:asciiTheme="minorHAnsi" w:hAnsiTheme="minorHAnsi" w:cstheme="minorHAnsi"/>
        </w:rPr>
        <w:t xml:space="preserve">1st Letter given to service-user/carer to request </w:t>
      </w:r>
      <w:r w:rsidR="00A672DC" w:rsidRPr="00A672DC">
        <w:rPr>
          <w:rFonts w:asciiTheme="minorHAnsi" w:hAnsiTheme="minorHAnsi" w:cstheme="minorHAnsi"/>
        </w:rPr>
        <w:t>they look</w:t>
      </w:r>
      <w:r w:rsidRPr="00A672DC">
        <w:rPr>
          <w:rFonts w:asciiTheme="minorHAnsi" w:hAnsiTheme="minorHAnsi" w:cstheme="minorHAnsi"/>
        </w:rPr>
        <w:t xml:space="preserve"> for pl</w:t>
      </w:r>
      <w:r w:rsidR="00B34549" w:rsidRPr="00A672DC">
        <w:rPr>
          <w:rFonts w:asciiTheme="minorHAnsi" w:hAnsiTheme="minorHAnsi" w:cstheme="minorHAnsi"/>
        </w:rPr>
        <w:t>a</w:t>
      </w:r>
      <w:r w:rsidRPr="00A672DC">
        <w:rPr>
          <w:rFonts w:asciiTheme="minorHAnsi" w:hAnsiTheme="minorHAnsi" w:cstheme="minorHAnsi"/>
        </w:rPr>
        <w:t>cements if appropriate</w:t>
      </w:r>
      <w:r w:rsidR="00B34549" w:rsidRPr="00A672DC">
        <w:rPr>
          <w:rFonts w:asciiTheme="minorHAnsi" w:hAnsiTheme="minorHAnsi" w:cstheme="minorHAnsi"/>
        </w:rPr>
        <w:t xml:space="preserve"> by Multi-</w:t>
      </w:r>
      <w:r w:rsidR="00A672DC" w:rsidRPr="00A672DC">
        <w:rPr>
          <w:rFonts w:asciiTheme="minorHAnsi" w:hAnsiTheme="minorHAnsi" w:cstheme="minorHAnsi"/>
        </w:rPr>
        <w:t>disciplinary</w:t>
      </w:r>
      <w:r w:rsidR="00B34549" w:rsidRPr="00A672DC">
        <w:rPr>
          <w:rFonts w:asciiTheme="minorHAnsi" w:hAnsiTheme="minorHAnsi" w:cstheme="minorHAnsi"/>
        </w:rPr>
        <w:t xml:space="preserve"> team or</w:t>
      </w:r>
      <w:r w:rsidR="004261BC">
        <w:rPr>
          <w:rFonts w:asciiTheme="minorHAnsi" w:hAnsiTheme="minorHAnsi" w:cstheme="minorHAnsi"/>
        </w:rPr>
        <w:t xml:space="preserve"> Discharge and Capacity Lead</w:t>
      </w:r>
      <w:r w:rsidR="00F70363">
        <w:rPr>
          <w:rFonts w:asciiTheme="minorHAnsi" w:hAnsiTheme="minorHAnsi" w:cstheme="minorHAnsi"/>
        </w:rPr>
        <w:t>.</w:t>
      </w:r>
    </w:p>
    <w:p w14:paraId="34AE4544" w14:textId="77777777" w:rsidR="00450561" w:rsidRPr="00A672DC" w:rsidRDefault="00450561" w:rsidP="00BF1E39">
      <w:pPr>
        <w:pStyle w:val="Default"/>
        <w:jc w:val="both"/>
        <w:rPr>
          <w:rFonts w:asciiTheme="minorHAnsi" w:hAnsiTheme="minorHAnsi" w:cstheme="minorHAnsi"/>
          <w:b/>
        </w:rPr>
      </w:pPr>
    </w:p>
    <w:p w14:paraId="34AE4545" w14:textId="77777777" w:rsidR="00A36348" w:rsidRPr="00A672DC" w:rsidRDefault="00A36348" w:rsidP="00BF1E39">
      <w:pPr>
        <w:pStyle w:val="Default"/>
        <w:jc w:val="both"/>
        <w:rPr>
          <w:rFonts w:asciiTheme="minorHAnsi" w:hAnsiTheme="minorHAnsi" w:cstheme="minorHAnsi"/>
          <w:b/>
        </w:rPr>
      </w:pPr>
      <w:r w:rsidRPr="00A672DC">
        <w:rPr>
          <w:rFonts w:asciiTheme="minorHAnsi" w:hAnsiTheme="minorHAnsi" w:cstheme="minorHAnsi"/>
          <w:b/>
        </w:rPr>
        <w:t>3. Discharge Planning</w:t>
      </w:r>
    </w:p>
    <w:p w14:paraId="34AE4546" w14:textId="77777777" w:rsidR="00A36348" w:rsidRPr="00A672DC" w:rsidRDefault="00A36348" w:rsidP="00BF1E39">
      <w:pPr>
        <w:pStyle w:val="Default"/>
        <w:jc w:val="both"/>
        <w:rPr>
          <w:rFonts w:asciiTheme="minorHAnsi" w:hAnsiTheme="minorHAnsi" w:cstheme="minorHAnsi"/>
          <w:b/>
        </w:rPr>
      </w:pPr>
    </w:p>
    <w:p w14:paraId="34AE4547" w14:textId="77777777" w:rsidR="00331775" w:rsidRPr="00A672DC" w:rsidRDefault="00331775" w:rsidP="00A36348">
      <w:pPr>
        <w:pStyle w:val="BodyTextIndent"/>
        <w:spacing w:before="0" w:after="0"/>
        <w:ind w:left="0"/>
        <w:rPr>
          <w:rFonts w:asciiTheme="minorHAnsi" w:hAnsiTheme="minorHAnsi" w:cstheme="minorHAnsi"/>
          <w:sz w:val="24"/>
        </w:rPr>
      </w:pPr>
      <w:r w:rsidRPr="00A672DC">
        <w:rPr>
          <w:rFonts w:asciiTheme="minorHAnsi" w:hAnsiTheme="minorHAnsi" w:cstheme="minorHAnsi"/>
          <w:sz w:val="24"/>
        </w:rPr>
        <w:t>The best discharge planning begins at admission. Understanding the purpose of admission helps to determine and set a likely initial date of discharge.</w:t>
      </w:r>
    </w:p>
    <w:p w14:paraId="34AE4548" w14:textId="77777777" w:rsidR="00331775" w:rsidRPr="00A672DC" w:rsidRDefault="00331775" w:rsidP="00A36348">
      <w:pPr>
        <w:pStyle w:val="BodyTextIndent"/>
        <w:spacing w:before="0" w:after="0"/>
        <w:ind w:left="0"/>
        <w:rPr>
          <w:rFonts w:asciiTheme="minorHAnsi" w:hAnsiTheme="minorHAnsi" w:cstheme="minorHAnsi"/>
          <w:sz w:val="24"/>
        </w:rPr>
      </w:pPr>
    </w:p>
    <w:p w14:paraId="34AE4549" w14:textId="77777777" w:rsidR="00A36348" w:rsidRPr="00A672DC" w:rsidRDefault="00A36348" w:rsidP="00A36348">
      <w:pPr>
        <w:pStyle w:val="BodyTextIndent"/>
        <w:spacing w:before="0" w:after="0"/>
        <w:ind w:left="0"/>
        <w:rPr>
          <w:rFonts w:asciiTheme="minorHAnsi" w:hAnsiTheme="minorHAnsi" w:cstheme="minorHAnsi"/>
          <w:sz w:val="24"/>
        </w:rPr>
      </w:pPr>
      <w:r w:rsidRPr="00A672DC">
        <w:rPr>
          <w:rFonts w:asciiTheme="minorHAnsi" w:hAnsiTheme="minorHAnsi" w:cstheme="minorHAnsi"/>
          <w:sz w:val="24"/>
        </w:rPr>
        <w:t xml:space="preserve">It is expected that most </w:t>
      </w:r>
      <w:r w:rsidR="00004B23">
        <w:rPr>
          <w:rFonts w:asciiTheme="minorHAnsi" w:hAnsiTheme="minorHAnsi" w:cstheme="minorHAnsi"/>
          <w:sz w:val="24"/>
        </w:rPr>
        <w:t>service-user</w:t>
      </w:r>
      <w:r w:rsidRPr="00A672DC">
        <w:rPr>
          <w:rFonts w:asciiTheme="minorHAnsi" w:hAnsiTheme="minorHAnsi" w:cstheme="minorHAnsi"/>
          <w:sz w:val="24"/>
        </w:rPr>
        <w:t xml:space="preserve"> will return to</w:t>
      </w:r>
      <w:r w:rsidR="00DA262D" w:rsidRPr="00A672DC">
        <w:rPr>
          <w:rFonts w:asciiTheme="minorHAnsi" w:hAnsiTheme="minorHAnsi" w:cstheme="minorHAnsi"/>
          <w:sz w:val="24"/>
        </w:rPr>
        <w:t xml:space="preserve"> their</w:t>
      </w:r>
      <w:r w:rsidRPr="00A672DC">
        <w:rPr>
          <w:rFonts w:asciiTheme="minorHAnsi" w:hAnsiTheme="minorHAnsi" w:cstheme="minorHAnsi"/>
          <w:sz w:val="24"/>
        </w:rPr>
        <w:t xml:space="preserve"> previous accommodation with the correct support package in place when fit / safe / ready for discharge. </w:t>
      </w:r>
      <w:r w:rsidR="00331775" w:rsidRPr="00A672DC">
        <w:rPr>
          <w:rFonts w:asciiTheme="minorHAnsi" w:hAnsiTheme="minorHAnsi" w:cstheme="minorHAnsi"/>
          <w:sz w:val="24"/>
        </w:rPr>
        <w:t>A</w:t>
      </w:r>
      <w:r w:rsidRPr="00A672DC">
        <w:rPr>
          <w:rFonts w:asciiTheme="minorHAnsi" w:hAnsiTheme="minorHAnsi" w:cstheme="minorHAnsi"/>
          <w:sz w:val="24"/>
        </w:rPr>
        <w:t xml:space="preserve"> preliminary plan of discharge should be in place within 72 hours of admission and therefore where this is not expected to happen an alternative discharge plan should be developed. To reduce the amount of time the service user stays in hospital the ward team must ensure that all clinically appropriate internal assessments have been completed as soon as possible and that referrals for partners to undertake required assessments take place without delay. All assessments and referrals will be clearly recorded on Paris.</w:t>
      </w:r>
    </w:p>
    <w:p w14:paraId="34AE454A" w14:textId="77777777" w:rsidR="008020F3" w:rsidRPr="00A672DC" w:rsidRDefault="008020F3" w:rsidP="006A3506">
      <w:pPr>
        <w:numPr>
          <w:ilvl w:val="0"/>
          <w:numId w:val="29"/>
        </w:numPr>
        <w:spacing w:before="0" w:after="0"/>
        <w:ind w:left="1267"/>
        <w:contextualSpacing/>
        <w:jc w:val="left"/>
        <w:rPr>
          <w:rFonts w:asciiTheme="minorHAnsi" w:hAnsiTheme="minorHAnsi" w:cstheme="minorHAnsi"/>
          <w:sz w:val="24"/>
        </w:rPr>
      </w:pPr>
      <w:r w:rsidRPr="00A672DC">
        <w:rPr>
          <w:rFonts w:asciiTheme="minorHAnsi" w:eastAsia="+mn-ea" w:hAnsiTheme="minorHAnsi" w:cstheme="minorHAnsi"/>
          <w:color w:val="000000"/>
          <w:sz w:val="24"/>
        </w:rPr>
        <w:lastRenderedPageBreak/>
        <w:t xml:space="preserve">Liaise with the </w:t>
      </w:r>
      <w:r w:rsidR="00412354" w:rsidRPr="00A672DC">
        <w:rPr>
          <w:rFonts w:asciiTheme="minorHAnsi" w:eastAsia="+mn-ea" w:hAnsiTheme="minorHAnsi" w:cstheme="minorHAnsi"/>
          <w:color w:val="000000"/>
          <w:sz w:val="24"/>
        </w:rPr>
        <w:t>D</w:t>
      </w:r>
      <w:r w:rsidRPr="00A672DC">
        <w:rPr>
          <w:rFonts w:asciiTheme="minorHAnsi" w:eastAsia="+mn-ea" w:hAnsiTheme="minorHAnsi" w:cstheme="minorHAnsi"/>
          <w:color w:val="000000"/>
          <w:sz w:val="24"/>
        </w:rPr>
        <w:t>ischarge support service and inform them of the discharge plan and date of discharge</w:t>
      </w:r>
    </w:p>
    <w:p w14:paraId="34AE454B" w14:textId="77777777" w:rsidR="008020F3" w:rsidRPr="00A672DC" w:rsidRDefault="008020F3" w:rsidP="006A3506">
      <w:pPr>
        <w:numPr>
          <w:ilvl w:val="0"/>
          <w:numId w:val="29"/>
        </w:numPr>
        <w:spacing w:before="0" w:after="0"/>
        <w:ind w:left="1267"/>
        <w:contextualSpacing/>
        <w:jc w:val="left"/>
        <w:rPr>
          <w:rFonts w:asciiTheme="minorHAnsi" w:hAnsiTheme="minorHAnsi" w:cstheme="minorHAnsi"/>
          <w:sz w:val="24"/>
        </w:rPr>
      </w:pPr>
      <w:r w:rsidRPr="00A672DC">
        <w:rPr>
          <w:rFonts w:asciiTheme="minorHAnsi" w:eastAsia="+mn-ea" w:hAnsiTheme="minorHAnsi" w:cstheme="minorHAnsi"/>
          <w:color w:val="000000"/>
          <w:sz w:val="24"/>
        </w:rPr>
        <w:t xml:space="preserve"> Community teams (CMHT and CRIS S)/IHTT/</w:t>
      </w:r>
      <w:r w:rsidR="004261BC">
        <w:rPr>
          <w:rFonts w:asciiTheme="minorHAnsi" w:eastAsia="+mn-ea" w:hAnsiTheme="minorHAnsi" w:cstheme="minorHAnsi"/>
          <w:color w:val="000000"/>
          <w:sz w:val="24"/>
        </w:rPr>
        <w:t>I</w:t>
      </w:r>
      <w:r w:rsidRPr="00A672DC">
        <w:rPr>
          <w:rFonts w:asciiTheme="minorHAnsi" w:eastAsia="+mn-ea" w:hAnsiTheme="minorHAnsi" w:cstheme="minorHAnsi"/>
          <w:color w:val="000000"/>
          <w:sz w:val="24"/>
        </w:rPr>
        <w:t>CHT undertake regular in-reach to the wards to identify possible service users who could be given additional support to facilitate early discharge</w:t>
      </w:r>
    </w:p>
    <w:p w14:paraId="34AE454C" w14:textId="77777777" w:rsidR="008020F3" w:rsidRPr="00A672DC" w:rsidRDefault="008020F3" w:rsidP="006A3506">
      <w:pPr>
        <w:numPr>
          <w:ilvl w:val="0"/>
          <w:numId w:val="29"/>
        </w:numPr>
        <w:spacing w:before="0" w:after="0"/>
        <w:ind w:left="1267"/>
        <w:contextualSpacing/>
        <w:jc w:val="left"/>
        <w:rPr>
          <w:rFonts w:asciiTheme="minorHAnsi" w:hAnsiTheme="minorHAnsi" w:cstheme="minorHAnsi"/>
          <w:sz w:val="24"/>
        </w:rPr>
      </w:pPr>
      <w:r w:rsidRPr="00A672DC">
        <w:rPr>
          <w:rFonts w:asciiTheme="minorHAnsi" w:eastAsia="+mn-ea" w:hAnsiTheme="minorHAnsi" w:cstheme="minorHAnsi"/>
          <w:color w:val="000000"/>
          <w:sz w:val="24"/>
        </w:rPr>
        <w:t>Where a C</w:t>
      </w:r>
      <w:r w:rsidR="00DA262D" w:rsidRPr="00A672DC">
        <w:rPr>
          <w:rFonts w:asciiTheme="minorHAnsi" w:eastAsia="+mn-ea" w:hAnsiTheme="minorHAnsi" w:cstheme="minorHAnsi"/>
          <w:color w:val="000000"/>
          <w:sz w:val="24"/>
        </w:rPr>
        <w:t xml:space="preserve">ommunity </w:t>
      </w:r>
      <w:r w:rsidRPr="00A672DC">
        <w:rPr>
          <w:rFonts w:asciiTheme="minorHAnsi" w:eastAsia="+mn-ea" w:hAnsiTheme="minorHAnsi" w:cstheme="minorHAnsi"/>
          <w:color w:val="000000"/>
          <w:sz w:val="24"/>
        </w:rPr>
        <w:t>T</w:t>
      </w:r>
      <w:r w:rsidR="00DA262D" w:rsidRPr="00A672DC">
        <w:rPr>
          <w:rFonts w:asciiTheme="minorHAnsi" w:eastAsia="+mn-ea" w:hAnsiTheme="minorHAnsi" w:cstheme="minorHAnsi"/>
          <w:color w:val="000000"/>
          <w:sz w:val="24"/>
        </w:rPr>
        <w:t xml:space="preserve">reatment </w:t>
      </w:r>
      <w:r w:rsidRPr="00A672DC">
        <w:rPr>
          <w:rFonts w:asciiTheme="minorHAnsi" w:eastAsia="+mn-ea" w:hAnsiTheme="minorHAnsi" w:cstheme="minorHAnsi"/>
          <w:color w:val="000000"/>
          <w:sz w:val="24"/>
        </w:rPr>
        <w:t>O</w:t>
      </w:r>
      <w:r w:rsidR="00DA262D" w:rsidRPr="00A672DC">
        <w:rPr>
          <w:rFonts w:asciiTheme="minorHAnsi" w:eastAsia="+mn-ea" w:hAnsiTheme="minorHAnsi" w:cstheme="minorHAnsi"/>
          <w:color w:val="000000"/>
          <w:sz w:val="24"/>
        </w:rPr>
        <w:t>rder (CTO)</w:t>
      </w:r>
      <w:r w:rsidRPr="00A672DC">
        <w:rPr>
          <w:rFonts w:asciiTheme="minorHAnsi" w:eastAsia="+mn-ea" w:hAnsiTheme="minorHAnsi" w:cstheme="minorHAnsi"/>
          <w:color w:val="000000"/>
          <w:sz w:val="24"/>
        </w:rPr>
        <w:t xml:space="preserve"> is required, then a </w:t>
      </w:r>
      <w:r w:rsidR="00A672DC" w:rsidRPr="00A672DC">
        <w:rPr>
          <w:rFonts w:asciiTheme="minorHAnsi" w:eastAsia="+mn-ea" w:hAnsiTheme="minorHAnsi" w:cstheme="minorHAnsi"/>
          <w:color w:val="000000"/>
          <w:sz w:val="24"/>
        </w:rPr>
        <w:t>referral</w:t>
      </w:r>
      <w:r w:rsidRPr="00A672DC">
        <w:rPr>
          <w:rFonts w:asciiTheme="minorHAnsi" w:eastAsia="+mn-ea" w:hAnsiTheme="minorHAnsi" w:cstheme="minorHAnsi"/>
          <w:color w:val="000000"/>
          <w:sz w:val="24"/>
        </w:rPr>
        <w:t xml:space="preserve"> for an A</w:t>
      </w:r>
      <w:r w:rsidR="00DA262D" w:rsidRPr="00A672DC">
        <w:rPr>
          <w:rFonts w:asciiTheme="minorHAnsi" w:eastAsia="+mn-ea" w:hAnsiTheme="minorHAnsi" w:cstheme="minorHAnsi"/>
          <w:color w:val="000000"/>
          <w:sz w:val="24"/>
        </w:rPr>
        <w:t xml:space="preserve">pproved </w:t>
      </w:r>
      <w:r w:rsidRPr="00A672DC">
        <w:rPr>
          <w:rFonts w:asciiTheme="minorHAnsi" w:eastAsia="+mn-ea" w:hAnsiTheme="minorHAnsi" w:cstheme="minorHAnsi"/>
          <w:color w:val="000000"/>
          <w:sz w:val="24"/>
        </w:rPr>
        <w:t>M</w:t>
      </w:r>
      <w:r w:rsidR="00DA262D" w:rsidRPr="00A672DC">
        <w:rPr>
          <w:rFonts w:asciiTheme="minorHAnsi" w:eastAsia="+mn-ea" w:hAnsiTheme="minorHAnsi" w:cstheme="minorHAnsi"/>
          <w:color w:val="000000"/>
          <w:sz w:val="24"/>
        </w:rPr>
        <w:t xml:space="preserve">ental </w:t>
      </w:r>
      <w:r w:rsidRPr="00A672DC">
        <w:rPr>
          <w:rFonts w:asciiTheme="minorHAnsi" w:eastAsia="+mn-ea" w:hAnsiTheme="minorHAnsi" w:cstheme="minorHAnsi"/>
          <w:color w:val="000000"/>
          <w:sz w:val="24"/>
        </w:rPr>
        <w:t>H</w:t>
      </w:r>
      <w:r w:rsidR="00DA262D" w:rsidRPr="00A672DC">
        <w:rPr>
          <w:rFonts w:asciiTheme="minorHAnsi" w:eastAsia="+mn-ea" w:hAnsiTheme="minorHAnsi" w:cstheme="minorHAnsi"/>
          <w:color w:val="000000"/>
          <w:sz w:val="24"/>
        </w:rPr>
        <w:t xml:space="preserve">ealth </w:t>
      </w:r>
      <w:r w:rsidRPr="00A672DC">
        <w:rPr>
          <w:rFonts w:asciiTheme="minorHAnsi" w:eastAsia="+mn-ea" w:hAnsiTheme="minorHAnsi" w:cstheme="minorHAnsi"/>
          <w:color w:val="000000"/>
          <w:sz w:val="24"/>
        </w:rPr>
        <w:t>P</w:t>
      </w:r>
      <w:r w:rsidR="00DA262D" w:rsidRPr="00A672DC">
        <w:rPr>
          <w:rFonts w:asciiTheme="minorHAnsi" w:eastAsia="+mn-ea" w:hAnsiTheme="minorHAnsi" w:cstheme="minorHAnsi"/>
          <w:color w:val="000000"/>
          <w:sz w:val="24"/>
        </w:rPr>
        <w:t>rofessional (AMHP)</w:t>
      </w:r>
      <w:r w:rsidRPr="00A672DC">
        <w:rPr>
          <w:rFonts w:asciiTheme="minorHAnsi" w:eastAsia="+mn-ea" w:hAnsiTheme="minorHAnsi" w:cstheme="minorHAnsi"/>
          <w:color w:val="000000"/>
          <w:sz w:val="24"/>
        </w:rPr>
        <w:t xml:space="preserve"> is made immediately, with details of discharge plans</w:t>
      </w:r>
    </w:p>
    <w:p w14:paraId="34AE454D" w14:textId="77777777" w:rsidR="008020F3" w:rsidRPr="00A672DC" w:rsidRDefault="008020F3" w:rsidP="006A3506">
      <w:pPr>
        <w:numPr>
          <w:ilvl w:val="0"/>
          <w:numId w:val="29"/>
        </w:numPr>
        <w:spacing w:before="0" w:after="0"/>
        <w:ind w:left="1267"/>
        <w:contextualSpacing/>
        <w:jc w:val="left"/>
        <w:rPr>
          <w:rFonts w:asciiTheme="minorHAnsi" w:hAnsiTheme="minorHAnsi" w:cstheme="minorHAnsi"/>
          <w:sz w:val="24"/>
        </w:rPr>
      </w:pPr>
      <w:r w:rsidRPr="00A672DC">
        <w:rPr>
          <w:rFonts w:asciiTheme="minorHAnsi" w:eastAsia="+mn-ea" w:hAnsiTheme="minorHAnsi" w:cstheme="minorHAnsi"/>
          <w:color w:val="000000"/>
          <w:sz w:val="24"/>
        </w:rPr>
        <w:t xml:space="preserve"> </w:t>
      </w:r>
      <w:r w:rsidR="00DE780A" w:rsidRPr="00A672DC">
        <w:rPr>
          <w:rFonts w:asciiTheme="minorHAnsi" w:eastAsia="+mn-ea" w:hAnsiTheme="minorHAnsi" w:cstheme="minorHAnsi"/>
          <w:color w:val="000000"/>
          <w:sz w:val="24"/>
        </w:rPr>
        <w:t xml:space="preserve">Involve </w:t>
      </w:r>
      <w:r w:rsidRPr="00A672DC">
        <w:rPr>
          <w:rFonts w:asciiTheme="minorHAnsi" w:eastAsia="+mn-ea" w:hAnsiTheme="minorHAnsi" w:cstheme="minorHAnsi"/>
          <w:color w:val="000000"/>
          <w:sz w:val="24"/>
        </w:rPr>
        <w:t>the service user, carer and community teams including partners involved in their care</w:t>
      </w:r>
      <w:r w:rsidR="00DE780A" w:rsidRPr="00A672DC">
        <w:rPr>
          <w:rFonts w:asciiTheme="minorHAnsi" w:eastAsia="+mn-ea" w:hAnsiTheme="minorHAnsi" w:cstheme="minorHAnsi"/>
          <w:color w:val="000000"/>
          <w:sz w:val="24"/>
        </w:rPr>
        <w:t xml:space="preserve"> </w:t>
      </w:r>
      <w:r w:rsidR="00A672DC" w:rsidRPr="00A672DC">
        <w:rPr>
          <w:rFonts w:asciiTheme="minorHAnsi" w:eastAsia="+mn-ea" w:hAnsiTheme="minorHAnsi" w:cstheme="minorHAnsi"/>
          <w:color w:val="000000"/>
          <w:sz w:val="24"/>
        </w:rPr>
        <w:t>in the</w:t>
      </w:r>
      <w:r w:rsidR="00DE780A" w:rsidRPr="00A672DC">
        <w:rPr>
          <w:rFonts w:asciiTheme="minorHAnsi" w:eastAsia="+mn-ea" w:hAnsiTheme="minorHAnsi" w:cstheme="minorHAnsi"/>
          <w:color w:val="000000"/>
          <w:sz w:val="24"/>
        </w:rPr>
        <w:t xml:space="preserve"> discharge plan </w:t>
      </w:r>
      <w:r w:rsidR="00A672DC" w:rsidRPr="00A672DC">
        <w:rPr>
          <w:rFonts w:asciiTheme="minorHAnsi" w:eastAsia="+mn-ea" w:hAnsiTheme="minorHAnsi" w:cstheme="minorHAnsi"/>
          <w:color w:val="000000"/>
          <w:sz w:val="24"/>
        </w:rPr>
        <w:t>to and</w:t>
      </w:r>
      <w:r w:rsidRPr="00A672DC">
        <w:rPr>
          <w:rFonts w:asciiTheme="minorHAnsi" w:eastAsia="+mn-ea" w:hAnsiTheme="minorHAnsi" w:cstheme="minorHAnsi"/>
          <w:color w:val="000000"/>
          <w:sz w:val="24"/>
        </w:rPr>
        <w:t xml:space="preserve"> ensure any changes to this are widely </w:t>
      </w:r>
      <w:r w:rsidR="00A672DC" w:rsidRPr="00A672DC">
        <w:rPr>
          <w:rFonts w:asciiTheme="minorHAnsi" w:eastAsia="+mn-ea" w:hAnsiTheme="minorHAnsi" w:cstheme="minorHAnsi"/>
          <w:color w:val="000000"/>
          <w:sz w:val="24"/>
        </w:rPr>
        <w:t>communicated</w:t>
      </w:r>
      <w:r w:rsidRPr="00A672DC">
        <w:rPr>
          <w:rFonts w:asciiTheme="minorHAnsi" w:eastAsia="+mn-ea" w:hAnsiTheme="minorHAnsi" w:cstheme="minorHAnsi"/>
          <w:color w:val="000000"/>
          <w:sz w:val="24"/>
        </w:rPr>
        <w:t xml:space="preserve"> and explained</w:t>
      </w:r>
      <w:r w:rsidR="00DE780A" w:rsidRPr="00A672DC">
        <w:rPr>
          <w:rFonts w:asciiTheme="minorHAnsi" w:eastAsia="+mn-ea" w:hAnsiTheme="minorHAnsi" w:cstheme="minorHAnsi"/>
          <w:color w:val="000000"/>
          <w:sz w:val="24"/>
        </w:rPr>
        <w:t>.</w:t>
      </w:r>
    </w:p>
    <w:p w14:paraId="34AE454E" w14:textId="77777777" w:rsidR="008020F3" w:rsidRPr="00A672DC" w:rsidRDefault="008020F3" w:rsidP="006A3506">
      <w:pPr>
        <w:numPr>
          <w:ilvl w:val="0"/>
          <w:numId w:val="29"/>
        </w:numPr>
        <w:spacing w:before="0" w:after="0"/>
        <w:ind w:left="1267"/>
        <w:contextualSpacing/>
        <w:jc w:val="left"/>
        <w:rPr>
          <w:rFonts w:asciiTheme="minorHAnsi" w:hAnsiTheme="minorHAnsi" w:cstheme="minorHAnsi"/>
          <w:sz w:val="24"/>
        </w:rPr>
      </w:pPr>
      <w:r w:rsidRPr="00A672DC">
        <w:rPr>
          <w:rFonts w:asciiTheme="minorHAnsi" w:eastAsia="+mn-ea" w:hAnsiTheme="minorHAnsi" w:cstheme="minorHAnsi"/>
          <w:color w:val="000000"/>
          <w:sz w:val="24"/>
        </w:rPr>
        <w:t xml:space="preserve"> Communicate any use of leave with carers and other teams involved in the service user's care and any support needs with this</w:t>
      </w:r>
    </w:p>
    <w:p w14:paraId="34AE454F" w14:textId="77777777" w:rsidR="008020F3" w:rsidRPr="00A672DC" w:rsidRDefault="008020F3" w:rsidP="006A3506">
      <w:pPr>
        <w:numPr>
          <w:ilvl w:val="0"/>
          <w:numId w:val="29"/>
        </w:numPr>
        <w:spacing w:before="0" w:after="0"/>
        <w:ind w:left="1267"/>
        <w:contextualSpacing/>
        <w:jc w:val="left"/>
        <w:rPr>
          <w:rFonts w:asciiTheme="minorHAnsi" w:hAnsiTheme="minorHAnsi" w:cstheme="minorHAnsi"/>
          <w:sz w:val="24"/>
        </w:rPr>
      </w:pPr>
      <w:r w:rsidRPr="00A672DC">
        <w:rPr>
          <w:rFonts w:asciiTheme="minorHAnsi" w:eastAsia="+mn-ea" w:hAnsiTheme="minorHAnsi" w:cstheme="minorHAnsi"/>
          <w:color w:val="000000"/>
          <w:sz w:val="24"/>
        </w:rPr>
        <w:t xml:space="preserve"> Ensure that community follow up is planned within </w:t>
      </w:r>
      <w:r w:rsidR="00556C03">
        <w:rPr>
          <w:rFonts w:asciiTheme="minorHAnsi" w:eastAsia="+mn-ea" w:hAnsiTheme="minorHAnsi" w:cstheme="minorHAnsi"/>
          <w:color w:val="000000"/>
          <w:sz w:val="24"/>
        </w:rPr>
        <w:t xml:space="preserve"> 3</w:t>
      </w:r>
      <w:r w:rsidRPr="00A672DC">
        <w:rPr>
          <w:rFonts w:asciiTheme="minorHAnsi" w:eastAsia="+mn-ea" w:hAnsiTheme="minorHAnsi" w:cstheme="minorHAnsi"/>
          <w:color w:val="000000"/>
          <w:sz w:val="24"/>
        </w:rPr>
        <w:t xml:space="preserve"> days and that the service user</w:t>
      </w:r>
      <w:r w:rsidR="00DA262D" w:rsidRPr="00A672DC">
        <w:rPr>
          <w:rFonts w:asciiTheme="minorHAnsi" w:eastAsia="+mn-ea" w:hAnsiTheme="minorHAnsi" w:cstheme="minorHAnsi"/>
          <w:color w:val="000000"/>
          <w:sz w:val="24"/>
        </w:rPr>
        <w:t>, carer and provider where appropriate</w:t>
      </w:r>
      <w:r w:rsidRPr="00A672DC">
        <w:rPr>
          <w:rFonts w:asciiTheme="minorHAnsi" w:eastAsia="+mn-ea" w:hAnsiTheme="minorHAnsi" w:cstheme="minorHAnsi"/>
          <w:color w:val="000000"/>
          <w:sz w:val="24"/>
        </w:rPr>
        <w:t xml:space="preserve"> </w:t>
      </w:r>
      <w:r w:rsidR="00DA262D" w:rsidRPr="00A672DC">
        <w:rPr>
          <w:rFonts w:asciiTheme="minorHAnsi" w:eastAsia="+mn-ea" w:hAnsiTheme="minorHAnsi" w:cstheme="minorHAnsi"/>
          <w:color w:val="000000"/>
          <w:sz w:val="24"/>
        </w:rPr>
        <w:t>are</w:t>
      </w:r>
      <w:r w:rsidRPr="00A672DC">
        <w:rPr>
          <w:rFonts w:asciiTheme="minorHAnsi" w:eastAsia="+mn-ea" w:hAnsiTheme="minorHAnsi" w:cstheme="minorHAnsi"/>
          <w:color w:val="000000"/>
          <w:sz w:val="24"/>
        </w:rPr>
        <w:t xml:space="preserve"> aware of this</w:t>
      </w:r>
    </w:p>
    <w:p w14:paraId="34AE4550" w14:textId="77777777" w:rsidR="008020F3" w:rsidRPr="00A672DC" w:rsidRDefault="008020F3" w:rsidP="006A3506">
      <w:pPr>
        <w:numPr>
          <w:ilvl w:val="0"/>
          <w:numId w:val="29"/>
        </w:numPr>
        <w:spacing w:before="0" w:after="0"/>
        <w:ind w:left="1267"/>
        <w:contextualSpacing/>
        <w:jc w:val="left"/>
        <w:rPr>
          <w:rFonts w:asciiTheme="minorHAnsi" w:hAnsiTheme="minorHAnsi" w:cstheme="minorHAnsi"/>
          <w:sz w:val="24"/>
        </w:rPr>
      </w:pPr>
      <w:r w:rsidRPr="00A672DC">
        <w:rPr>
          <w:rFonts w:asciiTheme="minorHAnsi" w:eastAsia="+mn-ea" w:hAnsiTheme="minorHAnsi" w:cstheme="minorHAnsi"/>
          <w:color w:val="000000"/>
          <w:sz w:val="24"/>
        </w:rPr>
        <w:t>Discharge summary sent to GP within 7 days of discharge</w:t>
      </w:r>
    </w:p>
    <w:p w14:paraId="34AE4551" w14:textId="77777777" w:rsidR="007A085C" w:rsidRPr="00A672DC" w:rsidRDefault="007A085C" w:rsidP="007A085C">
      <w:pPr>
        <w:pStyle w:val="Default"/>
        <w:jc w:val="both"/>
        <w:rPr>
          <w:rFonts w:asciiTheme="minorHAnsi" w:hAnsiTheme="minorHAnsi" w:cstheme="minorHAnsi"/>
          <w:highlight w:val="yellow"/>
        </w:rPr>
      </w:pPr>
    </w:p>
    <w:p w14:paraId="34AE4552" w14:textId="77777777" w:rsidR="00A36348" w:rsidRPr="00A672DC" w:rsidRDefault="00800CE4" w:rsidP="00BF1E39">
      <w:pPr>
        <w:pStyle w:val="Default"/>
        <w:jc w:val="both"/>
        <w:rPr>
          <w:rFonts w:asciiTheme="minorHAnsi" w:hAnsiTheme="minorHAnsi" w:cstheme="minorHAnsi"/>
        </w:rPr>
      </w:pPr>
      <w:r w:rsidRPr="00A672DC">
        <w:rPr>
          <w:rFonts w:asciiTheme="minorHAnsi" w:hAnsiTheme="minorHAnsi" w:cstheme="minorHAnsi"/>
        </w:rPr>
        <w:t>The principle to be followed in transfer planning is one of r</w:t>
      </w:r>
      <w:r w:rsidR="007A085C" w:rsidRPr="00A672DC">
        <w:rPr>
          <w:rFonts w:asciiTheme="minorHAnsi" w:hAnsiTheme="minorHAnsi" w:cstheme="minorHAnsi"/>
        </w:rPr>
        <w:t>egular and candid discussions operating on a principle of no surprises</w:t>
      </w:r>
      <w:r w:rsidRPr="00A672DC">
        <w:rPr>
          <w:rFonts w:asciiTheme="minorHAnsi" w:hAnsiTheme="minorHAnsi" w:cstheme="minorHAnsi"/>
        </w:rPr>
        <w:t xml:space="preserve"> for the service user and their carers</w:t>
      </w:r>
      <w:r w:rsidR="007A085C" w:rsidRPr="00A672DC">
        <w:rPr>
          <w:rFonts w:asciiTheme="minorHAnsi" w:hAnsiTheme="minorHAnsi" w:cstheme="minorHAnsi"/>
        </w:rPr>
        <w:t xml:space="preserve">. </w:t>
      </w:r>
      <w:r w:rsidRPr="00A672DC">
        <w:rPr>
          <w:rFonts w:asciiTheme="minorHAnsi" w:hAnsiTheme="minorHAnsi" w:cstheme="minorHAnsi"/>
        </w:rPr>
        <w:t>The transfer</w:t>
      </w:r>
      <w:r w:rsidR="00DE780A" w:rsidRPr="00A672DC">
        <w:rPr>
          <w:rFonts w:asciiTheme="minorHAnsi" w:hAnsiTheme="minorHAnsi" w:cstheme="minorHAnsi"/>
        </w:rPr>
        <w:t>/</w:t>
      </w:r>
      <w:r w:rsidR="00A672DC" w:rsidRPr="00A672DC">
        <w:rPr>
          <w:rFonts w:asciiTheme="minorHAnsi" w:hAnsiTheme="minorHAnsi" w:cstheme="minorHAnsi"/>
        </w:rPr>
        <w:t>discharge plan</w:t>
      </w:r>
      <w:r w:rsidRPr="00A672DC">
        <w:rPr>
          <w:rFonts w:asciiTheme="minorHAnsi" w:hAnsiTheme="minorHAnsi" w:cstheme="minorHAnsi"/>
        </w:rPr>
        <w:t xml:space="preserve"> </w:t>
      </w:r>
      <w:r w:rsidR="00DA262D" w:rsidRPr="00A672DC">
        <w:rPr>
          <w:rFonts w:asciiTheme="minorHAnsi" w:hAnsiTheme="minorHAnsi" w:cstheme="minorHAnsi"/>
        </w:rPr>
        <w:t xml:space="preserve">will </w:t>
      </w:r>
      <w:r w:rsidRPr="00A672DC">
        <w:rPr>
          <w:rFonts w:asciiTheme="minorHAnsi" w:hAnsiTheme="minorHAnsi" w:cstheme="minorHAnsi"/>
        </w:rPr>
        <w:t xml:space="preserve">be discussed with the service user and their carer and </w:t>
      </w:r>
      <w:r w:rsidR="003E3D3A" w:rsidRPr="00A672DC">
        <w:rPr>
          <w:rFonts w:asciiTheme="minorHAnsi" w:hAnsiTheme="minorHAnsi" w:cstheme="minorHAnsi"/>
        </w:rPr>
        <w:t>if</w:t>
      </w:r>
      <w:r w:rsidRPr="00A672DC">
        <w:rPr>
          <w:rFonts w:asciiTheme="minorHAnsi" w:hAnsiTheme="minorHAnsi" w:cstheme="minorHAnsi"/>
        </w:rPr>
        <w:t xml:space="preserve"> there are any changes to this they should be informed. Throughout the planning process the views of the service user </w:t>
      </w:r>
      <w:r w:rsidR="00DA262D" w:rsidRPr="00A672DC">
        <w:rPr>
          <w:rFonts w:asciiTheme="minorHAnsi" w:hAnsiTheme="minorHAnsi" w:cstheme="minorHAnsi"/>
        </w:rPr>
        <w:t xml:space="preserve">will always </w:t>
      </w:r>
      <w:r w:rsidR="003E3D3A" w:rsidRPr="00A672DC">
        <w:rPr>
          <w:rFonts w:asciiTheme="minorHAnsi" w:hAnsiTheme="minorHAnsi" w:cstheme="minorHAnsi"/>
        </w:rPr>
        <w:t>w</w:t>
      </w:r>
      <w:r w:rsidRPr="00A672DC">
        <w:rPr>
          <w:rFonts w:asciiTheme="minorHAnsi" w:hAnsiTheme="minorHAnsi" w:cstheme="minorHAnsi"/>
        </w:rPr>
        <w:t>herever possible</w:t>
      </w:r>
      <w:r w:rsidR="00DA262D" w:rsidRPr="00A672DC">
        <w:rPr>
          <w:rFonts w:asciiTheme="minorHAnsi" w:hAnsiTheme="minorHAnsi" w:cstheme="minorHAnsi"/>
        </w:rPr>
        <w:t xml:space="preserve"> be</w:t>
      </w:r>
      <w:r w:rsidRPr="00A672DC">
        <w:rPr>
          <w:rFonts w:asciiTheme="minorHAnsi" w:hAnsiTheme="minorHAnsi" w:cstheme="minorHAnsi"/>
        </w:rPr>
        <w:t xml:space="preserve"> taken into account and acted upon. The outcome of all assessments should be explained to the service user and where there is disagreement this should be recorded in the clinical record</w:t>
      </w:r>
      <w:r w:rsidR="007A085C" w:rsidRPr="00A672DC">
        <w:rPr>
          <w:rFonts w:asciiTheme="minorHAnsi" w:hAnsiTheme="minorHAnsi" w:cstheme="minorHAnsi"/>
        </w:rPr>
        <w:t>.</w:t>
      </w:r>
    </w:p>
    <w:p w14:paraId="34AE4553" w14:textId="77777777" w:rsidR="00505A88" w:rsidRPr="00A672DC" w:rsidRDefault="00505A88" w:rsidP="00505A88">
      <w:pPr>
        <w:rPr>
          <w:rFonts w:asciiTheme="minorHAnsi" w:hAnsiTheme="minorHAnsi" w:cstheme="minorHAnsi"/>
          <w:sz w:val="24"/>
        </w:rPr>
      </w:pPr>
      <w:r w:rsidRPr="00A672DC">
        <w:rPr>
          <w:rFonts w:asciiTheme="minorHAnsi" w:hAnsiTheme="minorHAnsi" w:cstheme="minorHAnsi"/>
          <w:sz w:val="24"/>
        </w:rPr>
        <w:t>It should be made clear from the outset what options are available to service users and also what options are not available</w:t>
      </w:r>
      <w:r w:rsidR="00DA262D" w:rsidRPr="00A672DC">
        <w:rPr>
          <w:rFonts w:asciiTheme="minorHAnsi" w:hAnsiTheme="minorHAnsi" w:cstheme="minorHAnsi"/>
          <w:sz w:val="24"/>
        </w:rPr>
        <w:t xml:space="preserve"> and why</w:t>
      </w:r>
      <w:r w:rsidRPr="00A672DC">
        <w:rPr>
          <w:rFonts w:asciiTheme="minorHAnsi" w:hAnsiTheme="minorHAnsi" w:cstheme="minorHAnsi"/>
          <w:sz w:val="24"/>
        </w:rPr>
        <w:t xml:space="preserve">. This will make clear the expectations from both the Trust and the service </w:t>
      </w:r>
      <w:r w:rsidR="00A672DC" w:rsidRPr="00A672DC">
        <w:rPr>
          <w:rFonts w:asciiTheme="minorHAnsi" w:hAnsiTheme="minorHAnsi" w:cstheme="minorHAnsi"/>
          <w:sz w:val="24"/>
        </w:rPr>
        <w:t>user</w:t>
      </w:r>
      <w:r w:rsidRPr="00A672DC">
        <w:rPr>
          <w:rFonts w:asciiTheme="minorHAnsi" w:hAnsiTheme="minorHAnsi" w:cstheme="minorHAnsi"/>
          <w:sz w:val="24"/>
        </w:rPr>
        <w:t xml:space="preserve"> and encourage flexibility with regards to transfer. It should be made clear that where a final outcome from the transfer cannot be immediately achieved, for example transfer to a care home near family or carers that this will remain the long term goal but in the short term </w:t>
      </w:r>
      <w:r w:rsidR="00DA262D" w:rsidRPr="00A672DC">
        <w:rPr>
          <w:rFonts w:asciiTheme="minorHAnsi" w:hAnsiTheme="minorHAnsi" w:cstheme="minorHAnsi"/>
          <w:sz w:val="24"/>
        </w:rPr>
        <w:t xml:space="preserve">a </w:t>
      </w:r>
      <w:r w:rsidRPr="00A672DC">
        <w:rPr>
          <w:rFonts w:asciiTheme="minorHAnsi" w:hAnsiTheme="minorHAnsi" w:cstheme="minorHAnsi"/>
          <w:sz w:val="24"/>
        </w:rPr>
        <w:t>transfer to another placement may be required. In all cases it must be made clear that there is not an option for service users to remain on an acute inpatient ward once they are medically f</w:t>
      </w:r>
      <w:r w:rsidR="00DA262D" w:rsidRPr="00A672DC">
        <w:rPr>
          <w:rFonts w:asciiTheme="minorHAnsi" w:hAnsiTheme="minorHAnsi" w:cstheme="minorHAnsi"/>
          <w:sz w:val="24"/>
        </w:rPr>
        <w:t>i</w:t>
      </w:r>
      <w:r w:rsidRPr="00A672DC">
        <w:rPr>
          <w:rFonts w:asciiTheme="minorHAnsi" w:hAnsiTheme="minorHAnsi" w:cstheme="minorHAnsi"/>
          <w:sz w:val="24"/>
        </w:rPr>
        <w:t>t for discharge.</w:t>
      </w:r>
    </w:p>
    <w:p w14:paraId="34AE4554" w14:textId="77777777" w:rsidR="00807C0F" w:rsidRPr="00A672DC" w:rsidRDefault="00807C0F" w:rsidP="00807C0F">
      <w:pPr>
        <w:rPr>
          <w:rFonts w:asciiTheme="minorHAnsi" w:hAnsiTheme="minorHAnsi" w:cstheme="minorHAnsi"/>
          <w:b/>
          <w:sz w:val="24"/>
        </w:rPr>
      </w:pPr>
      <w:r w:rsidRPr="00A672DC">
        <w:rPr>
          <w:rFonts w:asciiTheme="minorHAnsi" w:hAnsiTheme="minorHAnsi" w:cstheme="minorHAnsi"/>
          <w:b/>
          <w:sz w:val="24"/>
        </w:rPr>
        <w:t>Accommodation</w:t>
      </w:r>
    </w:p>
    <w:p w14:paraId="34AE4555" w14:textId="77777777" w:rsidR="00807C0F" w:rsidRPr="00A672DC" w:rsidRDefault="00807C0F" w:rsidP="00807C0F">
      <w:pPr>
        <w:rPr>
          <w:rFonts w:asciiTheme="minorHAnsi" w:hAnsiTheme="minorHAnsi" w:cstheme="minorHAnsi"/>
          <w:sz w:val="24"/>
        </w:rPr>
      </w:pPr>
      <w:r w:rsidRPr="00A672DC">
        <w:rPr>
          <w:rFonts w:asciiTheme="minorHAnsi" w:hAnsiTheme="minorHAnsi" w:cstheme="minorHAnsi"/>
          <w:sz w:val="24"/>
        </w:rPr>
        <w:t>Discharge to stable accommodation is likely to improve someone’s recovery and reduce the chance of emergency readmission. It is therefore important that accommodation is considered very carefully as pa</w:t>
      </w:r>
      <w:r w:rsidR="00412354" w:rsidRPr="00A672DC">
        <w:rPr>
          <w:rFonts w:asciiTheme="minorHAnsi" w:hAnsiTheme="minorHAnsi" w:cstheme="minorHAnsi"/>
          <w:sz w:val="24"/>
        </w:rPr>
        <w:t>r</w:t>
      </w:r>
      <w:r w:rsidRPr="00A672DC">
        <w:rPr>
          <w:rFonts w:asciiTheme="minorHAnsi" w:hAnsiTheme="minorHAnsi" w:cstheme="minorHAnsi"/>
          <w:sz w:val="24"/>
        </w:rPr>
        <w:t xml:space="preserve">t of </w:t>
      </w:r>
      <w:r w:rsidR="00412354" w:rsidRPr="00A672DC">
        <w:rPr>
          <w:rFonts w:asciiTheme="minorHAnsi" w:hAnsiTheme="minorHAnsi" w:cstheme="minorHAnsi"/>
          <w:sz w:val="24"/>
        </w:rPr>
        <w:t>transfer/</w:t>
      </w:r>
      <w:r w:rsidRPr="00A672DC">
        <w:rPr>
          <w:rFonts w:asciiTheme="minorHAnsi" w:hAnsiTheme="minorHAnsi" w:cstheme="minorHAnsi"/>
          <w:sz w:val="24"/>
        </w:rPr>
        <w:t xml:space="preserve">discharge. We must also </w:t>
      </w:r>
      <w:r w:rsidR="00A672DC" w:rsidRPr="00A672DC">
        <w:rPr>
          <w:rFonts w:asciiTheme="minorHAnsi" w:hAnsiTheme="minorHAnsi" w:cstheme="minorHAnsi"/>
          <w:sz w:val="24"/>
        </w:rPr>
        <w:t>however</w:t>
      </w:r>
      <w:r w:rsidRPr="00A672DC">
        <w:rPr>
          <w:rFonts w:asciiTheme="minorHAnsi" w:hAnsiTheme="minorHAnsi" w:cstheme="minorHAnsi"/>
          <w:sz w:val="24"/>
        </w:rPr>
        <w:t xml:space="preserve"> recognise that accommodation options are not limitless and there may be a need to compromise. The options which are </w:t>
      </w:r>
      <w:r w:rsidR="00A672DC" w:rsidRPr="00A672DC">
        <w:rPr>
          <w:rFonts w:asciiTheme="minorHAnsi" w:hAnsiTheme="minorHAnsi" w:cstheme="minorHAnsi"/>
          <w:sz w:val="24"/>
        </w:rPr>
        <w:t>available</w:t>
      </w:r>
      <w:r w:rsidRPr="00A672DC">
        <w:rPr>
          <w:rFonts w:asciiTheme="minorHAnsi" w:hAnsiTheme="minorHAnsi" w:cstheme="minorHAnsi"/>
          <w:sz w:val="24"/>
        </w:rPr>
        <w:t xml:space="preserve"> to service users should be explained to service users as soon as possible following admission.</w:t>
      </w:r>
    </w:p>
    <w:p w14:paraId="34AE4556" w14:textId="77777777" w:rsidR="00807C0F" w:rsidRPr="00A672DC" w:rsidRDefault="00807C0F" w:rsidP="00807C0F">
      <w:pPr>
        <w:rPr>
          <w:rFonts w:asciiTheme="minorHAnsi" w:hAnsiTheme="minorHAnsi" w:cstheme="minorHAnsi"/>
          <w:sz w:val="24"/>
        </w:rPr>
      </w:pPr>
      <w:r w:rsidRPr="00A672DC">
        <w:rPr>
          <w:rFonts w:asciiTheme="minorHAnsi" w:hAnsiTheme="minorHAnsi" w:cstheme="minorHAnsi"/>
          <w:sz w:val="24"/>
        </w:rPr>
        <w:t>Where accommodation has been identified as an issue for a service users a referral to the accommodation gateway</w:t>
      </w:r>
      <w:r w:rsidR="00412354" w:rsidRPr="00A672DC">
        <w:rPr>
          <w:rFonts w:asciiTheme="minorHAnsi" w:hAnsiTheme="minorHAnsi" w:cstheme="minorHAnsi"/>
          <w:sz w:val="24"/>
        </w:rPr>
        <w:t xml:space="preserve"> (WAA</w:t>
      </w:r>
      <w:r w:rsidR="00F015F3" w:rsidRPr="00A672DC">
        <w:rPr>
          <w:rFonts w:asciiTheme="minorHAnsi" w:hAnsiTheme="minorHAnsi" w:cstheme="minorHAnsi"/>
          <w:sz w:val="24"/>
        </w:rPr>
        <w:t>) Discharge</w:t>
      </w:r>
      <w:r w:rsidR="00BF79AE">
        <w:rPr>
          <w:rFonts w:asciiTheme="minorHAnsi" w:hAnsiTheme="minorHAnsi" w:cstheme="minorHAnsi"/>
          <w:sz w:val="24"/>
        </w:rPr>
        <w:t xml:space="preserve"> and Capacity lead</w:t>
      </w:r>
      <w:r w:rsidR="00A672DC" w:rsidRPr="00A672DC">
        <w:rPr>
          <w:rFonts w:asciiTheme="minorHAnsi" w:hAnsiTheme="minorHAnsi" w:cstheme="minorHAnsi"/>
          <w:sz w:val="24"/>
        </w:rPr>
        <w:t xml:space="preserve"> should</w:t>
      </w:r>
      <w:r w:rsidRPr="00A672DC">
        <w:rPr>
          <w:rFonts w:asciiTheme="minorHAnsi" w:hAnsiTheme="minorHAnsi" w:cstheme="minorHAnsi"/>
          <w:sz w:val="24"/>
        </w:rPr>
        <w:t xml:space="preserve"> be made so that a more detailed assessment of the issues can be made. These services have a</w:t>
      </w:r>
      <w:r w:rsidR="00412354" w:rsidRPr="00A672DC">
        <w:rPr>
          <w:rFonts w:asciiTheme="minorHAnsi" w:hAnsiTheme="minorHAnsi" w:cstheme="minorHAnsi"/>
          <w:sz w:val="24"/>
        </w:rPr>
        <w:t xml:space="preserve"> </w:t>
      </w:r>
      <w:r w:rsidRPr="00A672DC">
        <w:rPr>
          <w:rFonts w:asciiTheme="minorHAnsi" w:hAnsiTheme="minorHAnsi" w:cstheme="minorHAnsi"/>
          <w:sz w:val="24"/>
        </w:rPr>
        <w:t>more detai</w:t>
      </w:r>
      <w:r w:rsidR="00412354" w:rsidRPr="00A672DC">
        <w:rPr>
          <w:rFonts w:asciiTheme="minorHAnsi" w:hAnsiTheme="minorHAnsi" w:cstheme="minorHAnsi"/>
          <w:sz w:val="24"/>
        </w:rPr>
        <w:t>l</w:t>
      </w:r>
      <w:r w:rsidRPr="00A672DC">
        <w:rPr>
          <w:rFonts w:asciiTheme="minorHAnsi" w:hAnsiTheme="minorHAnsi" w:cstheme="minorHAnsi"/>
          <w:sz w:val="24"/>
        </w:rPr>
        <w:t xml:space="preserve">ed knowledge of the options available and the systems in place to assist service users to get accommodation /care home placement suitable for their needs. It should be discussed with </w:t>
      </w:r>
      <w:r w:rsidRPr="00A672DC">
        <w:rPr>
          <w:rFonts w:asciiTheme="minorHAnsi" w:hAnsiTheme="minorHAnsi" w:cstheme="minorHAnsi"/>
          <w:sz w:val="24"/>
        </w:rPr>
        <w:lastRenderedPageBreak/>
        <w:t>the service user that there may be a need for them to move to avai</w:t>
      </w:r>
      <w:r w:rsidR="00412354" w:rsidRPr="00A672DC">
        <w:rPr>
          <w:rFonts w:asciiTheme="minorHAnsi" w:hAnsiTheme="minorHAnsi" w:cstheme="minorHAnsi"/>
          <w:sz w:val="24"/>
        </w:rPr>
        <w:t>l</w:t>
      </w:r>
      <w:r w:rsidRPr="00A672DC">
        <w:rPr>
          <w:rFonts w:asciiTheme="minorHAnsi" w:hAnsiTheme="minorHAnsi" w:cstheme="minorHAnsi"/>
          <w:sz w:val="24"/>
        </w:rPr>
        <w:t>able accommodation whilst they wait in the community for their preferred option.</w:t>
      </w:r>
    </w:p>
    <w:p w14:paraId="34AE4557" w14:textId="77777777" w:rsidR="00B34549" w:rsidRPr="00A672DC" w:rsidRDefault="00807C0F" w:rsidP="00807C0F">
      <w:pPr>
        <w:rPr>
          <w:rFonts w:asciiTheme="minorHAnsi" w:hAnsiTheme="minorHAnsi" w:cstheme="minorHAnsi"/>
          <w:sz w:val="24"/>
        </w:rPr>
      </w:pPr>
      <w:r w:rsidRPr="00A672DC">
        <w:rPr>
          <w:rFonts w:asciiTheme="minorHAnsi" w:hAnsiTheme="minorHAnsi" w:cstheme="minorHAnsi"/>
          <w:sz w:val="24"/>
        </w:rPr>
        <w:t xml:space="preserve">In cases </w:t>
      </w:r>
      <w:r w:rsidR="00A672DC" w:rsidRPr="00A672DC">
        <w:rPr>
          <w:rFonts w:asciiTheme="minorHAnsi" w:hAnsiTheme="minorHAnsi" w:cstheme="minorHAnsi"/>
          <w:sz w:val="24"/>
        </w:rPr>
        <w:t>where</w:t>
      </w:r>
      <w:r w:rsidRPr="00A672DC">
        <w:rPr>
          <w:rFonts w:asciiTheme="minorHAnsi" w:hAnsiTheme="minorHAnsi" w:cstheme="minorHAnsi"/>
          <w:sz w:val="24"/>
        </w:rPr>
        <w:t xml:space="preserve"> service users are delayed awaiting accommodation their needs should always be raised with the accommodation </w:t>
      </w:r>
      <w:r w:rsidR="00A672DC" w:rsidRPr="00A672DC">
        <w:rPr>
          <w:rFonts w:asciiTheme="minorHAnsi" w:hAnsiTheme="minorHAnsi" w:cstheme="minorHAnsi"/>
          <w:sz w:val="24"/>
        </w:rPr>
        <w:t>gateway</w:t>
      </w:r>
      <w:r w:rsidRPr="00A672DC">
        <w:rPr>
          <w:rFonts w:asciiTheme="minorHAnsi" w:hAnsiTheme="minorHAnsi" w:cstheme="minorHAnsi"/>
          <w:sz w:val="24"/>
        </w:rPr>
        <w:t xml:space="preserve"> for review. </w:t>
      </w:r>
    </w:p>
    <w:p w14:paraId="34AE4558" w14:textId="77777777" w:rsidR="00807C0F" w:rsidRPr="00A672DC" w:rsidRDefault="00807C0F" w:rsidP="00807C0F">
      <w:pPr>
        <w:rPr>
          <w:rFonts w:asciiTheme="minorHAnsi" w:hAnsiTheme="minorHAnsi" w:cstheme="minorHAnsi"/>
          <w:sz w:val="24"/>
        </w:rPr>
      </w:pPr>
      <w:r w:rsidRPr="00A672DC">
        <w:rPr>
          <w:rFonts w:asciiTheme="minorHAnsi" w:hAnsiTheme="minorHAnsi" w:cstheme="minorHAnsi"/>
          <w:b/>
          <w:sz w:val="24"/>
        </w:rPr>
        <w:t>Non UK nationals</w:t>
      </w:r>
    </w:p>
    <w:p w14:paraId="34AE4559" w14:textId="77777777" w:rsidR="00807C0F" w:rsidRPr="00A672DC" w:rsidRDefault="00807C0F" w:rsidP="00807C0F">
      <w:pPr>
        <w:rPr>
          <w:rFonts w:asciiTheme="minorHAnsi" w:hAnsiTheme="minorHAnsi" w:cstheme="minorHAnsi"/>
          <w:sz w:val="24"/>
        </w:rPr>
      </w:pPr>
      <w:r w:rsidRPr="00A672DC">
        <w:rPr>
          <w:rFonts w:asciiTheme="minorHAnsi" w:hAnsiTheme="minorHAnsi" w:cstheme="minorHAnsi"/>
          <w:sz w:val="24"/>
        </w:rPr>
        <w:t>Non UK nationals may not be entitled to any support with regards to housing or benefits on transfer from hospital and this should be established as soon as possible following admission. The discharge facilitators will normally be able to help the ward staff in establishing an individual’s right to support.</w:t>
      </w:r>
    </w:p>
    <w:p w14:paraId="34AE455A" w14:textId="77777777" w:rsidR="00807C0F" w:rsidRPr="00A672DC" w:rsidRDefault="00807C0F" w:rsidP="00A672DC">
      <w:pPr>
        <w:rPr>
          <w:rFonts w:asciiTheme="minorHAnsi" w:hAnsiTheme="minorHAnsi" w:cstheme="minorHAnsi"/>
          <w:sz w:val="24"/>
        </w:rPr>
      </w:pPr>
      <w:r w:rsidRPr="00A672DC">
        <w:rPr>
          <w:rFonts w:asciiTheme="minorHAnsi" w:hAnsiTheme="minorHAnsi" w:cstheme="minorHAnsi"/>
          <w:sz w:val="24"/>
        </w:rPr>
        <w:t xml:space="preserve">Legal Status post discharge should be established and where necessary this should be checked with the border agency. </w:t>
      </w:r>
    </w:p>
    <w:p w14:paraId="34AE455B" w14:textId="77777777" w:rsidR="00807C0F" w:rsidRPr="00A672DC" w:rsidRDefault="00004B23" w:rsidP="00807C0F">
      <w:pPr>
        <w:spacing w:before="0" w:after="0"/>
        <w:rPr>
          <w:rFonts w:asciiTheme="minorHAnsi" w:hAnsiTheme="minorHAnsi" w:cstheme="minorHAnsi"/>
          <w:b/>
          <w:sz w:val="24"/>
        </w:rPr>
      </w:pPr>
      <w:r>
        <w:rPr>
          <w:rFonts w:asciiTheme="minorHAnsi" w:hAnsiTheme="minorHAnsi" w:cstheme="minorHAnsi"/>
          <w:b/>
          <w:sz w:val="24"/>
        </w:rPr>
        <w:t>3</w:t>
      </w:r>
      <w:r w:rsidR="00807C0F" w:rsidRPr="00A672DC">
        <w:rPr>
          <w:rFonts w:asciiTheme="minorHAnsi" w:hAnsiTheme="minorHAnsi" w:cstheme="minorHAnsi"/>
          <w:b/>
          <w:sz w:val="24"/>
        </w:rPr>
        <w:t xml:space="preserve"> Day Follow Up</w:t>
      </w:r>
    </w:p>
    <w:p w14:paraId="34AE455C" w14:textId="77777777" w:rsidR="00807C0F" w:rsidRPr="00A672DC" w:rsidRDefault="00807C0F" w:rsidP="00807C0F">
      <w:pPr>
        <w:spacing w:before="0" w:after="0"/>
        <w:rPr>
          <w:rFonts w:asciiTheme="minorHAnsi" w:hAnsiTheme="minorHAnsi" w:cstheme="minorHAnsi"/>
          <w:b/>
          <w:sz w:val="24"/>
        </w:rPr>
      </w:pPr>
    </w:p>
    <w:p w14:paraId="34AE455D" w14:textId="77777777" w:rsidR="00807C0F" w:rsidRPr="00A672DC" w:rsidRDefault="00807C0F" w:rsidP="00807C0F">
      <w:pPr>
        <w:spacing w:before="0" w:after="0"/>
        <w:rPr>
          <w:rFonts w:asciiTheme="minorHAnsi" w:hAnsiTheme="minorHAnsi" w:cstheme="minorHAnsi"/>
          <w:sz w:val="24"/>
        </w:rPr>
      </w:pPr>
      <w:r w:rsidRPr="00A672DC">
        <w:rPr>
          <w:rFonts w:asciiTheme="minorHAnsi" w:hAnsiTheme="minorHAnsi" w:cstheme="minorHAnsi"/>
          <w:sz w:val="24"/>
        </w:rPr>
        <w:t xml:space="preserve">It is </w:t>
      </w:r>
      <w:r w:rsidR="00A672DC" w:rsidRPr="00A672DC">
        <w:rPr>
          <w:rFonts w:asciiTheme="minorHAnsi" w:hAnsiTheme="minorHAnsi" w:cstheme="minorHAnsi"/>
          <w:sz w:val="24"/>
        </w:rPr>
        <w:t>considered</w:t>
      </w:r>
      <w:r w:rsidRPr="00A672DC">
        <w:rPr>
          <w:rFonts w:asciiTheme="minorHAnsi" w:hAnsiTheme="minorHAnsi" w:cstheme="minorHAnsi"/>
          <w:sz w:val="24"/>
        </w:rPr>
        <w:t xml:space="preserve"> best practice for all service users to receive contact post discharge within </w:t>
      </w:r>
      <w:r w:rsidR="00004B23">
        <w:rPr>
          <w:rFonts w:asciiTheme="minorHAnsi" w:hAnsiTheme="minorHAnsi" w:cstheme="minorHAnsi"/>
          <w:sz w:val="24"/>
        </w:rPr>
        <w:t>3</w:t>
      </w:r>
      <w:r w:rsidRPr="00A672DC">
        <w:rPr>
          <w:rFonts w:asciiTheme="minorHAnsi" w:hAnsiTheme="minorHAnsi" w:cstheme="minorHAnsi"/>
          <w:sz w:val="24"/>
        </w:rPr>
        <w:t xml:space="preserve"> days from the allocated care coordinator. If a service user is to be discharged to another area outside of Leeds and will be remaining there contact should be made with the local mental health provider and arrangements for follow up agreed. </w:t>
      </w:r>
    </w:p>
    <w:p w14:paraId="34AE455E" w14:textId="77777777" w:rsidR="00807C0F" w:rsidRDefault="00807C0F" w:rsidP="00807C0F">
      <w:pPr>
        <w:spacing w:before="0" w:after="0"/>
        <w:rPr>
          <w:rFonts w:asciiTheme="minorHAnsi" w:hAnsiTheme="minorHAnsi" w:cstheme="minorHAnsi"/>
          <w:sz w:val="24"/>
        </w:rPr>
      </w:pPr>
      <w:r w:rsidRPr="00A672DC">
        <w:rPr>
          <w:rFonts w:asciiTheme="minorHAnsi" w:hAnsiTheme="minorHAnsi" w:cstheme="minorHAnsi"/>
          <w:sz w:val="24"/>
        </w:rPr>
        <w:t>Prior to discharge an up to date address and telephone number for the service users should be obtained and this recorded on the information system.</w:t>
      </w:r>
    </w:p>
    <w:p w14:paraId="34AE455F" w14:textId="77777777" w:rsidR="00F70363" w:rsidRPr="00A672DC" w:rsidRDefault="00F70363" w:rsidP="00807C0F">
      <w:pPr>
        <w:spacing w:before="0" w:after="0"/>
        <w:rPr>
          <w:rFonts w:asciiTheme="minorHAnsi" w:hAnsiTheme="minorHAnsi" w:cstheme="minorHAnsi"/>
          <w:sz w:val="24"/>
        </w:rPr>
      </w:pPr>
    </w:p>
    <w:p w14:paraId="34AE4560" w14:textId="77777777" w:rsidR="00807C0F" w:rsidRPr="00A672DC" w:rsidRDefault="00807C0F" w:rsidP="00807C0F">
      <w:pPr>
        <w:tabs>
          <w:tab w:val="left" w:pos="709"/>
        </w:tabs>
        <w:spacing w:before="0" w:after="0"/>
        <w:rPr>
          <w:rFonts w:asciiTheme="minorHAnsi" w:hAnsiTheme="minorHAnsi" w:cstheme="minorHAnsi"/>
          <w:b/>
          <w:sz w:val="24"/>
        </w:rPr>
      </w:pPr>
      <w:r w:rsidRPr="00A672DC">
        <w:rPr>
          <w:rFonts w:asciiTheme="minorHAnsi" w:hAnsiTheme="minorHAnsi" w:cstheme="minorHAnsi"/>
          <w:b/>
          <w:sz w:val="24"/>
        </w:rPr>
        <w:t>NHS Continuing Care</w:t>
      </w:r>
    </w:p>
    <w:p w14:paraId="34AE4561" w14:textId="77777777" w:rsidR="00807C0F" w:rsidRPr="00A672DC" w:rsidRDefault="00807C0F" w:rsidP="00807C0F">
      <w:pPr>
        <w:rPr>
          <w:rFonts w:asciiTheme="minorHAnsi" w:hAnsiTheme="minorHAnsi" w:cstheme="minorHAnsi"/>
          <w:sz w:val="24"/>
        </w:rPr>
      </w:pPr>
      <w:r w:rsidRPr="00A672DC">
        <w:rPr>
          <w:rFonts w:asciiTheme="minorHAnsi" w:hAnsiTheme="minorHAnsi" w:cstheme="minorHAnsi"/>
          <w:sz w:val="24"/>
        </w:rPr>
        <w:t xml:space="preserve">The NHS is required to assess a </w:t>
      </w:r>
      <w:r w:rsidR="00412354" w:rsidRPr="00A672DC">
        <w:rPr>
          <w:rFonts w:asciiTheme="minorHAnsi" w:hAnsiTheme="minorHAnsi" w:cstheme="minorHAnsi"/>
          <w:sz w:val="24"/>
        </w:rPr>
        <w:t>service-user</w:t>
      </w:r>
      <w:r w:rsidRPr="00A672DC">
        <w:rPr>
          <w:rFonts w:asciiTheme="minorHAnsi" w:hAnsiTheme="minorHAnsi" w:cstheme="minorHAnsi"/>
          <w:sz w:val="24"/>
        </w:rPr>
        <w:t>’s needs utilising the National Framework for NHS continuing healthcare and NHS funded nursing care.</w:t>
      </w:r>
    </w:p>
    <w:p w14:paraId="34AE4562" w14:textId="77777777" w:rsidR="00807C0F" w:rsidRPr="00A672DC" w:rsidRDefault="00807C0F" w:rsidP="00807C0F">
      <w:pPr>
        <w:spacing w:before="0" w:after="0"/>
        <w:rPr>
          <w:rFonts w:asciiTheme="minorHAnsi" w:hAnsiTheme="minorHAnsi" w:cstheme="minorHAnsi"/>
          <w:sz w:val="24"/>
        </w:rPr>
      </w:pPr>
      <w:r w:rsidRPr="00A672DC">
        <w:rPr>
          <w:rFonts w:asciiTheme="minorHAnsi" w:hAnsiTheme="minorHAnsi" w:cstheme="minorHAnsi"/>
          <w:sz w:val="24"/>
        </w:rPr>
        <w:t xml:space="preserve">If the screening does not identify eligibility for a full assessment then the </w:t>
      </w:r>
      <w:r w:rsidR="00412354" w:rsidRPr="00A672DC">
        <w:rPr>
          <w:rFonts w:asciiTheme="minorHAnsi" w:hAnsiTheme="minorHAnsi" w:cstheme="minorHAnsi"/>
          <w:sz w:val="24"/>
        </w:rPr>
        <w:t xml:space="preserve">service-user </w:t>
      </w:r>
      <w:r w:rsidRPr="00A672DC">
        <w:rPr>
          <w:rFonts w:asciiTheme="minorHAnsi" w:hAnsiTheme="minorHAnsi" w:cstheme="minorHAnsi"/>
          <w:sz w:val="24"/>
        </w:rPr>
        <w:t>must be informed of the outcome and the screening tool retained in the notes, dated and signed by the clinician who undertook the assessment</w:t>
      </w:r>
    </w:p>
    <w:p w14:paraId="34AE4563" w14:textId="77777777" w:rsidR="00807C0F" w:rsidRPr="00A672DC" w:rsidRDefault="00807C0F" w:rsidP="00807C0F">
      <w:pPr>
        <w:spacing w:before="0" w:after="0"/>
        <w:rPr>
          <w:rFonts w:asciiTheme="minorHAnsi" w:hAnsiTheme="minorHAnsi" w:cstheme="minorHAnsi"/>
          <w:sz w:val="24"/>
        </w:rPr>
      </w:pPr>
    </w:p>
    <w:p w14:paraId="34AE4564" w14:textId="77777777" w:rsidR="00807C0F" w:rsidRPr="00A672DC" w:rsidRDefault="00807C0F" w:rsidP="00807C0F">
      <w:pPr>
        <w:spacing w:before="0" w:after="0"/>
        <w:rPr>
          <w:rFonts w:asciiTheme="minorHAnsi" w:hAnsiTheme="minorHAnsi" w:cstheme="minorHAnsi"/>
          <w:sz w:val="24"/>
        </w:rPr>
      </w:pPr>
      <w:r w:rsidRPr="00A672DC">
        <w:rPr>
          <w:rFonts w:asciiTheme="minorHAnsi" w:hAnsiTheme="minorHAnsi" w:cstheme="minorHAnsi"/>
          <w:sz w:val="24"/>
        </w:rPr>
        <w:t>Where full assessment is indicated, the Continuing Care link worker will then contact the ward, patient and carer/significant other to arrange a full assessment of eligibility utilising the Decision Support Tool – This is not a decision tool, but provides documentary evidence that consideration has been given to eligibility in all 11 domains. This assessment will then be taken to Panel for a decision.</w:t>
      </w:r>
    </w:p>
    <w:p w14:paraId="34AE4565" w14:textId="77777777" w:rsidR="00807C0F" w:rsidRPr="00A672DC" w:rsidRDefault="00807C0F" w:rsidP="00807C0F">
      <w:pPr>
        <w:spacing w:before="0" w:after="0"/>
        <w:rPr>
          <w:rFonts w:asciiTheme="minorHAnsi" w:hAnsiTheme="minorHAnsi" w:cstheme="minorHAnsi"/>
          <w:sz w:val="24"/>
        </w:rPr>
      </w:pPr>
    </w:p>
    <w:p w14:paraId="34AE4566" w14:textId="77777777" w:rsidR="00807C0F" w:rsidRPr="00A672DC" w:rsidRDefault="00807C0F" w:rsidP="00807C0F">
      <w:pPr>
        <w:tabs>
          <w:tab w:val="left" w:pos="709"/>
        </w:tabs>
        <w:spacing w:before="0" w:after="0"/>
        <w:rPr>
          <w:rFonts w:asciiTheme="minorHAnsi" w:hAnsiTheme="minorHAnsi" w:cstheme="minorHAnsi"/>
          <w:sz w:val="24"/>
        </w:rPr>
      </w:pPr>
      <w:r w:rsidRPr="00A672DC">
        <w:rPr>
          <w:rFonts w:asciiTheme="minorHAnsi" w:hAnsiTheme="minorHAnsi" w:cstheme="minorHAnsi"/>
          <w:sz w:val="24"/>
        </w:rPr>
        <w:t>Communication relating to the continuity of medical care will follow the existing practice and procedures.</w:t>
      </w:r>
    </w:p>
    <w:p w14:paraId="34AE4567" w14:textId="77777777" w:rsidR="00505A88" w:rsidRDefault="00505A88" w:rsidP="00BF1E39">
      <w:pPr>
        <w:pStyle w:val="Default"/>
        <w:jc w:val="both"/>
        <w:rPr>
          <w:ins w:id="10" w:author="Brier Jayne" w:date="2019-05-09T13:40:00Z"/>
          <w:rFonts w:asciiTheme="minorHAnsi" w:hAnsiTheme="minorHAnsi" w:cstheme="minorHAnsi"/>
          <w:b/>
        </w:rPr>
      </w:pPr>
    </w:p>
    <w:p w14:paraId="34AE4568" w14:textId="77777777" w:rsidR="00BF1E39" w:rsidRPr="00A672DC" w:rsidRDefault="00BF1E39" w:rsidP="00BF1E39">
      <w:pPr>
        <w:pStyle w:val="Default"/>
        <w:jc w:val="both"/>
        <w:rPr>
          <w:rFonts w:asciiTheme="minorHAnsi" w:hAnsiTheme="minorHAnsi" w:cstheme="minorHAnsi"/>
          <w:b/>
        </w:rPr>
      </w:pPr>
      <w:r w:rsidRPr="00A672DC">
        <w:rPr>
          <w:rFonts w:asciiTheme="minorHAnsi" w:hAnsiTheme="minorHAnsi" w:cstheme="minorHAnsi"/>
          <w:b/>
        </w:rPr>
        <w:t xml:space="preserve">4. Delayed Transfers of </w:t>
      </w:r>
      <w:r w:rsidR="00DA262D" w:rsidRPr="00A672DC">
        <w:rPr>
          <w:rFonts w:asciiTheme="minorHAnsi" w:hAnsiTheme="minorHAnsi" w:cstheme="minorHAnsi"/>
          <w:b/>
        </w:rPr>
        <w:t>C</w:t>
      </w:r>
      <w:r w:rsidRPr="00A672DC">
        <w:rPr>
          <w:rFonts w:asciiTheme="minorHAnsi" w:hAnsiTheme="minorHAnsi" w:cstheme="minorHAnsi"/>
          <w:b/>
        </w:rPr>
        <w:t>are (DToC)</w:t>
      </w:r>
    </w:p>
    <w:p w14:paraId="34AE4569" w14:textId="77777777" w:rsidR="00E22F50" w:rsidRPr="00A672DC" w:rsidRDefault="00BF1E39" w:rsidP="00BF1E39">
      <w:pPr>
        <w:rPr>
          <w:rFonts w:asciiTheme="minorHAnsi" w:hAnsiTheme="minorHAnsi" w:cstheme="minorHAnsi"/>
          <w:sz w:val="24"/>
        </w:rPr>
      </w:pPr>
      <w:r w:rsidRPr="00A672DC">
        <w:rPr>
          <w:rFonts w:asciiTheme="minorHAnsi" w:hAnsiTheme="minorHAnsi" w:cstheme="minorHAnsi"/>
          <w:sz w:val="24"/>
        </w:rPr>
        <w:t>A delayed transfer of care occurs when</w:t>
      </w:r>
      <w:r w:rsidR="00DA262D" w:rsidRPr="00A672DC">
        <w:rPr>
          <w:rFonts w:asciiTheme="minorHAnsi" w:hAnsiTheme="minorHAnsi" w:cstheme="minorHAnsi"/>
          <w:sz w:val="24"/>
        </w:rPr>
        <w:t>:</w:t>
      </w:r>
    </w:p>
    <w:p w14:paraId="34AE456A" w14:textId="77777777" w:rsidR="003E3D3A" w:rsidRPr="00A672DC" w:rsidRDefault="00A672DC" w:rsidP="006A3506">
      <w:pPr>
        <w:pStyle w:val="ListParagraph"/>
        <w:numPr>
          <w:ilvl w:val="0"/>
          <w:numId w:val="30"/>
        </w:numPr>
        <w:rPr>
          <w:rFonts w:asciiTheme="minorHAnsi" w:hAnsiTheme="minorHAnsi" w:cstheme="minorHAnsi"/>
          <w:sz w:val="24"/>
        </w:rPr>
      </w:pPr>
      <w:r w:rsidRPr="00A672DC">
        <w:rPr>
          <w:rFonts w:asciiTheme="minorHAnsi" w:hAnsiTheme="minorHAnsi" w:cstheme="minorHAnsi"/>
          <w:sz w:val="24"/>
        </w:rPr>
        <w:t>The service</w:t>
      </w:r>
      <w:r w:rsidR="00BF1E39" w:rsidRPr="00A672DC">
        <w:rPr>
          <w:rFonts w:asciiTheme="minorHAnsi" w:hAnsiTheme="minorHAnsi" w:cstheme="minorHAnsi"/>
          <w:sz w:val="24"/>
        </w:rPr>
        <w:t xml:space="preserve"> user</w:t>
      </w:r>
      <w:r w:rsidR="003E3D3A" w:rsidRPr="00A672DC">
        <w:rPr>
          <w:rFonts w:asciiTheme="minorHAnsi" w:hAnsiTheme="minorHAnsi" w:cstheme="minorHAnsi"/>
          <w:sz w:val="24"/>
        </w:rPr>
        <w:t xml:space="preserve"> is deemed medical fit or medically optimised for transfer/discharge by the </w:t>
      </w:r>
      <w:r w:rsidR="00DA262D" w:rsidRPr="00A672DC">
        <w:rPr>
          <w:rFonts w:asciiTheme="minorHAnsi" w:hAnsiTheme="minorHAnsi" w:cstheme="minorHAnsi"/>
          <w:sz w:val="24"/>
        </w:rPr>
        <w:t>M</w:t>
      </w:r>
      <w:r w:rsidR="003E3D3A" w:rsidRPr="00A672DC">
        <w:rPr>
          <w:rFonts w:asciiTheme="minorHAnsi" w:hAnsiTheme="minorHAnsi" w:cstheme="minorHAnsi"/>
          <w:sz w:val="24"/>
        </w:rPr>
        <w:t>ulti-</w:t>
      </w:r>
      <w:r w:rsidR="00DA262D" w:rsidRPr="00A672DC">
        <w:rPr>
          <w:rFonts w:asciiTheme="minorHAnsi" w:hAnsiTheme="minorHAnsi" w:cstheme="minorHAnsi"/>
          <w:sz w:val="24"/>
        </w:rPr>
        <w:t>D</w:t>
      </w:r>
      <w:r w:rsidR="003E3D3A" w:rsidRPr="00A672DC">
        <w:rPr>
          <w:rFonts w:asciiTheme="minorHAnsi" w:hAnsiTheme="minorHAnsi" w:cstheme="minorHAnsi"/>
          <w:sz w:val="24"/>
        </w:rPr>
        <w:t xml:space="preserve">isciplinary </w:t>
      </w:r>
      <w:r w:rsidR="00DA262D" w:rsidRPr="00A672DC">
        <w:rPr>
          <w:rFonts w:asciiTheme="minorHAnsi" w:hAnsiTheme="minorHAnsi" w:cstheme="minorHAnsi"/>
          <w:sz w:val="24"/>
        </w:rPr>
        <w:t>T</w:t>
      </w:r>
      <w:r w:rsidR="003E3D3A" w:rsidRPr="00A672DC">
        <w:rPr>
          <w:rFonts w:asciiTheme="minorHAnsi" w:hAnsiTheme="minorHAnsi" w:cstheme="minorHAnsi"/>
          <w:sz w:val="24"/>
        </w:rPr>
        <w:t>eam</w:t>
      </w:r>
      <w:r w:rsidR="00BF1E39" w:rsidRPr="00A672DC">
        <w:rPr>
          <w:rFonts w:asciiTheme="minorHAnsi" w:hAnsiTheme="minorHAnsi" w:cstheme="minorHAnsi"/>
          <w:sz w:val="24"/>
        </w:rPr>
        <w:t>.</w:t>
      </w:r>
      <w:r w:rsidR="003E3D3A" w:rsidRPr="00A672DC">
        <w:rPr>
          <w:rFonts w:asciiTheme="minorHAnsi" w:hAnsiTheme="minorHAnsi" w:cstheme="minorHAnsi"/>
          <w:sz w:val="24"/>
        </w:rPr>
        <w:t xml:space="preserve"> </w:t>
      </w:r>
      <w:r w:rsidR="00E22F50" w:rsidRPr="00A672DC">
        <w:rPr>
          <w:rFonts w:asciiTheme="minorHAnsi" w:hAnsiTheme="minorHAnsi" w:cstheme="minorHAnsi"/>
          <w:sz w:val="24"/>
        </w:rPr>
        <w:t>In either the MDT review or a CPA meeting.</w:t>
      </w:r>
      <w:r w:rsidR="00263C43" w:rsidRPr="00A672DC">
        <w:rPr>
          <w:rFonts w:asciiTheme="minorHAnsi" w:hAnsiTheme="minorHAnsi" w:cstheme="minorHAnsi"/>
          <w:sz w:val="24"/>
        </w:rPr>
        <w:t xml:space="preserve"> The decision that the level of care being provided</w:t>
      </w:r>
      <w:r w:rsidR="00DA262D" w:rsidRPr="00A672DC">
        <w:rPr>
          <w:rFonts w:asciiTheme="minorHAnsi" w:hAnsiTheme="minorHAnsi" w:cstheme="minorHAnsi"/>
          <w:sz w:val="24"/>
        </w:rPr>
        <w:t xml:space="preserve"> i.e. in an acute in-patient setting</w:t>
      </w:r>
      <w:r w:rsidR="00263C43" w:rsidRPr="00A672DC">
        <w:rPr>
          <w:rFonts w:asciiTheme="minorHAnsi" w:hAnsiTheme="minorHAnsi" w:cstheme="minorHAnsi"/>
          <w:sz w:val="24"/>
        </w:rPr>
        <w:t xml:space="preserve"> is no </w:t>
      </w:r>
      <w:r w:rsidR="00263C43" w:rsidRPr="00A672DC">
        <w:rPr>
          <w:rFonts w:asciiTheme="minorHAnsi" w:hAnsiTheme="minorHAnsi" w:cstheme="minorHAnsi"/>
          <w:sz w:val="24"/>
        </w:rPr>
        <w:lastRenderedPageBreak/>
        <w:t xml:space="preserve">longer needed should be taken by the </w:t>
      </w:r>
      <w:r w:rsidR="00DA262D" w:rsidRPr="00A672DC">
        <w:rPr>
          <w:rFonts w:asciiTheme="minorHAnsi" w:hAnsiTheme="minorHAnsi" w:cstheme="minorHAnsi"/>
          <w:sz w:val="24"/>
        </w:rPr>
        <w:t>M</w:t>
      </w:r>
      <w:r w:rsidR="00263C43" w:rsidRPr="00A672DC">
        <w:rPr>
          <w:rFonts w:asciiTheme="minorHAnsi" w:hAnsiTheme="minorHAnsi" w:cstheme="minorHAnsi"/>
          <w:sz w:val="24"/>
        </w:rPr>
        <w:t>ulti-</w:t>
      </w:r>
      <w:r w:rsidR="00DA262D" w:rsidRPr="00A672DC">
        <w:rPr>
          <w:rFonts w:asciiTheme="minorHAnsi" w:hAnsiTheme="minorHAnsi" w:cstheme="minorHAnsi"/>
          <w:sz w:val="24"/>
        </w:rPr>
        <w:t>D</w:t>
      </w:r>
      <w:r w:rsidR="00263C43" w:rsidRPr="00A672DC">
        <w:rPr>
          <w:rFonts w:asciiTheme="minorHAnsi" w:hAnsiTheme="minorHAnsi" w:cstheme="minorHAnsi"/>
          <w:sz w:val="24"/>
        </w:rPr>
        <w:t xml:space="preserve">isciplinary </w:t>
      </w:r>
      <w:r w:rsidR="00DA262D" w:rsidRPr="00A672DC">
        <w:rPr>
          <w:rFonts w:asciiTheme="minorHAnsi" w:hAnsiTheme="minorHAnsi" w:cstheme="minorHAnsi"/>
          <w:sz w:val="24"/>
        </w:rPr>
        <w:t>T</w:t>
      </w:r>
      <w:r w:rsidR="00263C43" w:rsidRPr="00A672DC">
        <w:rPr>
          <w:rFonts w:asciiTheme="minorHAnsi" w:hAnsiTheme="minorHAnsi" w:cstheme="minorHAnsi"/>
          <w:sz w:val="24"/>
        </w:rPr>
        <w:t>eam (MDT) and should be documented in the care record</w:t>
      </w:r>
      <w:r w:rsidR="007737F0" w:rsidRPr="00A672DC">
        <w:rPr>
          <w:rFonts w:asciiTheme="minorHAnsi" w:hAnsiTheme="minorHAnsi" w:cstheme="minorHAnsi"/>
          <w:sz w:val="24"/>
        </w:rPr>
        <w:t xml:space="preserve"> and fully explained to the individual and their carer</w:t>
      </w:r>
    </w:p>
    <w:p w14:paraId="34AE456B" w14:textId="77777777" w:rsidR="00E22F50" w:rsidRPr="00A672DC" w:rsidRDefault="003E3D3A" w:rsidP="006A3506">
      <w:pPr>
        <w:pStyle w:val="ListParagraph"/>
        <w:numPr>
          <w:ilvl w:val="0"/>
          <w:numId w:val="30"/>
        </w:numPr>
        <w:rPr>
          <w:rFonts w:asciiTheme="minorHAnsi" w:hAnsiTheme="minorHAnsi" w:cstheme="minorHAnsi"/>
          <w:sz w:val="24"/>
        </w:rPr>
      </w:pPr>
      <w:r w:rsidRPr="00A672DC">
        <w:rPr>
          <w:rFonts w:asciiTheme="minorHAnsi" w:hAnsiTheme="minorHAnsi" w:cstheme="minorHAnsi"/>
          <w:sz w:val="24"/>
        </w:rPr>
        <w:t>The service-user /</w:t>
      </w:r>
      <w:r w:rsidR="007737F0" w:rsidRPr="00A672DC">
        <w:rPr>
          <w:rFonts w:asciiTheme="minorHAnsi" w:hAnsiTheme="minorHAnsi" w:cstheme="minorHAnsi"/>
          <w:sz w:val="24"/>
        </w:rPr>
        <w:t xml:space="preserve"> </w:t>
      </w:r>
      <w:r w:rsidRPr="00A672DC">
        <w:rPr>
          <w:rFonts w:asciiTheme="minorHAnsi" w:hAnsiTheme="minorHAnsi" w:cstheme="minorHAnsi"/>
          <w:sz w:val="24"/>
        </w:rPr>
        <w:t xml:space="preserve">carer and other </w:t>
      </w:r>
      <w:r w:rsidR="00A672DC" w:rsidRPr="00A672DC">
        <w:rPr>
          <w:rFonts w:asciiTheme="minorHAnsi" w:hAnsiTheme="minorHAnsi" w:cstheme="minorHAnsi"/>
          <w:sz w:val="24"/>
        </w:rPr>
        <w:t>agencies</w:t>
      </w:r>
      <w:r w:rsidRPr="00A672DC">
        <w:rPr>
          <w:rFonts w:asciiTheme="minorHAnsi" w:hAnsiTheme="minorHAnsi" w:cstheme="minorHAnsi"/>
          <w:sz w:val="24"/>
        </w:rPr>
        <w:t xml:space="preserve"> involved have been informed and advised to look for placements</w:t>
      </w:r>
      <w:r w:rsidR="007737F0" w:rsidRPr="00A672DC">
        <w:rPr>
          <w:rFonts w:asciiTheme="minorHAnsi" w:hAnsiTheme="minorHAnsi" w:cstheme="minorHAnsi"/>
          <w:sz w:val="24"/>
        </w:rPr>
        <w:t xml:space="preserve"> and </w:t>
      </w:r>
      <w:r w:rsidRPr="00A672DC">
        <w:rPr>
          <w:rFonts w:asciiTheme="minorHAnsi" w:hAnsiTheme="minorHAnsi" w:cstheme="minorHAnsi"/>
          <w:sz w:val="24"/>
        </w:rPr>
        <w:t>accommodation</w:t>
      </w:r>
      <w:r w:rsidR="007737F0" w:rsidRPr="00A672DC">
        <w:rPr>
          <w:rFonts w:asciiTheme="minorHAnsi" w:hAnsiTheme="minorHAnsi" w:cstheme="minorHAnsi"/>
          <w:sz w:val="24"/>
        </w:rPr>
        <w:t xml:space="preserve"> and none have yet been sourced or the relevant </w:t>
      </w:r>
      <w:r w:rsidR="00A672DC" w:rsidRPr="00A672DC">
        <w:rPr>
          <w:rFonts w:asciiTheme="minorHAnsi" w:hAnsiTheme="minorHAnsi" w:cstheme="minorHAnsi"/>
          <w:sz w:val="24"/>
        </w:rPr>
        <w:t>assessments</w:t>
      </w:r>
      <w:r w:rsidR="007737F0" w:rsidRPr="00A672DC">
        <w:rPr>
          <w:rFonts w:asciiTheme="minorHAnsi" w:hAnsiTheme="minorHAnsi" w:cstheme="minorHAnsi"/>
          <w:sz w:val="24"/>
        </w:rPr>
        <w:t xml:space="preserve"> from providers have not been undertaken</w:t>
      </w:r>
      <w:r w:rsidR="00E22F50" w:rsidRPr="00A672DC">
        <w:rPr>
          <w:rFonts w:asciiTheme="minorHAnsi" w:hAnsiTheme="minorHAnsi" w:cstheme="minorHAnsi"/>
          <w:sz w:val="24"/>
        </w:rPr>
        <w:t>.</w:t>
      </w:r>
    </w:p>
    <w:p w14:paraId="34AE456C" w14:textId="77777777" w:rsidR="00E22F50" w:rsidRPr="00A672DC" w:rsidRDefault="00E22F50" w:rsidP="006A3506">
      <w:pPr>
        <w:pStyle w:val="ListParagraph"/>
        <w:numPr>
          <w:ilvl w:val="0"/>
          <w:numId w:val="30"/>
        </w:numPr>
        <w:rPr>
          <w:rFonts w:asciiTheme="minorHAnsi" w:hAnsiTheme="minorHAnsi" w:cstheme="minorHAnsi"/>
          <w:sz w:val="24"/>
        </w:rPr>
      </w:pPr>
      <w:r w:rsidRPr="00A672DC">
        <w:rPr>
          <w:rFonts w:asciiTheme="minorHAnsi" w:hAnsiTheme="minorHAnsi" w:cstheme="minorHAnsi"/>
          <w:sz w:val="24"/>
        </w:rPr>
        <w:t xml:space="preserve">Support has been offered by either </w:t>
      </w:r>
      <w:r w:rsidR="007737F0" w:rsidRPr="00A672DC">
        <w:rPr>
          <w:rFonts w:asciiTheme="minorHAnsi" w:hAnsiTheme="minorHAnsi" w:cstheme="minorHAnsi"/>
          <w:sz w:val="24"/>
        </w:rPr>
        <w:t>A</w:t>
      </w:r>
      <w:r w:rsidRPr="00A672DC">
        <w:rPr>
          <w:rFonts w:asciiTheme="minorHAnsi" w:hAnsiTheme="minorHAnsi" w:cstheme="minorHAnsi"/>
          <w:sz w:val="24"/>
        </w:rPr>
        <w:t xml:space="preserve">dult </w:t>
      </w:r>
      <w:r w:rsidR="007737F0" w:rsidRPr="00A672DC">
        <w:rPr>
          <w:rFonts w:asciiTheme="minorHAnsi" w:hAnsiTheme="minorHAnsi" w:cstheme="minorHAnsi"/>
          <w:sz w:val="24"/>
        </w:rPr>
        <w:t>S</w:t>
      </w:r>
      <w:r w:rsidRPr="00A672DC">
        <w:rPr>
          <w:rFonts w:asciiTheme="minorHAnsi" w:hAnsiTheme="minorHAnsi" w:cstheme="minorHAnsi"/>
          <w:sz w:val="24"/>
        </w:rPr>
        <w:t xml:space="preserve">ocial </w:t>
      </w:r>
      <w:r w:rsidR="007737F0" w:rsidRPr="00A672DC">
        <w:rPr>
          <w:rFonts w:asciiTheme="minorHAnsi" w:hAnsiTheme="minorHAnsi" w:cstheme="minorHAnsi"/>
          <w:sz w:val="24"/>
        </w:rPr>
        <w:t>C</w:t>
      </w:r>
      <w:r w:rsidRPr="00A672DC">
        <w:rPr>
          <w:rFonts w:asciiTheme="minorHAnsi" w:hAnsiTheme="minorHAnsi" w:cstheme="minorHAnsi"/>
          <w:sz w:val="24"/>
        </w:rPr>
        <w:t xml:space="preserve">are or </w:t>
      </w:r>
      <w:r w:rsidR="007737F0" w:rsidRPr="00A672DC">
        <w:rPr>
          <w:rFonts w:asciiTheme="minorHAnsi" w:hAnsiTheme="minorHAnsi" w:cstheme="minorHAnsi"/>
          <w:sz w:val="24"/>
        </w:rPr>
        <w:t>the A</w:t>
      </w:r>
      <w:r w:rsidRPr="00A672DC">
        <w:rPr>
          <w:rFonts w:asciiTheme="minorHAnsi" w:hAnsiTheme="minorHAnsi" w:cstheme="minorHAnsi"/>
          <w:sz w:val="24"/>
        </w:rPr>
        <w:t xml:space="preserve">ccommodation </w:t>
      </w:r>
      <w:r w:rsidR="007737F0" w:rsidRPr="00A672DC">
        <w:rPr>
          <w:rFonts w:asciiTheme="minorHAnsi" w:hAnsiTheme="minorHAnsi" w:cstheme="minorHAnsi"/>
          <w:sz w:val="24"/>
        </w:rPr>
        <w:t>G</w:t>
      </w:r>
      <w:r w:rsidRPr="00A672DC">
        <w:rPr>
          <w:rFonts w:asciiTheme="minorHAnsi" w:hAnsiTheme="minorHAnsi" w:cstheme="minorHAnsi"/>
          <w:sz w:val="24"/>
        </w:rPr>
        <w:t>ateway to source placements</w:t>
      </w:r>
      <w:r w:rsidR="007737F0" w:rsidRPr="00A672DC">
        <w:rPr>
          <w:rFonts w:asciiTheme="minorHAnsi" w:hAnsiTheme="minorHAnsi" w:cstheme="minorHAnsi"/>
          <w:sz w:val="24"/>
        </w:rPr>
        <w:t xml:space="preserve"> and there is currently no available provision to meet need</w:t>
      </w:r>
      <w:r w:rsidRPr="00A672DC">
        <w:rPr>
          <w:rFonts w:asciiTheme="minorHAnsi" w:hAnsiTheme="minorHAnsi" w:cstheme="minorHAnsi"/>
          <w:sz w:val="24"/>
        </w:rPr>
        <w:t>.</w:t>
      </w:r>
    </w:p>
    <w:p w14:paraId="34AE456D" w14:textId="77777777" w:rsidR="003E3D3A" w:rsidRPr="00A672DC" w:rsidRDefault="003E3D3A" w:rsidP="006A3506">
      <w:pPr>
        <w:pStyle w:val="ListParagraph"/>
        <w:numPr>
          <w:ilvl w:val="0"/>
          <w:numId w:val="30"/>
        </w:numPr>
        <w:rPr>
          <w:rFonts w:asciiTheme="minorHAnsi" w:hAnsiTheme="minorHAnsi" w:cstheme="minorHAnsi"/>
          <w:sz w:val="24"/>
        </w:rPr>
      </w:pPr>
      <w:r w:rsidRPr="00A672DC">
        <w:rPr>
          <w:rFonts w:asciiTheme="minorHAnsi" w:hAnsiTheme="minorHAnsi" w:cstheme="minorHAnsi"/>
          <w:sz w:val="24"/>
        </w:rPr>
        <w:t>Letter B has be</w:t>
      </w:r>
      <w:r w:rsidR="00E22F50" w:rsidRPr="00A672DC">
        <w:rPr>
          <w:rFonts w:asciiTheme="minorHAnsi" w:hAnsiTheme="minorHAnsi" w:cstheme="minorHAnsi"/>
          <w:sz w:val="24"/>
        </w:rPr>
        <w:t>e</w:t>
      </w:r>
      <w:r w:rsidRPr="00A672DC">
        <w:rPr>
          <w:rFonts w:asciiTheme="minorHAnsi" w:hAnsiTheme="minorHAnsi" w:cstheme="minorHAnsi"/>
          <w:sz w:val="24"/>
        </w:rPr>
        <w:t xml:space="preserve">n given to the service user and carer </w:t>
      </w:r>
      <w:r w:rsidR="00E22F50" w:rsidRPr="00A672DC">
        <w:rPr>
          <w:rFonts w:asciiTheme="minorHAnsi" w:hAnsiTheme="minorHAnsi" w:cstheme="minorHAnsi"/>
          <w:sz w:val="24"/>
        </w:rPr>
        <w:t>informing them to begin looking for placements/accommodation.</w:t>
      </w:r>
    </w:p>
    <w:p w14:paraId="34AE456E" w14:textId="77777777" w:rsidR="00E22F50" w:rsidRPr="00A672DC" w:rsidRDefault="00E22F50" w:rsidP="006A3506">
      <w:pPr>
        <w:pStyle w:val="ListParagraph"/>
        <w:numPr>
          <w:ilvl w:val="0"/>
          <w:numId w:val="30"/>
        </w:numPr>
        <w:rPr>
          <w:rFonts w:asciiTheme="minorHAnsi" w:hAnsiTheme="minorHAnsi" w:cstheme="minorHAnsi"/>
          <w:sz w:val="24"/>
        </w:rPr>
      </w:pPr>
      <w:r w:rsidRPr="00A672DC">
        <w:rPr>
          <w:rFonts w:asciiTheme="minorHAnsi" w:hAnsiTheme="minorHAnsi" w:cstheme="minorHAnsi"/>
          <w:sz w:val="24"/>
        </w:rPr>
        <w:t xml:space="preserve">All required </w:t>
      </w:r>
      <w:r w:rsidR="00A672DC" w:rsidRPr="00A672DC">
        <w:rPr>
          <w:rFonts w:asciiTheme="minorHAnsi" w:hAnsiTheme="minorHAnsi" w:cstheme="minorHAnsi"/>
          <w:sz w:val="24"/>
        </w:rPr>
        <w:t>referrals</w:t>
      </w:r>
      <w:r w:rsidRPr="00A672DC">
        <w:rPr>
          <w:rFonts w:asciiTheme="minorHAnsi" w:hAnsiTheme="minorHAnsi" w:cstheme="minorHAnsi"/>
          <w:sz w:val="24"/>
        </w:rPr>
        <w:t xml:space="preserve"> have been completed.</w:t>
      </w:r>
    </w:p>
    <w:p w14:paraId="34AE456F" w14:textId="77777777" w:rsidR="00E22F50" w:rsidRPr="00A672DC" w:rsidRDefault="008A0586" w:rsidP="006A3506">
      <w:pPr>
        <w:pStyle w:val="ListParagraph"/>
        <w:numPr>
          <w:ilvl w:val="0"/>
          <w:numId w:val="30"/>
        </w:numPr>
        <w:rPr>
          <w:rFonts w:asciiTheme="minorHAnsi" w:hAnsiTheme="minorHAnsi" w:cstheme="minorHAnsi"/>
          <w:sz w:val="24"/>
        </w:rPr>
      </w:pPr>
      <w:r w:rsidRPr="00A672DC">
        <w:rPr>
          <w:rFonts w:asciiTheme="minorHAnsi" w:hAnsiTheme="minorHAnsi" w:cstheme="minorHAnsi"/>
          <w:sz w:val="24"/>
        </w:rPr>
        <w:t xml:space="preserve">Following a </w:t>
      </w:r>
      <w:r w:rsidR="00E22F50" w:rsidRPr="00A672DC">
        <w:rPr>
          <w:rFonts w:asciiTheme="minorHAnsi" w:hAnsiTheme="minorHAnsi" w:cstheme="minorHAnsi"/>
          <w:sz w:val="24"/>
        </w:rPr>
        <w:t>14 working day period</w:t>
      </w:r>
      <w:r w:rsidR="00263C43" w:rsidRPr="00A672DC">
        <w:rPr>
          <w:rFonts w:asciiTheme="minorHAnsi" w:hAnsiTheme="minorHAnsi" w:cstheme="minorHAnsi"/>
          <w:sz w:val="24"/>
        </w:rPr>
        <w:t xml:space="preserve"> </w:t>
      </w:r>
      <w:r w:rsidR="00A672DC" w:rsidRPr="00A672DC">
        <w:rPr>
          <w:rFonts w:asciiTheme="minorHAnsi" w:hAnsiTheme="minorHAnsi" w:cstheme="minorHAnsi"/>
          <w:sz w:val="24"/>
        </w:rPr>
        <w:t>and no</w:t>
      </w:r>
      <w:r w:rsidR="00E22F50" w:rsidRPr="00A672DC">
        <w:rPr>
          <w:rFonts w:asciiTheme="minorHAnsi" w:hAnsiTheme="minorHAnsi" w:cstheme="minorHAnsi"/>
          <w:sz w:val="24"/>
        </w:rPr>
        <w:t xml:space="preserve"> placement /accommodation has been found.</w:t>
      </w:r>
      <w:r w:rsidR="00263C43" w:rsidRPr="00A672DC">
        <w:rPr>
          <w:rFonts w:asciiTheme="minorHAnsi" w:hAnsiTheme="minorHAnsi" w:cstheme="minorHAnsi"/>
          <w:sz w:val="24"/>
        </w:rPr>
        <w:t xml:space="preserve"> </w:t>
      </w:r>
      <w:r w:rsidR="00E22F50" w:rsidRPr="00A672DC">
        <w:rPr>
          <w:rFonts w:asciiTheme="minorHAnsi" w:hAnsiTheme="minorHAnsi" w:cstheme="minorHAnsi"/>
          <w:sz w:val="24"/>
        </w:rPr>
        <w:t xml:space="preserve">MDT to record on PARIS the service-user as a </w:t>
      </w:r>
      <w:r w:rsidR="00A672DC" w:rsidRPr="00A672DC">
        <w:rPr>
          <w:rFonts w:asciiTheme="minorHAnsi" w:hAnsiTheme="minorHAnsi" w:cstheme="minorHAnsi"/>
          <w:sz w:val="24"/>
        </w:rPr>
        <w:t>delay reason</w:t>
      </w:r>
      <w:r w:rsidR="00263C43" w:rsidRPr="00A672DC">
        <w:rPr>
          <w:rFonts w:asciiTheme="minorHAnsi" w:hAnsiTheme="minorHAnsi" w:cstheme="minorHAnsi"/>
          <w:sz w:val="24"/>
        </w:rPr>
        <w:t xml:space="preserve"> why and agencies </w:t>
      </w:r>
      <w:r w:rsidR="00A672DC" w:rsidRPr="00A672DC">
        <w:rPr>
          <w:rFonts w:asciiTheme="minorHAnsi" w:hAnsiTheme="minorHAnsi" w:cstheme="minorHAnsi"/>
          <w:sz w:val="24"/>
        </w:rPr>
        <w:t>responsible.</w:t>
      </w:r>
      <w:r w:rsidR="00263C43" w:rsidRPr="00A672DC">
        <w:rPr>
          <w:rFonts w:asciiTheme="minorHAnsi" w:hAnsiTheme="minorHAnsi" w:cstheme="minorHAnsi"/>
          <w:sz w:val="24"/>
        </w:rPr>
        <w:t xml:space="preserve"> </w:t>
      </w:r>
    </w:p>
    <w:p w14:paraId="34AE4570" w14:textId="77777777" w:rsidR="0073776B" w:rsidRPr="00A672DC" w:rsidRDefault="00A672DC" w:rsidP="00E94F16">
      <w:pPr>
        <w:rPr>
          <w:rFonts w:asciiTheme="minorHAnsi" w:hAnsiTheme="minorHAnsi" w:cstheme="minorHAnsi"/>
          <w:b/>
        </w:rPr>
      </w:pPr>
      <w:r w:rsidRPr="00A672DC">
        <w:rPr>
          <w:rFonts w:asciiTheme="minorHAnsi" w:hAnsiTheme="minorHAnsi" w:cstheme="minorHAnsi"/>
          <w:sz w:val="24"/>
        </w:rPr>
        <w:t xml:space="preserve"> All Service</w:t>
      </w:r>
      <w:r w:rsidR="00BF1E39" w:rsidRPr="00A672DC">
        <w:rPr>
          <w:rFonts w:asciiTheme="minorHAnsi" w:hAnsiTheme="minorHAnsi" w:cstheme="minorHAnsi"/>
          <w:sz w:val="24"/>
        </w:rPr>
        <w:t xml:space="preserve"> users transferring between wards providing the same level of care do not count as delayed transfers of care</w:t>
      </w:r>
      <w:r w:rsidRPr="00A672DC">
        <w:rPr>
          <w:rFonts w:asciiTheme="minorHAnsi" w:hAnsiTheme="minorHAnsi" w:cstheme="minorHAnsi"/>
          <w:sz w:val="24"/>
        </w:rPr>
        <w:t>.</w:t>
      </w:r>
      <w:r w:rsidR="00BF1E39" w:rsidRPr="00A672DC">
        <w:rPr>
          <w:rFonts w:asciiTheme="minorHAnsi" w:hAnsiTheme="minorHAnsi" w:cstheme="minorHAnsi"/>
          <w:sz w:val="24"/>
        </w:rPr>
        <w:t xml:space="preserve"> For the transfer of care to be recorded as delayed the service user must be safe to transfer. </w:t>
      </w:r>
    </w:p>
    <w:p w14:paraId="34AE4571" w14:textId="77777777" w:rsidR="0073776B" w:rsidRPr="00A672DC" w:rsidRDefault="0073776B" w:rsidP="0073776B">
      <w:pPr>
        <w:pStyle w:val="Default"/>
        <w:jc w:val="both"/>
        <w:rPr>
          <w:rFonts w:asciiTheme="minorHAnsi" w:hAnsiTheme="minorHAnsi" w:cstheme="minorHAnsi"/>
        </w:rPr>
      </w:pPr>
      <w:r w:rsidRPr="00A672DC">
        <w:rPr>
          <w:rFonts w:asciiTheme="minorHAnsi" w:hAnsiTheme="minorHAnsi" w:cstheme="minorHAnsi"/>
        </w:rPr>
        <w:t xml:space="preserve">The service user and where appropriate their carers </w:t>
      </w:r>
      <w:r w:rsidR="007737F0" w:rsidRPr="00A672DC">
        <w:rPr>
          <w:rFonts w:asciiTheme="minorHAnsi" w:hAnsiTheme="minorHAnsi" w:cstheme="minorHAnsi"/>
        </w:rPr>
        <w:t xml:space="preserve">will </w:t>
      </w:r>
      <w:r w:rsidRPr="00A672DC">
        <w:rPr>
          <w:rFonts w:asciiTheme="minorHAnsi" w:hAnsiTheme="minorHAnsi" w:cstheme="minorHAnsi"/>
        </w:rPr>
        <w:t>be informed that</w:t>
      </w:r>
      <w:r w:rsidR="00C031B9" w:rsidRPr="00A672DC">
        <w:rPr>
          <w:rFonts w:asciiTheme="minorHAnsi" w:hAnsiTheme="minorHAnsi" w:cstheme="minorHAnsi"/>
        </w:rPr>
        <w:t xml:space="preserve"> continued inpatient care is no</w:t>
      </w:r>
      <w:r w:rsidRPr="00A672DC">
        <w:rPr>
          <w:rFonts w:asciiTheme="minorHAnsi" w:hAnsiTheme="minorHAnsi" w:cstheme="minorHAnsi"/>
        </w:rPr>
        <w:t xml:space="preserve"> longer required and that they are now being reported as </w:t>
      </w:r>
      <w:r w:rsidR="007554AD" w:rsidRPr="00A672DC">
        <w:rPr>
          <w:rFonts w:asciiTheme="minorHAnsi" w:hAnsiTheme="minorHAnsi" w:cstheme="minorHAnsi"/>
        </w:rPr>
        <w:t xml:space="preserve">a </w:t>
      </w:r>
      <w:r w:rsidRPr="00A672DC">
        <w:rPr>
          <w:rFonts w:asciiTheme="minorHAnsi" w:hAnsiTheme="minorHAnsi" w:cstheme="minorHAnsi"/>
        </w:rPr>
        <w:t xml:space="preserve">delayed transfer of care. The service user and their carers </w:t>
      </w:r>
      <w:r w:rsidR="007737F0" w:rsidRPr="00A672DC">
        <w:rPr>
          <w:rFonts w:asciiTheme="minorHAnsi" w:hAnsiTheme="minorHAnsi" w:cstheme="minorHAnsi"/>
        </w:rPr>
        <w:t xml:space="preserve">will </w:t>
      </w:r>
      <w:r w:rsidRPr="00A672DC">
        <w:rPr>
          <w:rFonts w:asciiTheme="minorHAnsi" w:hAnsiTheme="minorHAnsi" w:cstheme="minorHAnsi"/>
        </w:rPr>
        <w:t xml:space="preserve">be informed by the ward team of the plan for transfer from inpatient care and given the opportunity to </w:t>
      </w:r>
      <w:r w:rsidR="00A672DC" w:rsidRPr="00A672DC">
        <w:rPr>
          <w:rFonts w:asciiTheme="minorHAnsi" w:hAnsiTheme="minorHAnsi" w:cstheme="minorHAnsi"/>
        </w:rPr>
        <w:t>discuss</w:t>
      </w:r>
      <w:r w:rsidRPr="00A672DC">
        <w:rPr>
          <w:rFonts w:asciiTheme="minorHAnsi" w:hAnsiTheme="minorHAnsi" w:cstheme="minorHAnsi"/>
        </w:rPr>
        <w:t xml:space="preserve"> this and any concerns that they might have. A clear plan including next steps and timescales will be set with the service user and their carer and this will be recorded in the clinical record.</w:t>
      </w:r>
    </w:p>
    <w:p w14:paraId="34AE4572" w14:textId="77777777" w:rsidR="00A36348" w:rsidRPr="00A672DC" w:rsidRDefault="00A36348" w:rsidP="00A36348">
      <w:pPr>
        <w:rPr>
          <w:rFonts w:asciiTheme="minorHAnsi" w:hAnsiTheme="minorHAnsi" w:cstheme="minorHAnsi"/>
          <w:sz w:val="24"/>
        </w:rPr>
      </w:pPr>
      <w:r w:rsidRPr="00A672DC">
        <w:rPr>
          <w:rFonts w:asciiTheme="minorHAnsi" w:hAnsiTheme="minorHAnsi" w:cstheme="minorHAnsi"/>
          <w:sz w:val="24"/>
        </w:rPr>
        <w:t xml:space="preserve">In the majority of cases the delay in facilitating discharge will be frustrating for service users and their carers and the reasons for the delay and the actions being taken </w:t>
      </w:r>
      <w:r w:rsidR="007737F0" w:rsidRPr="00A672DC">
        <w:rPr>
          <w:rFonts w:asciiTheme="minorHAnsi" w:hAnsiTheme="minorHAnsi" w:cstheme="minorHAnsi"/>
          <w:sz w:val="24"/>
        </w:rPr>
        <w:t xml:space="preserve">will </w:t>
      </w:r>
      <w:r w:rsidRPr="00A672DC">
        <w:rPr>
          <w:rFonts w:asciiTheme="minorHAnsi" w:hAnsiTheme="minorHAnsi" w:cstheme="minorHAnsi"/>
          <w:sz w:val="24"/>
        </w:rPr>
        <w:t xml:space="preserve">be explained to them. Where actions are needed to be taken by the service user or their carers in conjunction with Trust teams this should be explained to them and the reasons for these actions need to be taken. These conversations </w:t>
      </w:r>
      <w:r w:rsidR="007737F0" w:rsidRPr="00A672DC">
        <w:rPr>
          <w:rFonts w:asciiTheme="minorHAnsi" w:hAnsiTheme="minorHAnsi" w:cstheme="minorHAnsi"/>
          <w:sz w:val="24"/>
        </w:rPr>
        <w:t xml:space="preserve">will </w:t>
      </w:r>
      <w:r w:rsidRPr="00A672DC">
        <w:rPr>
          <w:rFonts w:asciiTheme="minorHAnsi" w:hAnsiTheme="minorHAnsi" w:cstheme="minorHAnsi"/>
          <w:sz w:val="24"/>
        </w:rPr>
        <w:t xml:space="preserve">be recorded in the clinical record. Any difficulties that the service user or carers may have in undertaking any actions </w:t>
      </w:r>
      <w:r w:rsidR="007737F0" w:rsidRPr="00A672DC">
        <w:rPr>
          <w:rFonts w:asciiTheme="minorHAnsi" w:hAnsiTheme="minorHAnsi" w:cstheme="minorHAnsi"/>
          <w:sz w:val="24"/>
        </w:rPr>
        <w:t xml:space="preserve">will </w:t>
      </w:r>
      <w:r w:rsidRPr="00A672DC">
        <w:rPr>
          <w:rFonts w:asciiTheme="minorHAnsi" w:hAnsiTheme="minorHAnsi" w:cstheme="minorHAnsi"/>
          <w:sz w:val="24"/>
        </w:rPr>
        <w:t>be considered and where appropriate support put in place to help them with this. This may include support from ward and community staff as well as 3</w:t>
      </w:r>
      <w:r w:rsidRPr="00A672DC">
        <w:rPr>
          <w:rFonts w:asciiTheme="minorHAnsi" w:hAnsiTheme="minorHAnsi" w:cstheme="minorHAnsi"/>
          <w:sz w:val="24"/>
          <w:vertAlign w:val="superscript"/>
        </w:rPr>
        <w:t>rd</w:t>
      </w:r>
      <w:r w:rsidRPr="00A672DC">
        <w:rPr>
          <w:rFonts w:asciiTheme="minorHAnsi" w:hAnsiTheme="minorHAnsi" w:cstheme="minorHAnsi"/>
          <w:sz w:val="24"/>
        </w:rPr>
        <w:t xml:space="preserve"> </w:t>
      </w:r>
      <w:r w:rsidR="007737F0" w:rsidRPr="00A672DC">
        <w:rPr>
          <w:rFonts w:asciiTheme="minorHAnsi" w:hAnsiTheme="minorHAnsi" w:cstheme="minorHAnsi"/>
          <w:sz w:val="24"/>
        </w:rPr>
        <w:t>S</w:t>
      </w:r>
      <w:r w:rsidRPr="00A672DC">
        <w:rPr>
          <w:rFonts w:asciiTheme="minorHAnsi" w:hAnsiTheme="minorHAnsi" w:cstheme="minorHAnsi"/>
          <w:sz w:val="24"/>
        </w:rPr>
        <w:t xml:space="preserve">ector partners, advocacy and </w:t>
      </w:r>
      <w:r w:rsidR="007737F0" w:rsidRPr="00A672DC">
        <w:rPr>
          <w:rFonts w:asciiTheme="minorHAnsi" w:hAnsiTheme="minorHAnsi" w:cstheme="minorHAnsi"/>
          <w:sz w:val="24"/>
        </w:rPr>
        <w:t>A</w:t>
      </w:r>
      <w:r w:rsidRPr="00A672DC">
        <w:rPr>
          <w:rFonts w:asciiTheme="minorHAnsi" w:hAnsiTheme="minorHAnsi" w:cstheme="minorHAnsi"/>
          <w:sz w:val="24"/>
        </w:rPr>
        <w:t xml:space="preserve">dult </w:t>
      </w:r>
      <w:r w:rsidR="007737F0" w:rsidRPr="00A672DC">
        <w:rPr>
          <w:rFonts w:asciiTheme="minorHAnsi" w:hAnsiTheme="minorHAnsi" w:cstheme="minorHAnsi"/>
          <w:sz w:val="24"/>
        </w:rPr>
        <w:t>S</w:t>
      </w:r>
      <w:r w:rsidRPr="00A672DC">
        <w:rPr>
          <w:rFonts w:asciiTheme="minorHAnsi" w:hAnsiTheme="minorHAnsi" w:cstheme="minorHAnsi"/>
          <w:sz w:val="24"/>
        </w:rPr>
        <w:t xml:space="preserve">ocial </w:t>
      </w:r>
      <w:r w:rsidR="007737F0" w:rsidRPr="00A672DC">
        <w:rPr>
          <w:rFonts w:asciiTheme="minorHAnsi" w:hAnsiTheme="minorHAnsi" w:cstheme="minorHAnsi"/>
          <w:sz w:val="24"/>
        </w:rPr>
        <w:t>C</w:t>
      </w:r>
      <w:r w:rsidRPr="00A672DC">
        <w:rPr>
          <w:rFonts w:asciiTheme="minorHAnsi" w:hAnsiTheme="minorHAnsi" w:cstheme="minorHAnsi"/>
          <w:sz w:val="24"/>
        </w:rPr>
        <w:t>are.</w:t>
      </w:r>
    </w:p>
    <w:p w14:paraId="34AE4573" w14:textId="77777777" w:rsidR="00A36348" w:rsidRPr="00A672DC" w:rsidRDefault="00A36348" w:rsidP="00BF1E39">
      <w:pPr>
        <w:pStyle w:val="Default"/>
        <w:jc w:val="both"/>
        <w:rPr>
          <w:rFonts w:asciiTheme="minorHAnsi" w:hAnsiTheme="minorHAnsi" w:cstheme="minorHAnsi"/>
        </w:rPr>
      </w:pPr>
      <w:r w:rsidRPr="00A672DC">
        <w:rPr>
          <w:rFonts w:asciiTheme="minorHAnsi" w:hAnsiTheme="minorHAnsi" w:cstheme="minorHAnsi"/>
        </w:rPr>
        <w:t>The ward and community teams will ensure that there are regular</w:t>
      </w:r>
      <w:r w:rsidR="007A085C" w:rsidRPr="00A672DC">
        <w:rPr>
          <w:rFonts w:asciiTheme="minorHAnsi" w:hAnsiTheme="minorHAnsi" w:cstheme="minorHAnsi"/>
        </w:rPr>
        <w:t>,</w:t>
      </w:r>
      <w:r w:rsidRPr="00A672DC">
        <w:rPr>
          <w:rFonts w:asciiTheme="minorHAnsi" w:hAnsiTheme="minorHAnsi" w:cstheme="minorHAnsi"/>
        </w:rPr>
        <w:t xml:space="preserve"> at least weekly</w:t>
      </w:r>
      <w:r w:rsidR="007A085C" w:rsidRPr="00A672DC">
        <w:rPr>
          <w:rFonts w:asciiTheme="minorHAnsi" w:hAnsiTheme="minorHAnsi" w:cstheme="minorHAnsi"/>
        </w:rPr>
        <w:t>,</w:t>
      </w:r>
      <w:r w:rsidRPr="00A672DC">
        <w:rPr>
          <w:rFonts w:asciiTheme="minorHAnsi" w:hAnsiTheme="minorHAnsi" w:cstheme="minorHAnsi"/>
        </w:rPr>
        <w:t xml:space="preserve"> updates given to the service user and the carers with regards to their transfer and the delay. </w:t>
      </w:r>
      <w:r w:rsidR="007A085C" w:rsidRPr="00A672DC">
        <w:rPr>
          <w:rFonts w:asciiTheme="minorHAnsi" w:hAnsiTheme="minorHAnsi" w:cstheme="minorHAnsi"/>
        </w:rPr>
        <w:t xml:space="preserve">These updates </w:t>
      </w:r>
      <w:r w:rsidR="007737F0" w:rsidRPr="00A672DC">
        <w:rPr>
          <w:rFonts w:asciiTheme="minorHAnsi" w:hAnsiTheme="minorHAnsi" w:cstheme="minorHAnsi"/>
        </w:rPr>
        <w:t xml:space="preserve">will </w:t>
      </w:r>
      <w:r w:rsidR="007A085C" w:rsidRPr="00A672DC">
        <w:rPr>
          <w:rFonts w:asciiTheme="minorHAnsi" w:hAnsiTheme="minorHAnsi" w:cstheme="minorHAnsi"/>
        </w:rPr>
        <w:t xml:space="preserve">focus on the actions that have been taken and </w:t>
      </w:r>
      <w:r w:rsidR="007737F0" w:rsidRPr="00A672DC">
        <w:rPr>
          <w:rFonts w:asciiTheme="minorHAnsi" w:hAnsiTheme="minorHAnsi" w:cstheme="minorHAnsi"/>
        </w:rPr>
        <w:t xml:space="preserve">will </w:t>
      </w:r>
      <w:r w:rsidR="007A085C" w:rsidRPr="00A672DC">
        <w:rPr>
          <w:rFonts w:asciiTheme="minorHAnsi" w:hAnsiTheme="minorHAnsi" w:cstheme="minorHAnsi"/>
        </w:rPr>
        <w:t>include an estimate of when transfer will happen.</w:t>
      </w:r>
      <w:r w:rsidR="0073776B" w:rsidRPr="00A672DC">
        <w:rPr>
          <w:rFonts w:asciiTheme="minorHAnsi" w:hAnsiTheme="minorHAnsi" w:cstheme="minorHAnsi"/>
        </w:rPr>
        <w:t xml:space="preserve"> Any changes to the estimate</w:t>
      </w:r>
      <w:r w:rsidR="007554AD" w:rsidRPr="00A672DC">
        <w:rPr>
          <w:rFonts w:asciiTheme="minorHAnsi" w:hAnsiTheme="minorHAnsi" w:cstheme="minorHAnsi"/>
        </w:rPr>
        <w:t>d</w:t>
      </w:r>
      <w:r w:rsidR="0073776B" w:rsidRPr="00A672DC">
        <w:rPr>
          <w:rFonts w:asciiTheme="minorHAnsi" w:hAnsiTheme="minorHAnsi" w:cstheme="minorHAnsi"/>
        </w:rPr>
        <w:t xml:space="preserve"> date of transfer will be explained to the service user and the re</w:t>
      </w:r>
      <w:r w:rsidR="007554AD" w:rsidRPr="00A672DC">
        <w:rPr>
          <w:rFonts w:asciiTheme="minorHAnsi" w:hAnsiTheme="minorHAnsi" w:cstheme="minorHAnsi"/>
        </w:rPr>
        <w:t>a</w:t>
      </w:r>
      <w:r w:rsidR="0073776B" w:rsidRPr="00A672DC">
        <w:rPr>
          <w:rFonts w:asciiTheme="minorHAnsi" w:hAnsiTheme="minorHAnsi" w:cstheme="minorHAnsi"/>
        </w:rPr>
        <w:t>sons for this.</w:t>
      </w:r>
    </w:p>
    <w:p w14:paraId="34AE4574" w14:textId="77777777" w:rsidR="00A36348" w:rsidRPr="00A672DC" w:rsidRDefault="00A36348" w:rsidP="00BF1E39">
      <w:pPr>
        <w:pStyle w:val="Default"/>
        <w:jc w:val="both"/>
        <w:rPr>
          <w:rFonts w:asciiTheme="minorHAnsi" w:hAnsiTheme="minorHAnsi" w:cstheme="minorHAnsi"/>
          <w:highlight w:val="yellow"/>
        </w:rPr>
      </w:pPr>
    </w:p>
    <w:p w14:paraId="34AE4575" w14:textId="77777777" w:rsidR="00BF1E39" w:rsidRPr="00A672DC" w:rsidRDefault="00BF1E39" w:rsidP="00BF1E39">
      <w:pPr>
        <w:pStyle w:val="Default"/>
        <w:jc w:val="both"/>
        <w:rPr>
          <w:rFonts w:asciiTheme="minorHAnsi" w:hAnsiTheme="minorHAnsi" w:cstheme="minorHAnsi"/>
        </w:rPr>
      </w:pPr>
      <w:r w:rsidRPr="00A672DC">
        <w:rPr>
          <w:rFonts w:asciiTheme="minorHAnsi" w:hAnsiTheme="minorHAnsi" w:cstheme="minorHAnsi"/>
        </w:rPr>
        <w:t xml:space="preserve">Where </w:t>
      </w:r>
      <w:r w:rsidR="0073776B" w:rsidRPr="00A672DC">
        <w:rPr>
          <w:rFonts w:asciiTheme="minorHAnsi" w:hAnsiTheme="minorHAnsi" w:cstheme="minorHAnsi"/>
        </w:rPr>
        <w:t xml:space="preserve">a delay is due to </w:t>
      </w:r>
      <w:r w:rsidRPr="00A672DC">
        <w:rPr>
          <w:rFonts w:asciiTheme="minorHAnsi" w:hAnsiTheme="minorHAnsi" w:cstheme="minorHAnsi"/>
        </w:rPr>
        <w:t>the service user and / or carer disagree</w:t>
      </w:r>
      <w:r w:rsidR="0073776B" w:rsidRPr="00A672DC">
        <w:rPr>
          <w:rFonts w:asciiTheme="minorHAnsi" w:hAnsiTheme="minorHAnsi" w:cstheme="minorHAnsi"/>
        </w:rPr>
        <w:t>ing</w:t>
      </w:r>
      <w:r w:rsidRPr="00A672DC">
        <w:rPr>
          <w:rFonts w:asciiTheme="minorHAnsi" w:hAnsiTheme="minorHAnsi" w:cstheme="minorHAnsi"/>
        </w:rPr>
        <w:t xml:space="preserve"> w</w:t>
      </w:r>
      <w:r w:rsidR="00C031B9" w:rsidRPr="00A672DC">
        <w:rPr>
          <w:rFonts w:asciiTheme="minorHAnsi" w:hAnsiTheme="minorHAnsi" w:cstheme="minorHAnsi"/>
        </w:rPr>
        <w:t>ith the proposed plan and a mut</w:t>
      </w:r>
      <w:r w:rsidRPr="00A672DC">
        <w:rPr>
          <w:rFonts w:asciiTheme="minorHAnsi" w:hAnsiTheme="minorHAnsi" w:cstheme="minorHAnsi"/>
        </w:rPr>
        <w:t xml:space="preserve">ually agreeable plan for transfer from inpatient care cannot be achieved this should be reported as a dispute and the escalation process instigated. The service user and carer </w:t>
      </w:r>
      <w:r w:rsidR="007737F0" w:rsidRPr="00A672DC">
        <w:rPr>
          <w:rFonts w:asciiTheme="minorHAnsi" w:hAnsiTheme="minorHAnsi" w:cstheme="minorHAnsi"/>
        </w:rPr>
        <w:t xml:space="preserve">will </w:t>
      </w:r>
      <w:r w:rsidRPr="00A672DC">
        <w:rPr>
          <w:rFonts w:asciiTheme="minorHAnsi" w:hAnsiTheme="minorHAnsi" w:cstheme="minorHAnsi"/>
        </w:rPr>
        <w:t>be informed that this will be escalated.</w:t>
      </w:r>
      <w:r w:rsidR="00807C0F" w:rsidRPr="00A672DC">
        <w:rPr>
          <w:rFonts w:asciiTheme="minorHAnsi" w:hAnsiTheme="minorHAnsi" w:cstheme="minorHAnsi"/>
        </w:rPr>
        <w:t xml:space="preserve"> </w:t>
      </w:r>
    </w:p>
    <w:p w14:paraId="34AE4576" w14:textId="77777777" w:rsidR="00B34549" w:rsidRDefault="00B34549" w:rsidP="00BF1E39">
      <w:pPr>
        <w:pStyle w:val="Default"/>
        <w:jc w:val="both"/>
        <w:rPr>
          <w:rFonts w:asciiTheme="minorHAnsi" w:hAnsiTheme="minorHAnsi" w:cstheme="minorHAnsi"/>
        </w:rPr>
      </w:pPr>
    </w:p>
    <w:p w14:paraId="34AE4577" w14:textId="77777777" w:rsidR="00E94F16" w:rsidRDefault="00E94F16" w:rsidP="00BF1E39">
      <w:pPr>
        <w:pStyle w:val="Default"/>
        <w:jc w:val="both"/>
        <w:rPr>
          <w:rFonts w:asciiTheme="minorHAnsi" w:hAnsiTheme="minorHAnsi" w:cstheme="minorHAnsi"/>
        </w:rPr>
      </w:pPr>
    </w:p>
    <w:p w14:paraId="34AE4578" w14:textId="77777777" w:rsidR="00E94F16" w:rsidRDefault="00E94F16" w:rsidP="00BF1E39">
      <w:pPr>
        <w:pStyle w:val="Default"/>
        <w:jc w:val="both"/>
        <w:rPr>
          <w:rFonts w:asciiTheme="minorHAnsi" w:hAnsiTheme="minorHAnsi" w:cstheme="minorHAnsi"/>
        </w:rPr>
      </w:pPr>
    </w:p>
    <w:p w14:paraId="34AE4579" w14:textId="77777777" w:rsidR="00E94F16" w:rsidRPr="00A672DC" w:rsidRDefault="00E94F16" w:rsidP="00BF1E39">
      <w:pPr>
        <w:pStyle w:val="Default"/>
        <w:jc w:val="both"/>
        <w:rPr>
          <w:rFonts w:asciiTheme="minorHAnsi" w:hAnsiTheme="minorHAnsi" w:cstheme="minorHAnsi"/>
        </w:rPr>
      </w:pPr>
    </w:p>
    <w:p w14:paraId="34AE457A" w14:textId="77777777" w:rsidR="00BF1E39" w:rsidRPr="00A672DC" w:rsidRDefault="00BF1E39" w:rsidP="00BF1E39">
      <w:pPr>
        <w:pStyle w:val="Default"/>
        <w:jc w:val="both"/>
        <w:rPr>
          <w:rFonts w:asciiTheme="minorHAnsi" w:hAnsiTheme="minorHAnsi" w:cstheme="minorHAnsi"/>
          <w:b/>
        </w:rPr>
      </w:pPr>
      <w:r w:rsidRPr="00A672DC">
        <w:rPr>
          <w:rFonts w:asciiTheme="minorHAnsi" w:hAnsiTheme="minorHAnsi" w:cstheme="minorHAnsi"/>
          <w:b/>
        </w:rPr>
        <w:lastRenderedPageBreak/>
        <w:t xml:space="preserve">4.3 How will DToCs be </w:t>
      </w:r>
      <w:r w:rsidR="00A672DC" w:rsidRPr="00A672DC">
        <w:rPr>
          <w:rFonts w:asciiTheme="minorHAnsi" w:hAnsiTheme="minorHAnsi" w:cstheme="minorHAnsi"/>
          <w:b/>
        </w:rPr>
        <w:t>managed?</w:t>
      </w:r>
    </w:p>
    <w:p w14:paraId="34AE457B" w14:textId="77777777" w:rsidR="00BF1E39" w:rsidRPr="00A672DC" w:rsidRDefault="00BF1E39" w:rsidP="00BF1E39">
      <w:pPr>
        <w:pStyle w:val="Default"/>
        <w:jc w:val="both"/>
        <w:rPr>
          <w:rFonts w:asciiTheme="minorHAnsi" w:hAnsiTheme="minorHAnsi" w:cstheme="minorHAnsi"/>
        </w:rPr>
      </w:pPr>
    </w:p>
    <w:p w14:paraId="34AE457C" w14:textId="77777777" w:rsidR="00BF1E39" w:rsidRPr="00A672DC" w:rsidRDefault="00BF1E39" w:rsidP="00BF1E39">
      <w:pPr>
        <w:pStyle w:val="Default"/>
        <w:jc w:val="both"/>
        <w:rPr>
          <w:rFonts w:asciiTheme="minorHAnsi" w:hAnsiTheme="minorHAnsi" w:cstheme="minorHAnsi"/>
        </w:rPr>
      </w:pPr>
      <w:r w:rsidRPr="00A672DC">
        <w:rPr>
          <w:rFonts w:asciiTheme="minorHAnsi" w:hAnsiTheme="minorHAnsi" w:cstheme="minorHAnsi"/>
        </w:rPr>
        <w:t xml:space="preserve">The service user and their carers should be informed by the ward team of the plan for transfer from inpatient care and given the opportunity to </w:t>
      </w:r>
      <w:r w:rsidR="00A672DC" w:rsidRPr="00A672DC">
        <w:rPr>
          <w:rFonts w:asciiTheme="minorHAnsi" w:hAnsiTheme="minorHAnsi" w:cstheme="minorHAnsi"/>
        </w:rPr>
        <w:t>discuss</w:t>
      </w:r>
      <w:r w:rsidRPr="00A672DC">
        <w:rPr>
          <w:rFonts w:asciiTheme="minorHAnsi" w:hAnsiTheme="minorHAnsi" w:cstheme="minorHAnsi"/>
        </w:rPr>
        <w:t xml:space="preserve"> this and any concerns that they might have. The service users care coordinator </w:t>
      </w:r>
      <w:r w:rsidR="00807C0F" w:rsidRPr="00A672DC">
        <w:rPr>
          <w:rFonts w:asciiTheme="minorHAnsi" w:hAnsiTheme="minorHAnsi" w:cstheme="minorHAnsi"/>
        </w:rPr>
        <w:t xml:space="preserve">and social worker </w:t>
      </w:r>
      <w:r w:rsidRPr="00A672DC">
        <w:rPr>
          <w:rFonts w:asciiTheme="minorHAnsi" w:hAnsiTheme="minorHAnsi" w:cstheme="minorHAnsi"/>
        </w:rPr>
        <w:t xml:space="preserve">will </w:t>
      </w:r>
      <w:r w:rsidR="007554AD" w:rsidRPr="00A672DC">
        <w:rPr>
          <w:rFonts w:asciiTheme="minorHAnsi" w:hAnsiTheme="minorHAnsi" w:cstheme="minorHAnsi"/>
        </w:rPr>
        <w:t xml:space="preserve">be </w:t>
      </w:r>
      <w:r w:rsidRPr="00A672DC">
        <w:rPr>
          <w:rFonts w:asciiTheme="minorHAnsi" w:hAnsiTheme="minorHAnsi" w:cstheme="minorHAnsi"/>
        </w:rPr>
        <w:t>involved in all discussions with the service user regarding plans for transfer and will support the service user and carers with transfer.</w:t>
      </w:r>
    </w:p>
    <w:p w14:paraId="34AE457D" w14:textId="77777777" w:rsidR="00BF1E39" w:rsidRPr="00A672DC" w:rsidRDefault="00BF1E39" w:rsidP="00BF1E39">
      <w:pPr>
        <w:pStyle w:val="Default"/>
        <w:jc w:val="both"/>
        <w:rPr>
          <w:rFonts w:asciiTheme="minorHAnsi" w:hAnsiTheme="minorHAnsi" w:cstheme="minorHAnsi"/>
        </w:rPr>
      </w:pPr>
    </w:p>
    <w:p w14:paraId="34AE457E" w14:textId="77777777" w:rsidR="00BF1E39" w:rsidRPr="00A672DC" w:rsidRDefault="00BF1E39" w:rsidP="00BF1E39">
      <w:pPr>
        <w:pStyle w:val="Default"/>
        <w:jc w:val="both"/>
        <w:rPr>
          <w:rFonts w:asciiTheme="minorHAnsi" w:hAnsiTheme="minorHAnsi" w:cstheme="minorHAnsi"/>
        </w:rPr>
      </w:pPr>
      <w:r w:rsidRPr="00A672DC">
        <w:rPr>
          <w:rFonts w:asciiTheme="minorHAnsi" w:hAnsiTheme="minorHAnsi" w:cstheme="minorHAnsi"/>
        </w:rPr>
        <w:t xml:space="preserve">The </w:t>
      </w:r>
      <w:r w:rsidR="00EF4FFB" w:rsidRPr="00A672DC">
        <w:rPr>
          <w:rFonts w:asciiTheme="minorHAnsi" w:hAnsiTheme="minorHAnsi" w:cstheme="minorHAnsi"/>
        </w:rPr>
        <w:t>O</w:t>
      </w:r>
      <w:r w:rsidR="007737F0" w:rsidRPr="00A672DC">
        <w:rPr>
          <w:rFonts w:asciiTheme="minorHAnsi" w:hAnsiTheme="minorHAnsi" w:cstheme="minorHAnsi"/>
        </w:rPr>
        <w:t xml:space="preserve">lder </w:t>
      </w:r>
      <w:r w:rsidR="00A672DC" w:rsidRPr="00A672DC">
        <w:rPr>
          <w:rFonts w:asciiTheme="minorHAnsi" w:hAnsiTheme="minorHAnsi" w:cstheme="minorHAnsi"/>
        </w:rPr>
        <w:t>People’s Services</w:t>
      </w:r>
      <w:r w:rsidR="00EF4FFB" w:rsidRPr="00A672DC">
        <w:rPr>
          <w:rFonts w:asciiTheme="minorHAnsi" w:hAnsiTheme="minorHAnsi" w:cstheme="minorHAnsi"/>
        </w:rPr>
        <w:t xml:space="preserve"> </w:t>
      </w:r>
      <w:r w:rsidR="00BF79AE">
        <w:rPr>
          <w:rFonts w:asciiTheme="minorHAnsi" w:hAnsiTheme="minorHAnsi" w:cstheme="minorHAnsi"/>
        </w:rPr>
        <w:t>Discharge and Capacity lead</w:t>
      </w:r>
      <w:r w:rsidR="00EF4FFB" w:rsidRPr="00A672DC">
        <w:rPr>
          <w:rFonts w:asciiTheme="minorHAnsi" w:hAnsiTheme="minorHAnsi" w:cstheme="minorHAnsi"/>
        </w:rPr>
        <w:t xml:space="preserve"> and</w:t>
      </w:r>
      <w:r w:rsidR="00412354" w:rsidRPr="00A672DC">
        <w:rPr>
          <w:rFonts w:asciiTheme="minorHAnsi" w:hAnsiTheme="minorHAnsi" w:cstheme="minorHAnsi"/>
        </w:rPr>
        <w:t xml:space="preserve"> Discharge Lead</w:t>
      </w:r>
      <w:r w:rsidR="00EF4FFB" w:rsidRPr="00A672DC">
        <w:rPr>
          <w:rFonts w:asciiTheme="minorHAnsi" w:hAnsiTheme="minorHAnsi" w:cstheme="minorHAnsi"/>
        </w:rPr>
        <w:t xml:space="preserve"> </w:t>
      </w:r>
      <w:r w:rsidR="00A954FC" w:rsidRPr="00A672DC">
        <w:rPr>
          <w:rFonts w:asciiTheme="minorHAnsi" w:hAnsiTheme="minorHAnsi" w:cstheme="minorHAnsi"/>
        </w:rPr>
        <w:t>W</w:t>
      </w:r>
      <w:r w:rsidR="007737F0" w:rsidRPr="00A672DC">
        <w:rPr>
          <w:rFonts w:asciiTheme="minorHAnsi" w:hAnsiTheme="minorHAnsi" w:cstheme="minorHAnsi"/>
        </w:rPr>
        <w:t xml:space="preserve">orking </w:t>
      </w:r>
      <w:r w:rsidR="00A954FC" w:rsidRPr="00A672DC">
        <w:rPr>
          <w:rFonts w:asciiTheme="minorHAnsi" w:hAnsiTheme="minorHAnsi" w:cstheme="minorHAnsi"/>
        </w:rPr>
        <w:t>A</w:t>
      </w:r>
      <w:r w:rsidR="007737F0" w:rsidRPr="00A672DC">
        <w:rPr>
          <w:rFonts w:asciiTheme="minorHAnsi" w:hAnsiTheme="minorHAnsi" w:cstheme="minorHAnsi"/>
        </w:rPr>
        <w:t xml:space="preserve">ge </w:t>
      </w:r>
      <w:r w:rsidR="00A954FC" w:rsidRPr="00A672DC">
        <w:rPr>
          <w:rFonts w:asciiTheme="minorHAnsi" w:hAnsiTheme="minorHAnsi" w:cstheme="minorHAnsi"/>
        </w:rPr>
        <w:t>A</w:t>
      </w:r>
      <w:r w:rsidR="007737F0" w:rsidRPr="00A672DC">
        <w:rPr>
          <w:rFonts w:asciiTheme="minorHAnsi" w:hAnsiTheme="minorHAnsi" w:cstheme="minorHAnsi"/>
        </w:rPr>
        <w:t>dults</w:t>
      </w:r>
      <w:r w:rsidR="00A954FC" w:rsidRPr="00A672DC">
        <w:rPr>
          <w:rFonts w:asciiTheme="minorHAnsi" w:hAnsiTheme="minorHAnsi" w:cstheme="minorHAnsi"/>
        </w:rPr>
        <w:t xml:space="preserve"> </w:t>
      </w:r>
      <w:r w:rsidRPr="00A672DC">
        <w:rPr>
          <w:rFonts w:asciiTheme="minorHAnsi" w:hAnsiTheme="minorHAnsi" w:cstheme="minorHAnsi"/>
        </w:rPr>
        <w:t>will maintain a list of all service users who are reported as a delayed transfer of care.</w:t>
      </w:r>
    </w:p>
    <w:p w14:paraId="34AE457F" w14:textId="77777777" w:rsidR="00BF1E39" w:rsidRPr="00A672DC" w:rsidRDefault="00BF1E39" w:rsidP="00BF1E39">
      <w:pPr>
        <w:pStyle w:val="Default"/>
        <w:jc w:val="both"/>
        <w:rPr>
          <w:rFonts w:asciiTheme="minorHAnsi" w:hAnsiTheme="minorHAnsi" w:cstheme="minorHAnsi"/>
        </w:rPr>
      </w:pPr>
    </w:p>
    <w:p w14:paraId="34AE4580" w14:textId="77777777" w:rsidR="00BF1E39" w:rsidRPr="00A672DC" w:rsidRDefault="00BF1E39" w:rsidP="00BF1E39">
      <w:pPr>
        <w:pStyle w:val="Default"/>
        <w:jc w:val="both"/>
        <w:rPr>
          <w:rFonts w:asciiTheme="minorHAnsi" w:hAnsiTheme="minorHAnsi" w:cstheme="minorHAnsi"/>
        </w:rPr>
      </w:pPr>
      <w:r w:rsidRPr="00A672DC">
        <w:rPr>
          <w:rFonts w:asciiTheme="minorHAnsi" w:hAnsiTheme="minorHAnsi" w:cstheme="minorHAnsi"/>
        </w:rPr>
        <w:t xml:space="preserve">The report will detail the actions taken in the last week to facilitate the transfer of the service use from inpatient care and any identified barriers which are preventing this. The </w:t>
      </w:r>
      <w:r w:rsidR="00EF4FFB" w:rsidRPr="00A672DC">
        <w:rPr>
          <w:rFonts w:asciiTheme="minorHAnsi" w:hAnsiTheme="minorHAnsi" w:cstheme="minorHAnsi"/>
        </w:rPr>
        <w:t xml:space="preserve">OPS </w:t>
      </w:r>
      <w:r w:rsidR="00BF79AE">
        <w:rPr>
          <w:rFonts w:asciiTheme="minorHAnsi" w:hAnsiTheme="minorHAnsi" w:cstheme="minorHAnsi"/>
        </w:rPr>
        <w:t>Discharge and Capacity lead</w:t>
      </w:r>
      <w:r w:rsidR="00EF4FFB" w:rsidRPr="00A672DC">
        <w:rPr>
          <w:rFonts w:asciiTheme="minorHAnsi" w:hAnsiTheme="minorHAnsi" w:cstheme="minorHAnsi"/>
        </w:rPr>
        <w:t xml:space="preserve"> /</w:t>
      </w:r>
      <w:r w:rsidR="00412354" w:rsidRPr="00A672DC">
        <w:rPr>
          <w:rFonts w:asciiTheme="minorHAnsi" w:hAnsiTheme="minorHAnsi" w:cstheme="minorHAnsi"/>
        </w:rPr>
        <w:t>Discharge Lead</w:t>
      </w:r>
      <w:r w:rsidR="00EF4FFB" w:rsidRPr="00A672DC">
        <w:rPr>
          <w:rFonts w:asciiTheme="minorHAnsi" w:hAnsiTheme="minorHAnsi" w:cstheme="minorHAnsi"/>
        </w:rPr>
        <w:t xml:space="preserve"> working age and discharge support service </w:t>
      </w:r>
      <w:r w:rsidRPr="00A672DC">
        <w:rPr>
          <w:rFonts w:asciiTheme="minorHAnsi" w:hAnsiTheme="minorHAnsi" w:cstheme="minorHAnsi"/>
        </w:rPr>
        <w:t>will review the actions which have been taken and give advice to the ward team on any other actions which could be considered.</w:t>
      </w:r>
    </w:p>
    <w:p w14:paraId="34AE4581" w14:textId="77777777" w:rsidR="00BF1E39" w:rsidRPr="00A672DC" w:rsidRDefault="00BF1E39" w:rsidP="00BF1E39">
      <w:pPr>
        <w:pStyle w:val="Default"/>
        <w:jc w:val="both"/>
        <w:rPr>
          <w:rFonts w:asciiTheme="minorHAnsi" w:hAnsiTheme="minorHAnsi" w:cstheme="minorHAnsi"/>
        </w:rPr>
      </w:pPr>
    </w:p>
    <w:p w14:paraId="34AE4582" w14:textId="77777777" w:rsidR="00BF1E39" w:rsidRPr="00A672DC" w:rsidRDefault="00BF1E39" w:rsidP="00BF1E39">
      <w:pPr>
        <w:pStyle w:val="Default"/>
        <w:jc w:val="both"/>
        <w:rPr>
          <w:rFonts w:asciiTheme="minorHAnsi" w:hAnsiTheme="minorHAnsi" w:cstheme="minorHAnsi"/>
        </w:rPr>
      </w:pPr>
      <w:r w:rsidRPr="00A672DC">
        <w:rPr>
          <w:rFonts w:asciiTheme="minorHAnsi" w:hAnsiTheme="minorHAnsi" w:cstheme="minorHAnsi"/>
        </w:rPr>
        <w:t xml:space="preserve">Any barriers which have been identified will be discussed at the </w:t>
      </w:r>
      <w:r w:rsidR="00EF4FFB" w:rsidRPr="00A672DC">
        <w:rPr>
          <w:rFonts w:asciiTheme="minorHAnsi" w:hAnsiTheme="minorHAnsi" w:cstheme="minorHAnsi"/>
        </w:rPr>
        <w:t xml:space="preserve">fortnightly </w:t>
      </w:r>
      <w:r w:rsidRPr="00A672DC">
        <w:rPr>
          <w:rFonts w:asciiTheme="minorHAnsi" w:hAnsiTheme="minorHAnsi" w:cstheme="minorHAnsi"/>
        </w:rPr>
        <w:t>delayed transfer of care group which will be attended by se</w:t>
      </w:r>
      <w:r w:rsidR="00EF4FFB" w:rsidRPr="00A672DC">
        <w:rPr>
          <w:rFonts w:asciiTheme="minorHAnsi" w:hAnsiTheme="minorHAnsi" w:cstheme="minorHAnsi"/>
        </w:rPr>
        <w:t>ni</w:t>
      </w:r>
      <w:r w:rsidRPr="00A672DC">
        <w:rPr>
          <w:rFonts w:asciiTheme="minorHAnsi" w:hAnsiTheme="minorHAnsi" w:cstheme="minorHAnsi"/>
        </w:rPr>
        <w:t xml:space="preserve">or managers from the Trust and </w:t>
      </w:r>
      <w:r w:rsidR="007737F0" w:rsidRPr="00A672DC">
        <w:rPr>
          <w:rFonts w:asciiTheme="minorHAnsi" w:hAnsiTheme="minorHAnsi" w:cstheme="minorHAnsi"/>
        </w:rPr>
        <w:t>Adult Social Care</w:t>
      </w:r>
      <w:r w:rsidRPr="00A672DC">
        <w:rPr>
          <w:rFonts w:asciiTheme="minorHAnsi" w:hAnsiTheme="minorHAnsi" w:cstheme="minorHAnsi"/>
        </w:rPr>
        <w:t xml:space="preserve">. </w:t>
      </w:r>
      <w:r w:rsidR="00E00093">
        <w:rPr>
          <w:rFonts w:asciiTheme="minorHAnsi" w:hAnsiTheme="minorHAnsi" w:cstheme="minorHAnsi"/>
        </w:rPr>
        <w:t>Terms of reference see appendix 2</w:t>
      </w:r>
    </w:p>
    <w:p w14:paraId="34AE4583" w14:textId="77777777" w:rsidR="00807C0F" w:rsidRPr="00A672DC" w:rsidRDefault="00BF1E39" w:rsidP="00BF1E39">
      <w:pPr>
        <w:pStyle w:val="Default"/>
        <w:jc w:val="both"/>
        <w:rPr>
          <w:rFonts w:asciiTheme="minorHAnsi" w:hAnsiTheme="minorHAnsi" w:cstheme="minorHAnsi"/>
        </w:rPr>
      </w:pPr>
      <w:r w:rsidRPr="00A672DC">
        <w:rPr>
          <w:rFonts w:asciiTheme="minorHAnsi" w:hAnsiTheme="minorHAnsi" w:cstheme="minorHAnsi"/>
        </w:rPr>
        <w:t xml:space="preserve"> </w:t>
      </w:r>
    </w:p>
    <w:p w14:paraId="34AE4584" w14:textId="77777777" w:rsidR="00BF1E39" w:rsidRPr="00A672DC" w:rsidRDefault="00BF1E39" w:rsidP="00BF1E39">
      <w:pPr>
        <w:pStyle w:val="Default"/>
        <w:jc w:val="both"/>
        <w:rPr>
          <w:rFonts w:asciiTheme="minorHAnsi" w:hAnsiTheme="minorHAnsi" w:cstheme="minorHAnsi"/>
          <w:b/>
        </w:rPr>
      </w:pPr>
      <w:r w:rsidRPr="00A672DC">
        <w:rPr>
          <w:rFonts w:asciiTheme="minorHAnsi" w:hAnsiTheme="minorHAnsi" w:cstheme="minorHAnsi"/>
          <w:b/>
        </w:rPr>
        <w:t>4.4 Working together to avoid DToCs</w:t>
      </w:r>
    </w:p>
    <w:p w14:paraId="34AE4585" w14:textId="77777777" w:rsidR="00BF1E39" w:rsidRPr="00A672DC" w:rsidRDefault="00BF1E39" w:rsidP="00BF1E39">
      <w:pPr>
        <w:pStyle w:val="Default"/>
        <w:jc w:val="both"/>
        <w:rPr>
          <w:rFonts w:asciiTheme="minorHAnsi" w:hAnsiTheme="minorHAnsi" w:cstheme="minorHAnsi"/>
          <w:b/>
        </w:rPr>
      </w:pPr>
    </w:p>
    <w:p w14:paraId="34AE4586" w14:textId="77777777" w:rsidR="00BF1E39" w:rsidRPr="00A672DC" w:rsidRDefault="00BF1E39" w:rsidP="00BF1E39">
      <w:pPr>
        <w:pStyle w:val="Default"/>
        <w:jc w:val="both"/>
        <w:rPr>
          <w:rFonts w:asciiTheme="minorHAnsi" w:hAnsiTheme="minorHAnsi" w:cstheme="minorHAnsi"/>
        </w:rPr>
      </w:pPr>
      <w:r w:rsidRPr="00A672DC">
        <w:rPr>
          <w:rFonts w:asciiTheme="minorHAnsi" w:hAnsiTheme="minorHAnsi" w:cstheme="minorHAnsi"/>
        </w:rPr>
        <w:t xml:space="preserve">The </w:t>
      </w:r>
      <w:r w:rsidR="003D0EB3" w:rsidRPr="00A672DC">
        <w:rPr>
          <w:rFonts w:asciiTheme="minorHAnsi" w:hAnsiTheme="minorHAnsi" w:cstheme="minorHAnsi"/>
        </w:rPr>
        <w:t xml:space="preserve">care coordinator, </w:t>
      </w:r>
      <w:r w:rsidRPr="00A672DC">
        <w:rPr>
          <w:rFonts w:asciiTheme="minorHAnsi" w:hAnsiTheme="minorHAnsi" w:cstheme="minorHAnsi"/>
        </w:rPr>
        <w:t xml:space="preserve">ward team, </w:t>
      </w:r>
      <w:r w:rsidR="00412354" w:rsidRPr="00A672DC">
        <w:rPr>
          <w:rFonts w:asciiTheme="minorHAnsi" w:hAnsiTheme="minorHAnsi" w:cstheme="minorHAnsi"/>
        </w:rPr>
        <w:t>D</w:t>
      </w:r>
      <w:r w:rsidRPr="00A672DC">
        <w:rPr>
          <w:rFonts w:asciiTheme="minorHAnsi" w:hAnsiTheme="minorHAnsi" w:cstheme="minorHAnsi"/>
        </w:rPr>
        <w:t>ischarge</w:t>
      </w:r>
      <w:r w:rsidR="00412354" w:rsidRPr="00A672DC">
        <w:rPr>
          <w:rFonts w:asciiTheme="minorHAnsi" w:hAnsiTheme="minorHAnsi" w:cstheme="minorHAnsi"/>
        </w:rPr>
        <w:t xml:space="preserve"> and Capacity Lead</w:t>
      </w:r>
      <w:r w:rsidRPr="00A672DC">
        <w:rPr>
          <w:rFonts w:asciiTheme="minorHAnsi" w:hAnsiTheme="minorHAnsi" w:cstheme="minorHAnsi"/>
        </w:rPr>
        <w:t xml:space="preserve"> and</w:t>
      </w:r>
      <w:r w:rsidR="00412354" w:rsidRPr="00A672DC">
        <w:rPr>
          <w:rFonts w:asciiTheme="minorHAnsi" w:hAnsiTheme="minorHAnsi" w:cstheme="minorHAnsi"/>
        </w:rPr>
        <w:t xml:space="preserve"> the </w:t>
      </w:r>
      <w:r w:rsidRPr="00A672DC">
        <w:rPr>
          <w:rFonts w:asciiTheme="minorHAnsi" w:hAnsiTheme="minorHAnsi" w:cstheme="minorHAnsi"/>
        </w:rPr>
        <w:t>discharge</w:t>
      </w:r>
      <w:r w:rsidR="00412354" w:rsidRPr="00A672DC">
        <w:rPr>
          <w:rFonts w:asciiTheme="minorHAnsi" w:hAnsiTheme="minorHAnsi" w:cstheme="minorHAnsi"/>
        </w:rPr>
        <w:t xml:space="preserve"> support </w:t>
      </w:r>
      <w:r w:rsidR="00A672DC" w:rsidRPr="00A672DC">
        <w:rPr>
          <w:rFonts w:asciiTheme="minorHAnsi" w:hAnsiTheme="minorHAnsi" w:cstheme="minorHAnsi"/>
        </w:rPr>
        <w:t>team will</w:t>
      </w:r>
      <w:r w:rsidRPr="00A672DC">
        <w:rPr>
          <w:rFonts w:asciiTheme="minorHAnsi" w:hAnsiTheme="minorHAnsi" w:cstheme="minorHAnsi"/>
        </w:rPr>
        <w:t xml:space="preserve"> work constructively with colleagues from partner agencies to facilitate a smooth transfer of care for the service user.</w:t>
      </w:r>
      <w:r w:rsidR="0073776B" w:rsidRPr="00A672DC">
        <w:rPr>
          <w:rFonts w:asciiTheme="minorHAnsi" w:hAnsiTheme="minorHAnsi" w:cstheme="minorHAnsi"/>
        </w:rPr>
        <w:t xml:space="preserve"> Understanding and identifying possible causes of delays is critical to avoiding these through appropriate care planning.</w:t>
      </w:r>
      <w:r w:rsidR="003D0EB3" w:rsidRPr="00A672DC">
        <w:rPr>
          <w:rFonts w:asciiTheme="minorHAnsi" w:hAnsiTheme="minorHAnsi" w:cstheme="minorHAnsi"/>
        </w:rPr>
        <w:t xml:space="preserve"> In all cases the service user and carers should be involved in the care planning and the services need to be clear with regards to the expectations of </w:t>
      </w:r>
      <w:r w:rsidR="007554AD" w:rsidRPr="00A672DC">
        <w:rPr>
          <w:rFonts w:asciiTheme="minorHAnsi" w:hAnsiTheme="minorHAnsi" w:cstheme="minorHAnsi"/>
        </w:rPr>
        <w:t xml:space="preserve">the </w:t>
      </w:r>
      <w:r w:rsidR="003D0EB3" w:rsidRPr="00A672DC">
        <w:rPr>
          <w:rFonts w:asciiTheme="minorHAnsi" w:hAnsiTheme="minorHAnsi" w:cstheme="minorHAnsi"/>
        </w:rPr>
        <w:t>service use</w:t>
      </w:r>
      <w:r w:rsidR="007554AD" w:rsidRPr="00A672DC">
        <w:rPr>
          <w:rFonts w:asciiTheme="minorHAnsi" w:hAnsiTheme="minorHAnsi" w:cstheme="minorHAnsi"/>
        </w:rPr>
        <w:t>r</w:t>
      </w:r>
      <w:r w:rsidR="003D0EB3" w:rsidRPr="00A672DC">
        <w:rPr>
          <w:rFonts w:asciiTheme="minorHAnsi" w:hAnsiTheme="minorHAnsi" w:cstheme="minorHAnsi"/>
        </w:rPr>
        <w:t xml:space="preserve"> and what can be achieved during an inpatient admission.</w:t>
      </w:r>
    </w:p>
    <w:p w14:paraId="34AE4587" w14:textId="77777777" w:rsidR="003D0EB3" w:rsidRPr="00A672DC" w:rsidRDefault="003D0EB3" w:rsidP="00BF1E39">
      <w:pPr>
        <w:pStyle w:val="Default"/>
        <w:jc w:val="both"/>
        <w:rPr>
          <w:rFonts w:asciiTheme="minorHAnsi" w:hAnsiTheme="minorHAnsi" w:cstheme="minorHAnsi"/>
        </w:rPr>
      </w:pPr>
    </w:p>
    <w:p w14:paraId="34AE4588" w14:textId="77777777" w:rsidR="003D0EB3" w:rsidRPr="00A672DC" w:rsidRDefault="003D0EB3" w:rsidP="00BF1E39">
      <w:pPr>
        <w:pStyle w:val="Default"/>
        <w:jc w:val="both"/>
        <w:rPr>
          <w:rFonts w:asciiTheme="minorHAnsi" w:hAnsiTheme="minorHAnsi" w:cstheme="minorHAnsi"/>
        </w:rPr>
      </w:pPr>
      <w:r w:rsidRPr="00A672DC">
        <w:rPr>
          <w:rFonts w:asciiTheme="minorHAnsi" w:hAnsiTheme="minorHAnsi" w:cstheme="minorHAnsi"/>
        </w:rPr>
        <w:t xml:space="preserve">Support for </w:t>
      </w:r>
      <w:r w:rsidR="007554AD" w:rsidRPr="00A672DC">
        <w:rPr>
          <w:rFonts w:asciiTheme="minorHAnsi" w:hAnsiTheme="minorHAnsi" w:cstheme="minorHAnsi"/>
        </w:rPr>
        <w:t xml:space="preserve">the </w:t>
      </w:r>
      <w:r w:rsidRPr="00A672DC">
        <w:rPr>
          <w:rFonts w:asciiTheme="minorHAnsi" w:hAnsiTheme="minorHAnsi" w:cstheme="minorHAnsi"/>
        </w:rPr>
        <w:t xml:space="preserve">service user with accommodation delays is available through the </w:t>
      </w:r>
      <w:r w:rsidR="007737F0" w:rsidRPr="00A672DC">
        <w:rPr>
          <w:rFonts w:asciiTheme="minorHAnsi" w:hAnsiTheme="minorHAnsi" w:cstheme="minorHAnsi"/>
        </w:rPr>
        <w:t>A</w:t>
      </w:r>
      <w:r w:rsidRPr="00A672DC">
        <w:rPr>
          <w:rFonts w:asciiTheme="minorHAnsi" w:hAnsiTheme="minorHAnsi" w:cstheme="minorHAnsi"/>
        </w:rPr>
        <w:t xml:space="preserve">ccommodation </w:t>
      </w:r>
      <w:r w:rsidR="007737F0" w:rsidRPr="00A672DC">
        <w:rPr>
          <w:rFonts w:asciiTheme="minorHAnsi" w:hAnsiTheme="minorHAnsi" w:cstheme="minorHAnsi"/>
        </w:rPr>
        <w:t>G</w:t>
      </w:r>
      <w:r w:rsidRPr="00A672DC">
        <w:rPr>
          <w:rFonts w:asciiTheme="minorHAnsi" w:hAnsiTheme="minorHAnsi" w:cstheme="minorHAnsi"/>
        </w:rPr>
        <w:t>ateway workers. The gateway specialises in providing support for services to receive priority for housing, identify possible accommodation and support people with gaining bonds for private lets.</w:t>
      </w:r>
    </w:p>
    <w:p w14:paraId="34AE4589" w14:textId="77777777" w:rsidR="003D0EB3" w:rsidRPr="00A672DC" w:rsidRDefault="003D0EB3" w:rsidP="00BF1E39">
      <w:pPr>
        <w:pStyle w:val="Default"/>
        <w:jc w:val="both"/>
        <w:rPr>
          <w:rFonts w:asciiTheme="minorHAnsi" w:hAnsiTheme="minorHAnsi" w:cstheme="minorHAnsi"/>
        </w:rPr>
      </w:pPr>
    </w:p>
    <w:p w14:paraId="34AE458A" w14:textId="77777777" w:rsidR="003D0EB3" w:rsidRPr="00A672DC" w:rsidRDefault="003D0EB3" w:rsidP="00BF1E39">
      <w:pPr>
        <w:pStyle w:val="Default"/>
        <w:jc w:val="both"/>
        <w:rPr>
          <w:rFonts w:asciiTheme="minorHAnsi" w:hAnsiTheme="minorHAnsi" w:cstheme="minorHAnsi"/>
        </w:rPr>
      </w:pPr>
      <w:r w:rsidRPr="00A672DC">
        <w:rPr>
          <w:rFonts w:asciiTheme="minorHAnsi" w:hAnsiTheme="minorHAnsi" w:cstheme="minorHAnsi"/>
        </w:rPr>
        <w:t>Where delays and blockages occur within our internal systems or between organisations these should in the first instance try to be resolved by the care coordinator and ward team. Where this is not possible escalation of the issues should be made through the management structure.</w:t>
      </w:r>
      <w:r w:rsidR="00EF4FFB" w:rsidRPr="00A672DC">
        <w:rPr>
          <w:rFonts w:asciiTheme="minorHAnsi" w:hAnsiTheme="minorHAnsi" w:cstheme="minorHAnsi"/>
        </w:rPr>
        <w:t xml:space="preserve"> (</w:t>
      </w:r>
      <w:r w:rsidR="00A672DC" w:rsidRPr="00A672DC">
        <w:rPr>
          <w:rFonts w:asciiTheme="minorHAnsi" w:hAnsiTheme="minorHAnsi" w:cstheme="minorHAnsi"/>
        </w:rPr>
        <w:t>See</w:t>
      </w:r>
      <w:r w:rsidR="00EF4FFB" w:rsidRPr="00A672DC">
        <w:rPr>
          <w:rFonts w:asciiTheme="minorHAnsi" w:hAnsiTheme="minorHAnsi" w:cstheme="minorHAnsi"/>
        </w:rPr>
        <w:t xml:space="preserve"> flowchart).</w:t>
      </w:r>
      <w:r w:rsidRPr="00A672DC">
        <w:rPr>
          <w:rFonts w:asciiTheme="minorHAnsi" w:hAnsiTheme="minorHAnsi" w:cstheme="minorHAnsi"/>
        </w:rPr>
        <w:t xml:space="preserve"> Prior to any escalation it will be expected that all possible solutions will have been explored and documented as to why they could not be implemented to remove the delay.</w:t>
      </w:r>
    </w:p>
    <w:p w14:paraId="34AE458B" w14:textId="77777777" w:rsidR="003D0EB3" w:rsidRPr="00A672DC" w:rsidRDefault="003D0EB3" w:rsidP="00BF1E39">
      <w:pPr>
        <w:pStyle w:val="Default"/>
        <w:jc w:val="both"/>
        <w:rPr>
          <w:rFonts w:asciiTheme="minorHAnsi" w:hAnsiTheme="minorHAnsi" w:cstheme="minorHAnsi"/>
        </w:rPr>
      </w:pPr>
    </w:p>
    <w:p w14:paraId="34AE458C" w14:textId="77777777" w:rsidR="003D0EB3" w:rsidRPr="00A672DC" w:rsidRDefault="003D0EB3" w:rsidP="00BF1E39">
      <w:pPr>
        <w:pStyle w:val="Default"/>
        <w:jc w:val="both"/>
        <w:rPr>
          <w:rFonts w:asciiTheme="minorHAnsi" w:hAnsiTheme="minorHAnsi" w:cstheme="minorHAnsi"/>
        </w:rPr>
      </w:pPr>
      <w:r w:rsidRPr="00A672DC">
        <w:rPr>
          <w:rFonts w:asciiTheme="minorHAnsi" w:hAnsiTheme="minorHAnsi" w:cstheme="minorHAnsi"/>
        </w:rPr>
        <w:t xml:space="preserve">In some cases delays will occur because the service required by the service users to facilitate transfer is not available. Issues related to the commissioning of services should be immediately raised with the appropriate service manager for discussion with the </w:t>
      </w:r>
      <w:r w:rsidR="00E32D12" w:rsidRPr="00A672DC">
        <w:rPr>
          <w:rFonts w:asciiTheme="minorHAnsi" w:hAnsiTheme="minorHAnsi" w:cstheme="minorHAnsi"/>
        </w:rPr>
        <w:t>Clinical Commissioning Group and Adult Social Care</w:t>
      </w:r>
      <w:r w:rsidRPr="00A672DC">
        <w:rPr>
          <w:rFonts w:asciiTheme="minorHAnsi" w:hAnsiTheme="minorHAnsi" w:cstheme="minorHAnsi"/>
        </w:rPr>
        <w:t>.</w:t>
      </w:r>
    </w:p>
    <w:p w14:paraId="34AE458D" w14:textId="77777777" w:rsidR="00BF1E39" w:rsidRPr="00A672DC" w:rsidRDefault="00BF1E39" w:rsidP="00BF1E39">
      <w:pPr>
        <w:pStyle w:val="Default"/>
        <w:jc w:val="both"/>
        <w:rPr>
          <w:rFonts w:asciiTheme="minorHAnsi" w:hAnsiTheme="minorHAnsi" w:cstheme="minorHAnsi"/>
          <w:b/>
        </w:rPr>
      </w:pPr>
    </w:p>
    <w:p w14:paraId="34AE458E" w14:textId="77777777" w:rsidR="002D0FAD" w:rsidRPr="00A672DC" w:rsidRDefault="0073776B" w:rsidP="00D74C73">
      <w:pPr>
        <w:rPr>
          <w:rFonts w:asciiTheme="minorHAnsi" w:hAnsiTheme="minorHAnsi" w:cstheme="minorHAnsi"/>
          <w:b/>
          <w:sz w:val="24"/>
        </w:rPr>
      </w:pPr>
      <w:r w:rsidRPr="00A672DC">
        <w:rPr>
          <w:rFonts w:asciiTheme="minorHAnsi" w:hAnsiTheme="minorHAnsi" w:cstheme="minorHAnsi"/>
          <w:b/>
          <w:sz w:val="24"/>
        </w:rPr>
        <w:t>4.5</w:t>
      </w:r>
      <w:r w:rsidR="00B23148" w:rsidRPr="00A672DC">
        <w:rPr>
          <w:rFonts w:asciiTheme="minorHAnsi" w:hAnsiTheme="minorHAnsi" w:cstheme="minorHAnsi"/>
          <w:b/>
          <w:sz w:val="24"/>
        </w:rPr>
        <w:t xml:space="preserve"> DToC recording</w:t>
      </w:r>
    </w:p>
    <w:p w14:paraId="34AE458F" w14:textId="77777777" w:rsidR="00B23148" w:rsidRDefault="00B23148" w:rsidP="00D74C73">
      <w:pPr>
        <w:rPr>
          <w:rFonts w:asciiTheme="minorHAnsi" w:hAnsiTheme="minorHAnsi" w:cstheme="minorHAnsi"/>
          <w:sz w:val="24"/>
        </w:rPr>
      </w:pPr>
      <w:r w:rsidRPr="00A672DC">
        <w:rPr>
          <w:rFonts w:asciiTheme="minorHAnsi" w:hAnsiTheme="minorHAnsi" w:cstheme="minorHAnsi"/>
          <w:sz w:val="24"/>
        </w:rPr>
        <w:t xml:space="preserve">Once a DToC has been identified by the MDT this must be recorded on Paris using the agreed process. If a service user is not recorded as delayed on Paris this will not be </w:t>
      </w:r>
      <w:r w:rsidR="00F1342B" w:rsidRPr="00A672DC">
        <w:rPr>
          <w:rFonts w:asciiTheme="minorHAnsi" w:hAnsiTheme="minorHAnsi" w:cstheme="minorHAnsi"/>
          <w:sz w:val="24"/>
        </w:rPr>
        <w:t>reported as part of the Trust’s submission and will not be included as part of the De</w:t>
      </w:r>
      <w:r w:rsidR="007554AD" w:rsidRPr="00A672DC">
        <w:rPr>
          <w:rFonts w:asciiTheme="minorHAnsi" w:hAnsiTheme="minorHAnsi" w:cstheme="minorHAnsi"/>
          <w:sz w:val="24"/>
        </w:rPr>
        <w:t>layed transfer of care review pr</w:t>
      </w:r>
      <w:r w:rsidR="00F1342B" w:rsidRPr="00A672DC">
        <w:rPr>
          <w:rFonts w:asciiTheme="minorHAnsi" w:hAnsiTheme="minorHAnsi" w:cstheme="minorHAnsi"/>
          <w:sz w:val="24"/>
        </w:rPr>
        <w:t>ocess. For guidance on how to record DToCs on Paris staff can contact either the Paris team or the bed management team.</w:t>
      </w:r>
    </w:p>
    <w:p w14:paraId="34AE4590" w14:textId="77777777" w:rsidR="00F1342B" w:rsidRPr="00A672DC" w:rsidRDefault="0073776B" w:rsidP="00D74C73">
      <w:pPr>
        <w:rPr>
          <w:rFonts w:asciiTheme="minorHAnsi" w:hAnsiTheme="minorHAnsi" w:cstheme="minorHAnsi"/>
          <w:b/>
          <w:sz w:val="24"/>
        </w:rPr>
      </w:pPr>
      <w:r w:rsidRPr="00A672DC">
        <w:rPr>
          <w:rFonts w:asciiTheme="minorHAnsi" w:hAnsiTheme="minorHAnsi" w:cstheme="minorHAnsi"/>
          <w:b/>
          <w:sz w:val="24"/>
        </w:rPr>
        <w:t>4.6</w:t>
      </w:r>
      <w:r w:rsidR="00F1342B" w:rsidRPr="00A672DC">
        <w:rPr>
          <w:rFonts w:asciiTheme="minorHAnsi" w:hAnsiTheme="minorHAnsi" w:cstheme="minorHAnsi"/>
          <w:b/>
          <w:sz w:val="24"/>
        </w:rPr>
        <w:t xml:space="preserve"> Review of delayed transfers of care</w:t>
      </w:r>
    </w:p>
    <w:p w14:paraId="34AE4591" w14:textId="77777777" w:rsidR="00F1342B" w:rsidRPr="00A672DC" w:rsidRDefault="00F1342B" w:rsidP="00D74C73">
      <w:pPr>
        <w:rPr>
          <w:rFonts w:asciiTheme="minorHAnsi" w:hAnsiTheme="minorHAnsi" w:cstheme="minorHAnsi"/>
          <w:sz w:val="24"/>
        </w:rPr>
      </w:pPr>
      <w:r w:rsidRPr="00A672DC">
        <w:rPr>
          <w:rFonts w:asciiTheme="minorHAnsi" w:hAnsiTheme="minorHAnsi" w:cstheme="minorHAnsi"/>
          <w:sz w:val="24"/>
        </w:rPr>
        <w:t>All delayed transfers of care will be reviewed daily on the</w:t>
      </w:r>
      <w:r w:rsidR="008A0586" w:rsidRPr="00A672DC">
        <w:rPr>
          <w:rFonts w:asciiTheme="minorHAnsi" w:hAnsiTheme="minorHAnsi" w:cstheme="minorHAnsi"/>
          <w:sz w:val="24"/>
        </w:rPr>
        <w:t xml:space="preserve"> working </w:t>
      </w:r>
      <w:r w:rsidR="00A672DC" w:rsidRPr="00A672DC">
        <w:rPr>
          <w:rFonts w:asciiTheme="minorHAnsi" w:hAnsiTheme="minorHAnsi" w:cstheme="minorHAnsi"/>
          <w:sz w:val="24"/>
        </w:rPr>
        <w:t>age wards</w:t>
      </w:r>
      <w:r w:rsidRPr="00A672DC">
        <w:rPr>
          <w:rFonts w:asciiTheme="minorHAnsi" w:hAnsiTheme="minorHAnsi" w:cstheme="minorHAnsi"/>
          <w:sz w:val="24"/>
        </w:rPr>
        <w:t xml:space="preserve"> as part of the PIPA </w:t>
      </w:r>
      <w:r w:rsidR="00A672DC" w:rsidRPr="00A672DC">
        <w:rPr>
          <w:rFonts w:asciiTheme="minorHAnsi" w:hAnsiTheme="minorHAnsi" w:cstheme="minorHAnsi"/>
          <w:sz w:val="24"/>
        </w:rPr>
        <w:t>process and</w:t>
      </w:r>
      <w:r w:rsidR="008A0586" w:rsidRPr="00A672DC">
        <w:rPr>
          <w:rFonts w:asciiTheme="minorHAnsi" w:hAnsiTheme="minorHAnsi" w:cstheme="minorHAnsi"/>
          <w:sz w:val="24"/>
        </w:rPr>
        <w:t xml:space="preserve"> weekly in MDT reviews on the older adult wards a</w:t>
      </w:r>
      <w:r w:rsidRPr="00A672DC">
        <w:rPr>
          <w:rFonts w:asciiTheme="minorHAnsi" w:hAnsiTheme="minorHAnsi" w:cstheme="minorHAnsi"/>
          <w:sz w:val="24"/>
        </w:rPr>
        <w:t xml:space="preserve">ny actions which either need to be taken or have been taken to facilitate discharge </w:t>
      </w:r>
      <w:r w:rsidR="008536B0" w:rsidRPr="00A672DC">
        <w:rPr>
          <w:rFonts w:asciiTheme="minorHAnsi" w:hAnsiTheme="minorHAnsi" w:cstheme="minorHAnsi"/>
          <w:sz w:val="24"/>
        </w:rPr>
        <w:t xml:space="preserve">should be agreed and a member of the ward or bed management team </w:t>
      </w:r>
      <w:r w:rsidR="007554AD" w:rsidRPr="00A672DC">
        <w:rPr>
          <w:rFonts w:asciiTheme="minorHAnsi" w:hAnsiTheme="minorHAnsi" w:cstheme="minorHAnsi"/>
          <w:sz w:val="24"/>
        </w:rPr>
        <w:t>nominated to take action within an agreed timescale.</w:t>
      </w:r>
    </w:p>
    <w:p w14:paraId="34AE4592" w14:textId="77777777" w:rsidR="0073776B" w:rsidRPr="00A672DC" w:rsidRDefault="0073776B" w:rsidP="0073776B">
      <w:pPr>
        <w:pStyle w:val="Default"/>
        <w:jc w:val="both"/>
        <w:rPr>
          <w:rFonts w:asciiTheme="minorHAnsi" w:hAnsiTheme="minorHAnsi" w:cstheme="minorHAnsi"/>
          <w:b/>
        </w:rPr>
      </w:pPr>
      <w:r w:rsidRPr="00A672DC">
        <w:rPr>
          <w:rFonts w:asciiTheme="minorHAnsi" w:hAnsiTheme="minorHAnsi" w:cstheme="minorHAnsi"/>
          <w:b/>
        </w:rPr>
        <w:t xml:space="preserve">4.7 When is a DToC </w:t>
      </w:r>
      <w:r w:rsidR="00A672DC" w:rsidRPr="00A672DC">
        <w:rPr>
          <w:rFonts w:asciiTheme="minorHAnsi" w:hAnsiTheme="minorHAnsi" w:cstheme="minorHAnsi"/>
          <w:b/>
        </w:rPr>
        <w:t>Cancelled?</w:t>
      </w:r>
    </w:p>
    <w:p w14:paraId="34AE4593" w14:textId="77777777" w:rsidR="0073776B" w:rsidRPr="00A672DC" w:rsidRDefault="0073776B" w:rsidP="0073776B">
      <w:pPr>
        <w:pStyle w:val="Default"/>
        <w:jc w:val="both"/>
        <w:rPr>
          <w:rFonts w:asciiTheme="minorHAnsi" w:hAnsiTheme="minorHAnsi" w:cstheme="minorHAnsi"/>
          <w:b/>
        </w:rPr>
      </w:pPr>
    </w:p>
    <w:p w14:paraId="34AE4594" w14:textId="77777777" w:rsidR="0073776B" w:rsidRPr="00A672DC" w:rsidRDefault="0073776B" w:rsidP="0073776B">
      <w:pPr>
        <w:pStyle w:val="Default"/>
        <w:jc w:val="both"/>
        <w:rPr>
          <w:rFonts w:asciiTheme="minorHAnsi" w:hAnsiTheme="minorHAnsi" w:cstheme="minorHAnsi"/>
        </w:rPr>
      </w:pPr>
      <w:r w:rsidRPr="00A672DC">
        <w:rPr>
          <w:rFonts w:asciiTheme="minorHAnsi" w:hAnsiTheme="minorHAnsi" w:cstheme="minorHAnsi"/>
        </w:rPr>
        <w:t>A delayed tra</w:t>
      </w:r>
      <w:r w:rsidR="00304B34" w:rsidRPr="00A672DC">
        <w:rPr>
          <w:rFonts w:asciiTheme="minorHAnsi" w:hAnsiTheme="minorHAnsi" w:cstheme="minorHAnsi"/>
        </w:rPr>
        <w:t>n</w:t>
      </w:r>
      <w:r w:rsidRPr="00A672DC">
        <w:rPr>
          <w:rFonts w:asciiTheme="minorHAnsi" w:hAnsiTheme="minorHAnsi" w:cstheme="minorHAnsi"/>
        </w:rPr>
        <w:t>sfer of care will be cancelled when one of the following occurs:</w:t>
      </w:r>
    </w:p>
    <w:p w14:paraId="34AE4595" w14:textId="77777777" w:rsidR="0073776B" w:rsidRPr="00A672DC" w:rsidRDefault="0073776B" w:rsidP="0073776B">
      <w:pPr>
        <w:pStyle w:val="Default"/>
        <w:jc w:val="both"/>
        <w:rPr>
          <w:rFonts w:asciiTheme="minorHAnsi" w:hAnsiTheme="minorHAnsi" w:cstheme="minorHAnsi"/>
        </w:rPr>
      </w:pPr>
    </w:p>
    <w:p w14:paraId="34AE4596" w14:textId="77777777" w:rsidR="0073776B" w:rsidRPr="00A672DC" w:rsidRDefault="0073776B" w:rsidP="006A3506">
      <w:pPr>
        <w:pStyle w:val="Default"/>
        <w:numPr>
          <w:ilvl w:val="0"/>
          <w:numId w:val="19"/>
        </w:numPr>
        <w:jc w:val="both"/>
        <w:rPr>
          <w:rFonts w:asciiTheme="minorHAnsi" w:hAnsiTheme="minorHAnsi" w:cstheme="minorHAnsi"/>
        </w:rPr>
      </w:pPr>
      <w:r w:rsidRPr="00A672DC">
        <w:rPr>
          <w:rFonts w:asciiTheme="minorHAnsi" w:hAnsiTheme="minorHAnsi" w:cstheme="minorHAnsi"/>
        </w:rPr>
        <w:t>The service user is transferred from inpatient care. Discharging a service user on Paris will automatically cancel the DToC however transfer of the service user to another ward within the Trust will require the DToC to be manually ended on Paris.</w:t>
      </w:r>
    </w:p>
    <w:p w14:paraId="34AE4597" w14:textId="77777777" w:rsidR="0073776B" w:rsidRPr="00A672DC" w:rsidRDefault="0073776B" w:rsidP="006A3506">
      <w:pPr>
        <w:pStyle w:val="Default"/>
        <w:numPr>
          <w:ilvl w:val="0"/>
          <w:numId w:val="19"/>
        </w:numPr>
        <w:jc w:val="both"/>
        <w:rPr>
          <w:rFonts w:asciiTheme="minorHAnsi" w:hAnsiTheme="minorHAnsi" w:cstheme="minorHAnsi"/>
        </w:rPr>
      </w:pPr>
      <w:r w:rsidRPr="00A672DC">
        <w:rPr>
          <w:rFonts w:asciiTheme="minorHAnsi" w:hAnsiTheme="minorHAnsi" w:cstheme="minorHAnsi"/>
        </w:rPr>
        <w:t>The service user’s clinical presentation changes so that they are no longe</w:t>
      </w:r>
      <w:r w:rsidR="00304B34" w:rsidRPr="00A672DC">
        <w:rPr>
          <w:rFonts w:asciiTheme="minorHAnsi" w:hAnsiTheme="minorHAnsi" w:cstheme="minorHAnsi"/>
        </w:rPr>
        <w:t>r considered to be medically fi</w:t>
      </w:r>
      <w:r w:rsidRPr="00A672DC">
        <w:rPr>
          <w:rFonts w:asciiTheme="minorHAnsi" w:hAnsiTheme="minorHAnsi" w:cstheme="minorHAnsi"/>
        </w:rPr>
        <w:t>t for discharge. This must be agreed by the multi-disciplinary team and recorded in the service user’s clinical records. Paris should be completed giving the date that the DToC ceased.</w:t>
      </w:r>
    </w:p>
    <w:p w14:paraId="34AE4598" w14:textId="77777777" w:rsidR="0073776B" w:rsidRPr="00A672DC" w:rsidRDefault="0073776B" w:rsidP="0073776B">
      <w:pPr>
        <w:pStyle w:val="Default"/>
        <w:jc w:val="both"/>
        <w:rPr>
          <w:rFonts w:asciiTheme="minorHAnsi" w:hAnsiTheme="minorHAnsi" w:cstheme="minorHAnsi"/>
          <w:b/>
        </w:rPr>
      </w:pPr>
    </w:p>
    <w:p w14:paraId="34AE4599" w14:textId="77777777" w:rsidR="0073776B" w:rsidRPr="00A672DC" w:rsidRDefault="0073776B" w:rsidP="0073776B">
      <w:pPr>
        <w:pStyle w:val="Default"/>
        <w:jc w:val="both"/>
        <w:rPr>
          <w:rFonts w:asciiTheme="minorHAnsi" w:hAnsiTheme="minorHAnsi" w:cstheme="minorHAnsi"/>
        </w:rPr>
      </w:pPr>
      <w:r w:rsidRPr="00A672DC">
        <w:rPr>
          <w:rFonts w:asciiTheme="minorHAnsi" w:hAnsiTheme="minorHAnsi" w:cstheme="minorHAnsi"/>
        </w:rPr>
        <w:t>Where the service users clinical presentation changes it is important that the care coordinator and others involved in their care are made aware of this. The service user and carers will be informed that they are no longer being recorded as a delay.</w:t>
      </w:r>
    </w:p>
    <w:p w14:paraId="34AE459A" w14:textId="77777777" w:rsidR="0073776B" w:rsidRPr="00A672DC" w:rsidRDefault="0073776B" w:rsidP="0073776B">
      <w:pPr>
        <w:rPr>
          <w:rFonts w:asciiTheme="minorHAnsi" w:hAnsiTheme="minorHAnsi" w:cstheme="minorHAnsi"/>
          <w:b/>
          <w:sz w:val="24"/>
        </w:rPr>
      </w:pPr>
      <w:r w:rsidRPr="00A672DC">
        <w:rPr>
          <w:rFonts w:asciiTheme="minorHAnsi" w:hAnsiTheme="minorHAnsi" w:cstheme="minorHAnsi"/>
          <w:b/>
          <w:sz w:val="24"/>
        </w:rPr>
        <w:t>Disputes and Escalations</w:t>
      </w:r>
    </w:p>
    <w:p w14:paraId="34AE459B" w14:textId="77777777" w:rsidR="0073776B" w:rsidRPr="00A672DC" w:rsidRDefault="0073776B" w:rsidP="0073776B">
      <w:pPr>
        <w:rPr>
          <w:rFonts w:asciiTheme="minorHAnsi" w:hAnsiTheme="minorHAnsi" w:cstheme="minorHAnsi"/>
          <w:sz w:val="24"/>
        </w:rPr>
      </w:pPr>
      <w:r w:rsidRPr="00A672DC">
        <w:rPr>
          <w:rFonts w:asciiTheme="minorHAnsi" w:hAnsiTheme="minorHAnsi" w:cstheme="minorHAnsi"/>
          <w:sz w:val="24"/>
        </w:rPr>
        <w:t xml:space="preserve">Whilst the majority of admissions will result in a smooth transfer of care from inpatient services there will be occasions when the ward team will require support in managing disputes. All efforts should be made at each level to achieve a mutually acceptable agreed outcome </w:t>
      </w:r>
      <w:r w:rsidR="00A672DC" w:rsidRPr="00A672DC">
        <w:rPr>
          <w:rFonts w:asciiTheme="minorHAnsi" w:hAnsiTheme="minorHAnsi" w:cstheme="minorHAnsi"/>
          <w:sz w:val="24"/>
        </w:rPr>
        <w:t>between the</w:t>
      </w:r>
      <w:r w:rsidRPr="00A672DC">
        <w:rPr>
          <w:rFonts w:asciiTheme="minorHAnsi" w:hAnsiTheme="minorHAnsi" w:cstheme="minorHAnsi"/>
          <w:sz w:val="24"/>
        </w:rPr>
        <w:t xml:space="preserve"> service user, the Trust and carers and for disputes to be avoided. On many occasions disputes are created by a mismatch of expectations and honest, good quality and regular communication can help to avoid this. Trust staff should be clear and open with service users and their care</w:t>
      </w:r>
      <w:r w:rsidR="00304B34" w:rsidRPr="00A672DC">
        <w:rPr>
          <w:rFonts w:asciiTheme="minorHAnsi" w:hAnsiTheme="minorHAnsi" w:cstheme="minorHAnsi"/>
          <w:sz w:val="24"/>
        </w:rPr>
        <w:t>r</w:t>
      </w:r>
      <w:r w:rsidRPr="00A672DC">
        <w:rPr>
          <w:rFonts w:asciiTheme="minorHAnsi" w:hAnsiTheme="minorHAnsi" w:cstheme="minorHAnsi"/>
          <w:sz w:val="24"/>
        </w:rPr>
        <w:t>s with regards to their options for transfer and that remaining on the ward is not an option in most cases. Service users do not have a right to occupy an NHS bed for an indefinite period of time.</w:t>
      </w:r>
    </w:p>
    <w:p w14:paraId="34AE459C" w14:textId="77777777" w:rsidR="0073776B" w:rsidRPr="00A672DC" w:rsidRDefault="0073776B" w:rsidP="0073776B">
      <w:pPr>
        <w:rPr>
          <w:rFonts w:asciiTheme="minorHAnsi" w:hAnsiTheme="minorHAnsi" w:cstheme="minorHAnsi"/>
          <w:sz w:val="24"/>
        </w:rPr>
      </w:pPr>
      <w:r w:rsidRPr="00A672DC">
        <w:rPr>
          <w:rFonts w:asciiTheme="minorHAnsi" w:hAnsiTheme="minorHAnsi" w:cstheme="minorHAnsi"/>
          <w:sz w:val="24"/>
        </w:rPr>
        <w:t>In its guidance ‘NHS responsibility for meeting continuing care needs’ the Department of Health states that:</w:t>
      </w:r>
    </w:p>
    <w:p w14:paraId="34AE459D" w14:textId="77777777" w:rsidR="0073776B" w:rsidRPr="00A672DC" w:rsidRDefault="0073776B" w:rsidP="0073776B">
      <w:pPr>
        <w:ind w:left="1134" w:right="1088"/>
        <w:rPr>
          <w:rFonts w:asciiTheme="minorHAnsi" w:hAnsiTheme="minorHAnsi" w:cstheme="minorHAnsi"/>
          <w:sz w:val="24"/>
        </w:rPr>
      </w:pPr>
      <w:r w:rsidRPr="00A672DC">
        <w:rPr>
          <w:rFonts w:asciiTheme="minorHAnsi" w:hAnsiTheme="minorHAnsi" w:cstheme="minorHAnsi"/>
          <w:sz w:val="24"/>
        </w:rPr>
        <w:t>‘Where a person has been assessed as needing care in a nursing home or residential care home arranged by a local authorit</w:t>
      </w:r>
      <w:r w:rsidR="00304B34" w:rsidRPr="00A672DC">
        <w:rPr>
          <w:rFonts w:asciiTheme="minorHAnsi" w:hAnsiTheme="minorHAnsi" w:cstheme="minorHAnsi"/>
          <w:sz w:val="24"/>
        </w:rPr>
        <w:t>y</w:t>
      </w:r>
      <w:r w:rsidRPr="00A672DC">
        <w:rPr>
          <w:rFonts w:asciiTheme="minorHAnsi" w:hAnsiTheme="minorHAnsi" w:cstheme="minorHAnsi"/>
          <w:sz w:val="24"/>
        </w:rPr>
        <w:t xml:space="preserve">, he or she has </w:t>
      </w:r>
      <w:r w:rsidRPr="00A672DC">
        <w:rPr>
          <w:rFonts w:asciiTheme="minorHAnsi" w:hAnsiTheme="minorHAnsi" w:cstheme="minorHAnsi"/>
          <w:sz w:val="24"/>
        </w:rPr>
        <w:lastRenderedPageBreak/>
        <w:t xml:space="preserve">the right under the direction of control to choose within limits on cost and assessed needs which home he or she moves into. </w:t>
      </w:r>
      <w:r w:rsidRPr="00A672DC">
        <w:rPr>
          <w:rFonts w:asciiTheme="minorHAnsi" w:hAnsiTheme="minorHAnsi" w:cstheme="minorHAnsi"/>
          <w:i/>
          <w:sz w:val="24"/>
        </w:rPr>
        <w:t>Where however, a place in a particular home is unlikely to be available in the near future, it may be necessary for the patient to be discharged to another home until a place is available</w:t>
      </w:r>
      <w:r w:rsidRPr="00A672DC">
        <w:rPr>
          <w:rFonts w:asciiTheme="minorHAnsi" w:hAnsiTheme="minorHAnsi" w:cstheme="minorHAnsi"/>
          <w:sz w:val="24"/>
        </w:rPr>
        <w:t>.’</w:t>
      </w:r>
    </w:p>
    <w:p w14:paraId="34AE459E" w14:textId="77777777" w:rsidR="0073776B" w:rsidRPr="00A672DC" w:rsidRDefault="0073776B" w:rsidP="0073776B">
      <w:pPr>
        <w:rPr>
          <w:rFonts w:asciiTheme="minorHAnsi" w:hAnsiTheme="minorHAnsi" w:cstheme="minorHAnsi"/>
          <w:sz w:val="24"/>
        </w:rPr>
      </w:pPr>
      <w:r w:rsidRPr="00A672DC">
        <w:rPr>
          <w:rFonts w:asciiTheme="minorHAnsi" w:hAnsiTheme="minorHAnsi" w:cstheme="minorHAnsi"/>
          <w:sz w:val="24"/>
        </w:rPr>
        <w:t>Before a dispute can be raised by the ward the following must have taken place:</w:t>
      </w:r>
    </w:p>
    <w:p w14:paraId="34AE459F" w14:textId="77777777" w:rsidR="0073776B" w:rsidRPr="00A672DC" w:rsidRDefault="0073776B" w:rsidP="006A3506">
      <w:pPr>
        <w:pStyle w:val="ListParagraph"/>
        <w:numPr>
          <w:ilvl w:val="0"/>
          <w:numId w:val="20"/>
        </w:numPr>
        <w:rPr>
          <w:rFonts w:asciiTheme="minorHAnsi" w:hAnsiTheme="minorHAnsi" w:cstheme="minorHAnsi"/>
          <w:sz w:val="24"/>
        </w:rPr>
      </w:pPr>
      <w:r w:rsidRPr="00A672DC">
        <w:rPr>
          <w:rFonts w:asciiTheme="minorHAnsi" w:hAnsiTheme="minorHAnsi" w:cstheme="minorHAnsi"/>
          <w:sz w:val="24"/>
        </w:rPr>
        <w:t xml:space="preserve">All necessary assessments have been completed by the </w:t>
      </w:r>
      <w:r w:rsidR="00A672DC" w:rsidRPr="00A672DC">
        <w:rPr>
          <w:rFonts w:asciiTheme="minorHAnsi" w:hAnsiTheme="minorHAnsi" w:cstheme="minorHAnsi"/>
          <w:sz w:val="24"/>
        </w:rPr>
        <w:t>multi-disciplinary</w:t>
      </w:r>
      <w:r w:rsidRPr="00A672DC">
        <w:rPr>
          <w:rFonts w:asciiTheme="minorHAnsi" w:hAnsiTheme="minorHAnsi" w:cstheme="minorHAnsi"/>
          <w:sz w:val="24"/>
        </w:rPr>
        <w:t xml:space="preserve"> team and copies shared with the service user and carer</w:t>
      </w:r>
      <w:r w:rsidR="00E32D12" w:rsidRPr="00A672DC">
        <w:rPr>
          <w:rFonts w:asciiTheme="minorHAnsi" w:hAnsiTheme="minorHAnsi" w:cstheme="minorHAnsi"/>
          <w:sz w:val="24"/>
        </w:rPr>
        <w:t xml:space="preserve"> and prospective providers</w:t>
      </w:r>
      <w:r w:rsidRPr="00A672DC">
        <w:rPr>
          <w:rFonts w:asciiTheme="minorHAnsi" w:hAnsiTheme="minorHAnsi" w:cstheme="minorHAnsi"/>
          <w:sz w:val="24"/>
        </w:rPr>
        <w:t xml:space="preserve"> where appropriate</w:t>
      </w:r>
    </w:p>
    <w:p w14:paraId="34AE45A0" w14:textId="77777777" w:rsidR="0073776B" w:rsidRPr="00A672DC" w:rsidRDefault="0073776B" w:rsidP="006A3506">
      <w:pPr>
        <w:pStyle w:val="ListParagraph"/>
        <w:numPr>
          <w:ilvl w:val="0"/>
          <w:numId w:val="20"/>
        </w:numPr>
        <w:rPr>
          <w:rFonts w:asciiTheme="minorHAnsi" w:hAnsiTheme="minorHAnsi" w:cstheme="minorHAnsi"/>
          <w:sz w:val="24"/>
        </w:rPr>
      </w:pPr>
      <w:r w:rsidRPr="00A672DC">
        <w:rPr>
          <w:rFonts w:asciiTheme="minorHAnsi" w:hAnsiTheme="minorHAnsi" w:cstheme="minorHAnsi"/>
          <w:sz w:val="24"/>
        </w:rPr>
        <w:t>Discharge to the service user’s own home has been fully explored and there is agreement that this is not appropriate</w:t>
      </w:r>
    </w:p>
    <w:p w14:paraId="34AE45A1" w14:textId="77777777" w:rsidR="0073776B" w:rsidRPr="00A672DC" w:rsidRDefault="0073776B" w:rsidP="006A3506">
      <w:pPr>
        <w:pStyle w:val="ListParagraph"/>
        <w:numPr>
          <w:ilvl w:val="0"/>
          <w:numId w:val="20"/>
        </w:numPr>
        <w:rPr>
          <w:rFonts w:asciiTheme="minorHAnsi" w:hAnsiTheme="minorHAnsi" w:cstheme="minorHAnsi"/>
          <w:sz w:val="24"/>
        </w:rPr>
      </w:pPr>
      <w:r w:rsidRPr="00A672DC">
        <w:rPr>
          <w:rFonts w:asciiTheme="minorHAnsi" w:hAnsiTheme="minorHAnsi" w:cstheme="minorHAnsi"/>
          <w:sz w:val="24"/>
        </w:rPr>
        <w:t>Service users and carers have been provided with information  to help them find a suitable placement</w:t>
      </w:r>
    </w:p>
    <w:p w14:paraId="34AE45A2" w14:textId="77777777" w:rsidR="0073776B" w:rsidRPr="00A672DC" w:rsidRDefault="00304B34" w:rsidP="006A3506">
      <w:pPr>
        <w:pStyle w:val="ListParagraph"/>
        <w:numPr>
          <w:ilvl w:val="0"/>
          <w:numId w:val="20"/>
        </w:numPr>
        <w:rPr>
          <w:rFonts w:asciiTheme="minorHAnsi" w:hAnsiTheme="minorHAnsi" w:cstheme="minorHAnsi"/>
          <w:sz w:val="24"/>
        </w:rPr>
      </w:pPr>
      <w:r w:rsidRPr="00A672DC">
        <w:rPr>
          <w:rFonts w:asciiTheme="minorHAnsi" w:hAnsiTheme="minorHAnsi" w:cstheme="minorHAnsi"/>
          <w:sz w:val="24"/>
        </w:rPr>
        <w:t>Liai</w:t>
      </w:r>
      <w:r w:rsidR="0073776B" w:rsidRPr="00A672DC">
        <w:rPr>
          <w:rFonts w:asciiTheme="minorHAnsi" w:hAnsiTheme="minorHAnsi" w:cstheme="minorHAnsi"/>
          <w:sz w:val="24"/>
        </w:rPr>
        <w:t>son with the service user and carers has taken place with a member of the nursing team</w:t>
      </w:r>
    </w:p>
    <w:p w14:paraId="34AE45A3" w14:textId="77777777" w:rsidR="0073776B" w:rsidRPr="00A672DC" w:rsidRDefault="0073776B" w:rsidP="006A3506">
      <w:pPr>
        <w:pStyle w:val="ListParagraph"/>
        <w:numPr>
          <w:ilvl w:val="0"/>
          <w:numId w:val="20"/>
        </w:numPr>
        <w:rPr>
          <w:rFonts w:asciiTheme="minorHAnsi" w:hAnsiTheme="minorHAnsi" w:cstheme="minorHAnsi"/>
          <w:sz w:val="24"/>
        </w:rPr>
      </w:pPr>
      <w:r w:rsidRPr="00A672DC">
        <w:rPr>
          <w:rFonts w:asciiTheme="minorHAnsi" w:hAnsiTheme="minorHAnsi" w:cstheme="minorHAnsi"/>
          <w:sz w:val="24"/>
        </w:rPr>
        <w:t xml:space="preserve">Funding from the Local Authority </w:t>
      </w:r>
      <w:r w:rsidR="00453D0A" w:rsidRPr="00A672DC">
        <w:rPr>
          <w:rFonts w:asciiTheme="minorHAnsi" w:hAnsiTheme="minorHAnsi" w:cstheme="minorHAnsi"/>
          <w:sz w:val="24"/>
        </w:rPr>
        <w:t xml:space="preserve">and / or CCG </w:t>
      </w:r>
      <w:r w:rsidRPr="00A672DC">
        <w:rPr>
          <w:rFonts w:asciiTheme="minorHAnsi" w:hAnsiTheme="minorHAnsi" w:cstheme="minorHAnsi"/>
          <w:sz w:val="24"/>
        </w:rPr>
        <w:t xml:space="preserve">(if the service user is not </w:t>
      </w:r>
      <w:r w:rsidR="00A672DC" w:rsidRPr="00A672DC">
        <w:rPr>
          <w:rFonts w:asciiTheme="minorHAnsi" w:hAnsiTheme="minorHAnsi" w:cstheme="minorHAnsi"/>
          <w:sz w:val="24"/>
        </w:rPr>
        <w:t>self-funding</w:t>
      </w:r>
      <w:r w:rsidRPr="00A672DC">
        <w:rPr>
          <w:rFonts w:asciiTheme="minorHAnsi" w:hAnsiTheme="minorHAnsi" w:cstheme="minorHAnsi"/>
          <w:sz w:val="24"/>
        </w:rPr>
        <w:t>) has been confirmed.</w:t>
      </w:r>
    </w:p>
    <w:p w14:paraId="34AE45A4" w14:textId="77777777" w:rsidR="0073776B" w:rsidRPr="00A672DC" w:rsidRDefault="0073776B" w:rsidP="006A3506">
      <w:pPr>
        <w:pStyle w:val="ListParagraph"/>
        <w:numPr>
          <w:ilvl w:val="0"/>
          <w:numId w:val="20"/>
        </w:numPr>
        <w:rPr>
          <w:rFonts w:asciiTheme="minorHAnsi" w:hAnsiTheme="minorHAnsi" w:cstheme="minorHAnsi"/>
          <w:sz w:val="24"/>
        </w:rPr>
      </w:pPr>
      <w:r w:rsidRPr="00A672DC">
        <w:rPr>
          <w:rFonts w:asciiTheme="minorHAnsi" w:hAnsiTheme="minorHAnsi" w:cstheme="minorHAnsi"/>
          <w:sz w:val="24"/>
        </w:rPr>
        <w:t xml:space="preserve">It has been confirmed that the service user remains medically fit </w:t>
      </w:r>
      <w:r w:rsidR="00E44602" w:rsidRPr="00A672DC">
        <w:rPr>
          <w:rFonts w:asciiTheme="minorHAnsi" w:hAnsiTheme="minorHAnsi" w:cstheme="minorHAnsi"/>
          <w:sz w:val="24"/>
        </w:rPr>
        <w:t xml:space="preserve">or medically optimised </w:t>
      </w:r>
      <w:r w:rsidRPr="00A672DC">
        <w:rPr>
          <w:rFonts w:asciiTheme="minorHAnsi" w:hAnsiTheme="minorHAnsi" w:cstheme="minorHAnsi"/>
          <w:sz w:val="24"/>
        </w:rPr>
        <w:t>for discharge</w:t>
      </w:r>
    </w:p>
    <w:p w14:paraId="34AE45A5" w14:textId="77777777" w:rsidR="0073776B" w:rsidRPr="00A672DC" w:rsidRDefault="0073776B" w:rsidP="0073776B">
      <w:pPr>
        <w:rPr>
          <w:rFonts w:asciiTheme="minorHAnsi" w:hAnsiTheme="minorHAnsi" w:cstheme="minorHAnsi"/>
          <w:sz w:val="24"/>
        </w:rPr>
      </w:pPr>
      <w:r w:rsidRPr="00A672DC">
        <w:rPr>
          <w:rFonts w:asciiTheme="minorHAnsi" w:hAnsiTheme="minorHAnsi" w:cstheme="minorHAnsi"/>
          <w:sz w:val="24"/>
        </w:rPr>
        <w:t>Where a dispute regarding tran</w:t>
      </w:r>
      <w:r w:rsidR="00E32D12" w:rsidRPr="00A672DC">
        <w:rPr>
          <w:rFonts w:asciiTheme="minorHAnsi" w:hAnsiTheme="minorHAnsi" w:cstheme="minorHAnsi"/>
          <w:sz w:val="24"/>
        </w:rPr>
        <w:t>s</w:t>
      </w:r>
      <w:r w:rsidRPr="00A672DC">
        <w:rPr>
          <w:rFonts w:asciiTheme="minorHAnsi" w:hAnsiTheme="minorHAnsi" w:cstheme="minorHAnsi"/>
          <w:sz w:val="24"/>
        </w:rPr>
        <w:t xml:space="preserve">fers from inpatient care has been identified the ward team </w:t>
      </w:r>
      <w:r w:rsidR="00E32D12" w:rsidRPr="00A672DC">
        <w:rPr>
          <w:rFonts w:asciiTheme="minorHAnsi" w:hAnsiTheme="minorHAnsi" w:cstheme="minorHAnsi"/>
          <w:sz w:val="24"/>
        </w:rPr>
        <w:t xml:space="preserve">will </w:t>
      </w:r>
      <w:r w:rsidRPr="00A672DC">
        <w:rPr>
          <w:rFonts w:asciiTheme="minorHAnsi" w:hAnsiTheme="minorHAnsi" w:cstheme="minorHAnsi"/>
          <w:sz w:val="24"/>
        </w:rPr>
        <w:t>organise a meeting with the service user and where appropriate carer or advocate to discuss their options. The meeting should involve appropriate professionals. The ward manager will confirm the following with the service user:</w:t>
      </w:r>
    </w:p>
    <w:p w14:paraId="34AE45A6" w14:textId="77777777" w:rsidR="0073776B" w:rsidRPr="00A672DC" w:rsidRDefault="0073776B" w:rsidP="006A3506">
      <w:pPr>
        <w:pStyle w:val="ListParagraph"/>
        <w:numPr>
          <w:ilvl w:val="0"/>
          <w:numId w:val="21"/>
        </w:numPr>
        <w:rPr>
          <w:rFonts w:asciiTheme="minorHAnsi" w:hAnsiTheme="minorHAnsi" w:cstheme="minorHAnsi"/>
          <w:sz w:val="24"/>
        </w:rPr>
      </w:pPr>
      <w:r w:rsidRPr="00A672DC">
        <w:rPr>
          <w:rFonts w:asciiTheme="minorHAnsi" w:hAnsiTheme="minorHAnsi" w:cstheme="minorHAnsi"/>
          <w:sz w:val="24"/>
        </w:rPr>
        <w:t>That all information has been provided to the service user and carers</w:t>
      </w:r>
    </w:p>
    <w:p w14:paraId="34AE45A7" w14:textId="77777777" w:rsidR="0073776B" w:rsidRPr="00A672DC" w:rsidRDefault="0073776B" w:rsidP="006A3506">
      <w:pPr>
        <w:pStyle w:val="ListParagraph"/>
        <w:numPr>
          <w:ilvl w:val="0"/>
          <w:numId w:val="21"/>
        </w:numPr>
        <w:rPr>
          <w:rFonts w:asciiTheme="minorHAnsi" w:hAnsiTheme="minorHAnsi" w:cstheme="minorHAnsi"/>
          <w:sz w:val="24"/>
        </w:rPr>
      </w:pPr>
      <w:r w:rsidRPr="00A672DC">
        <w:rPr>
          <w:rFonts w:asciiTheme="minorHAnsi" w:hAnsiTheme="minorHAnsi" w:cstheme="minorHAnsi"/>
          <w:sz w:val="24"/>
        </w:rPr>
        <w:t>The reason for the dispute</w:t>
      </w:r>
    </w:p>
    <w:p w14:paraId="34AE45A8" w14:textId="77777777" w:rsidR="0073776B" w:rsidRPr="00A672DC" w:rsidRDefault="0073776B" w:rsidP="006A3506">
      <w:pPr>
        <w:pStyle w:val="ListParagraph"/>
        <w:numPr>
          <w:ilvl w:val="0"/>
          <w:numId w:val="21"/>
        </w:numPr>
        <w:rPr>
          <w:rFonts w:asciiTheme="minorHAnsi" w:hAnsiTheme="minorHAnsi" w:cstheme="minorHAnsi"/>
          <w:sz w:val="24"/>
        </w:rPr>
      </w:pPr>
      <w:r w:rsidRPr="00A672DC">
        <w:rPr>
          <w:rFonts w:asciiTheme="minorHAnsi" w:hAnsiTheme="minorHAnsi" w:cstheme="minorHAnsi"/>
          <w:sz w:val="24"/>
        </w:rPr>
        <w:t>The options for discharge and possible destinations</w:t>
      </w:r>
    </w:p>
    <w:p w14:paraId="34AE45A9" w14:textId="77777777" w:rsidR="0073776B" w:rsidRPr="00A672DC" w:rsidRDefault="0073776B" w:rsidP="006A3506">
      <w:pPr>
        <w:pStyle w:val="ListParagraph"/>
        <w:numPr>
          <w:ilvl w:val="0"/>
          <w:numId w:val="21"/>
        </w:numPr>
        <w:rPr>
          <w:rFonts w:asciiTheme="minorHAnsi" w:hAnsiTheme="minorHAnsi" w:cstheme="minorHAnsi"/>
          <w:sz w:val="24"/>
        </w:rPr>
      </w:pPr>
      <w:r w:rsidRPr="00A672DC">
        <w:rPr>
          <w:rFonts w:asciiTheme="minorHAnsi" w:hAnsiTheme="minorHAnsi" w:cstheme="minorHAnsi"/>
          <w:sz w:val="24"/>
        </w:rPr>
        <w:t xml:space="preserve">That a further 7 days will be allowed to arrange </w:t>
      </w:r>
      <w:r w:rsidR="00304B34" w:rsidRPr="00A672DC">
        <w:rPr>
          <w:rFonts w:asciiTheme="minorHAnsi" w:hAnsiTheme="minorHAnsi" w:cstheme="minorHAnsi"/>
          <w:sz w:val="24"/>
        </w:rPr>
        <w:t>transfer of care from inpatient services</w:t>
      </w:r>
      <w:r w:rsidR="008A0586" w:rsidRPr="00A672DC">
        <w:rPr>
          <w:rFonts w:asciiTheme="minorHAnsi" w:hAnsiTheme="minorHAnsi" w:cstheme="minorHAnsi"/>
          <w:sz w:val="24"/>
        </w:rPr>
        <w:t>.</w:t>
      </w:r>
    </w:p>
    <w:p w14:paraId="34AE45AA" w14:textId="77777777" w:rsidR="0073776B" w:rsidRPr="00A672DC" w:rsidRDefault="0073776B" w:rsidP="0073776B">
      <w:pPr>
        <w:rPr>
          <w:rFonts w:asciiTheme="minorHAnsi" w:hAnsiTheme="minorHAnsi" w:cstheme="minorHAnsi"/>
          <w:sz w:val="24"/>
        </w:rPr>
      </w:pPr>
      <w:r w:rsidRPr="00A672DC">
        <w:rPr>
          <w:rFonts w:asciiTheme="minorHAnsi" w:hAnsiTheme="minorHAnsi" w:cstheme="minorHAnsi"/>
          <w:sz w:val="24"/>
        </w:rPr>
        <w:t>The ward manager will ensure that all those at the meeting are given the opportunity to speak and will where possible answer any questions in an open and honest way. The ward manager will ensure that the discussion is recorded and any actions agreed are allocated with a timescale for completion.</w:t>
      </w:r>
    </w:p>
    <w:p w14:paraId="34AE45AB" w14:textId="77777777" w:rsidR="0073776B" w:rsidRPr="00A672DC" w:rsidRDefault="0073776B" w:rsidP="0073776B">
      <w:pPr>
        <w:rPr>
          <w:rFonts w:asciiTheme="minorHAnsi" w:hAnsiTheme="minorHAnsi" w:cstheme="minorHAnsi"/>
          <w:sz w:val="24"/>
        </w:rPr>
      </w:pPr>
      <w:r w:rsidRPr="00A672DC">
        <w:rPr>
          <w:rFonts w:asciiTheme="minorHAnsi" w:hAnsiTheme="minorHAnsi" w:cstheme="minorHAnsi"/>
          <w:sz w:val="24"/>
        </w:rPr>
        <w:t xml:space="preserve">If after 7 days the service user has not been transferred from the inpatient ward and transfer is not imminent then the </w:t>
      </w:r>
      <w:r w:rsidR="00BF79AE">
        <w:rPr>
          <w:rFonts w:asciiTheme="minorHAnsi" w:hAnsiTheme="minorHAnsi" w:cstheme="minorHAnsi"/>
          <w:sz w:val="24"/>
        </w:rPr>
        <w:t>Discharge and Capacity lead</w:t>
      </w:r>
      <w:r w:rsidR="00263C43" w:rsidRPr="00A672DC">
        <w:rPr>
          <w:rFonts w:asciiTheme="minorHAnsi" w:hAnsiTheme="minorHAnsi" w:cstheme="minorHAnsi"/>
          <w:sz w:val="24"/>
        </w:rPr>
        <w:t xml:space="preserve"> older peoples service and </w:t>
      </w:r>
      <w:r w:rsidRPr="00A672DC">
        <w:rPr>
          <w:rFonts w:asciiTheme="minorHAnsi" w:hAnsiTheme="minorHAnsi" w:cstheme="minorHAnsi"/>
          <w:sz w:val="24"/>
        </w:rPr>
        <w:t xml:space="preserve">acute </w:t>
      </w:r>
      <w:r w:rsidR="006A1114" w:rsidRPr="00A672DC">
        <w:rPr>
          <w:rFonts w:asciiTheme="minorHAnsi" w:hAnsiTheme="minorHAnsi" w:cstheme="minorHAnsi"/>
          <w:sz w:val="24"/>
        </w:rPr>
        <w:t xml:space="preserve">Discharge and </w:t>
      </w:r>
      <w:r w:rsidRPr="00A672DC">
        <w:rPr>
          <w:rFonts w:asciiTheme="minorHAnsi" w:hAnsiTheme="minorHAnsi" w:cstheme="minorHAnsi"/>
          <w:sz w:val="24"/>
        </w:rPr>
        <w:t xml:space="preserve">capacity </w:t>
      </w:r>
      <w:r w:rsidR="006A1114" w:rsidRPr="00A672DC">
        <w:rPr>
          <w:rFonts w:asciiTheme="minorHAnsi" w:hAnsiTheme="minorHAnsi" w:cstheme="minorHAnsi"/>
          <w:sz w:val="24"/>
        </w:rPr>
        <w:t>Lead</w:t>
      </w:r>
      <w:r w:rsidRPr="00A672DC">
        <w:rPr>
          <w:rFonts w:asciiTheme="minorHAnsi" w:hAnsiTheme="minorHAnsi" w:cstheme="minorHAnsi"/>
          <w:sz w:val="24"/>
        </w:rPr>
        <w:t xml:space="preserve"> </w:t>
      </w:r>
      <w:r w:rsidR="00263C43" w:rsidRPr="00A672DC">
        <w:rPr>
          <w:rFonts w:asciiTheme="minorHAnsi" w:hAnsiTheme="minorHAnsi" w:cstheme="minorHAnsi"/>
          <w:sz w:val="24"/>
        </w:rPr>
        <w:t xml:space="preserve"> working age </w:t>
      </w:r>
      <w:r w:rsidRPr="00A672DC">
        <w:rPr>
          <w:rFonts w:asciiTheme="minorHAnsi" w:hAnsiTheme="minorHAnsi" w:cstheme="minorHAnsi"/>
          <w:sz w:val="24"/>
        </w:rPr>
        <w:t xml:space="preserve">should </w:t>
      </w:r>
      <w:r w:rsidR="00505A88" w:rsidRPr="00A672DC">
        <w:rPr>
          <w:rFonts w:asciiTheme="minorHAnsi" w:hAnsiTheme="minorHAnsi" w:cstheme="minorHAnsi"/>
          <w:sz w:val="24"/>
        </w:rPr>
        <w:t xml:space="preserve">escalate to </w:t>
      </w:r>
      <w:r w:rsidRPr="00A672DC">
        <w:rPr>
          <w:rFonts w:asciiTheme="minorHAnsi" w:hAnsiTheme="minorHAnsi" w:cstheme="minorHAnsi"/>
          <w:sz w:val="24"/>
        </w:rPr>
        <w:t xml:space="preserve"> the </w:t>
      </w:r>
      <w:r w:rsidR="00263C43" w:rsidRPr="00A672DC">
        <w:rPr>
          <w:rFonts w:asciiTheme="minorHAnsi" w:hAnsiTheme="minorHAnsi" w:cstheme="minorHAnsi"/>
          <w:sz w:val="24"/>
        </w:rPr>
        <w:t xml:space="preserve">Operational Service Manager </w:t>
      </w:r>
      <w:r w:rsidRPr="00A672DC">
        <w:rPr>
          <w:rFonts w:asciiTheme="minorHAnsi" w:hAnsiTheme="minorHAnsi" w:cstheme="minorHAnsi"/>
          <w:sz w:val="24"/>
        </w:rPr>
        <w:t>and head of service (adult social care)</w:t>
      </w:r>
      <w:r w:rsidRPr="00A672DC">
        <w:rPr>
          <w:rFonts w:asciiTheme="minorHAnsi" w:hAnsiTheme="minorHAnsi" w:cstheme="minorHAnsi"/>
          <w:b/>
          <w:sz w:val="24"/>
        </w:rPr>
        <w:t xml:space="preserve"> </w:t>
      </w:r>
      <w:r w:rsidRPr="00A672DC">
        <w:rPr>
          <w:rFonts w:asciiTheme="minorHAnsi" w:hAnsiTheme="minorHAnsi" w:cstheme="minorHAnsi"/>
          <w:sz w:val="24"/>
        </w:rPr>
        <w:t>are made awar</w:t>
      </w:r>
      <w:r w:rsidR="007E5D48" w:rsidRPr="00A672DC">
        <w:rPr>
          <w:rFonts w:asciiTheme="minorHAnsi" w:hAnsiTheme="minorHAnsi" w:cstheme="minorHAnsi"/>
          <w:sz w:val="24"/>
        </w:rPr>
        <w:t xml:space="preserve">e of the </w:t>
      </w:r>
      <w:r w:rsidR="00E32D12" w:rsidRPr="00A672DC">
        <w:rPr>
          <w:rFonts w:asciiTheme="minorHAnsi" w:hAnsiTheme="minorHAnsi" w:cstheme="minorHAnsi"/>
          <w:sz w:val="24"/>
        </w:rPr>
        <w:t>dispute</w:t>
      </w:r>
      <w:r w:rsidR="007E5D48" w:rsidRPr="00A672DC">
        <w:rPr>
          <w:rFonts w:asciiTheme="minorHAnsi" w:hAnsiTheme="minorHAnsi" w:cstheme="minorHAnsi"/>
          <w:sz w:val="24"/>
        </w:rPr>
        <w:t xml:space="preserve">. </w:t>
      </w:r>
      <w:r w:rsidR="00505A88" w:rsidRPr="00A672DC">
        <w:rPr>
          <w:rFonts w:asciiTheme="minorHAnsi" w:hAnsiTheme="minorHAnsi" w:cstheme="minorHAnsi"/>
          <w:sz w:val="24"/>
        </w:rPr>
        <w:t xml:space="preserve">Prior to this the </w:t>
      </w:r>
      <w:r w:rsidR="00BF79AE">
        <w:rPr>
          <w:rFonts w:asciiTheme="minorHAnsi" w:hAnsiTheme="minorHAnsi" w:cstheme="minorHAnsi"/>
          <w:sz w:val="24"/>
        </w:rPr>
        <w:t>Discharge and Capacity lead</w:t>
      </w:r>
      <w:r w:rsidR="00505A88" w:rsidRPr="00A672DC">
        <w:rPr>
          <w:rFonts w:asciiTheme="minorHAnsi" w:hAnsiTheme="minorHAnsi" w:cstheme="minorHAnsi"/>
          <w:sz w:val="24"/>
        </w:rPr>
        <w:t xml:space="preserve"> (OPS) </w:t>
      </w:r>
      <w:r w:rsidR="006A1114" w:rsidRPr="00A672DC">
        <w:rPr>
          <w:rFonts w:asciiTheme="minorHAnsi" w:hAnsiTheme="minorHAnsi" w:cstheme="minorHAnsi"/>
          <w:sz w:val="24"/>
        </w:rPr>
        <w:t xml:space="preserve">Discharge and capacity Lead </w:t>
      </w:r>
      <w:r w:rsidR="00505A88" w:rsidRPr="00A672DC">
        <w:rPr>
          <w:rFonts w:asciiTheme="minorHAnsi" w:hAnsiTheme="minorHAnsi" w:cstheme="minorHAnsi"/>
          <w:sz w:val="24"/>
        </w:rPr>
        <w:t xml:space="preserve">(WAA) </w:t>
      </w:r>
      <w:r w:rsidR="00263C43" w:rsidRPr="00A672DC">
        <w:rPr>
          <w:rFonts w:asciiTheme="minorHAnsi" w:hAnsiTheme="minorHAnsi" w:cstheme="minorHAnsi"/>
          <w:sz w:val="24"/>
        </w:rPr>
        <w:t xml:space="preserve"> </w:t>
      </w:r>
      <w:r w:rsidRPr="00A672DC">
        <w:rPr>
          <w:rFonts w:asciiTheme="minorHAnsi" w:hAnsiTheme="minorHAnsi" w:cstheme="minorHAnsi"/>
          <w:sz w:val="24"/>
        </w:rPr>
        <w:t>will ensure that all risks have been considered and reviewed, that the s</w:t>
      </w:r>
      <w:r w:rsidR="00240CBE" w:rsidRPr="00A672DC">
        <w:rPr>
          <w:rFonts w:asciiTheme="minorHAnsi" w:hAnsiTheme="minorHAnsi" w:cstheme="minorHAnsi"/>
          <w:sz w:val="24"/>
        </w:rPr>
        <w:t>ervice user remains medically fi</w:t>
      </w:r>
      <w:r w:rsidRPr="00A672DC">
        <w:rPr>
          <w:rFonts w:asciiTheme="minorHAnsi" w:hAnsiTheme="minorHAnsi" w:cstheme="minorHAnsi"/>
          <w:sz w:val="24"/>
        </w:rPr>
        <w:t>t for discharge, confirm</w:t>
      </w:r>
      <w:r w:rsidR="007E5D48" w:rsidRPr="00A672DC">
        <w:rPr>
          <w:rFonts w:asciiTheme="minorHAnsi" w:hAnsiTheme="minorHAnsi" w:cstheme="minorHAnsi"/>
          <w:sz w:val="24"/>
        </w:rPr>
        <w:t>s</w:t>
      </w:r>
      <w:r w:rsidRPr="00A672DC">
        <w:rPr>
          <w:rFonts w:asciiTheme="minorHAnsi" w:hAnsiTheme="minorHAnsi" w:cstheme="minorHAnsi"/>
          <w:sz w:val="24"/>
        </w:rPr>
        <w:t xml:space="preserve"> all available options for discharge and that all reasonable steps have been taken to resolve the dispute.</w:t>
      </w:r>
      <w:r w:rsidR="00263C43" w:rsidRPr="00A672DC">
        <w:rPr>
          <w:rFonts w:asciiTheme="minorHAnsi" w:hAnsiTheme="minorHAnsi" w:cstheme="minorHAnsi"/>
          <w:sz w:val="24"/>
        </w:rPr>
        <w:t xml:space="preserve"> </w:t>
      </w:r>
      <w:r w:rsidR="00505A88" w:rsidRPr="00A672DC">
        <w:rPr>
          <w:rFonts w:asciiTheme="minorHAnsi" w:hAnsiTheme="minorHAnsi" w:cstheme="minorHAnsi"/>
          <w:sz w:val="24"/>
        </w:rPr>
        <w:t xml:space="preserve">The Operational Service Manager will arrange a meeting with the </w:t>
      </w:r>
      <w:r w:rsidR="00A672DC" w:rsidRPr="00A672DC">
        <w:rPr>
          <w:rFonts w:asciiTheme="minorHAnsi" w:hAnsiTheme="minorHAnsi" w:cstheme="minorHAnsi"/>
          <w:sz w:val="24"/>
        </w:rPr>
        <w:t>service user</w:t>
      </w:r>
      <w:r w:rsidR="00505A88" w:rsidRPr="00A672DC">
        <w:rPr>
          <w:rFonts w:asciiTheme="minorHAnsi" w:hAnsiTheme="minorHAnsi" w:cstheme="minorHAnsi"/>
          <w:sz w:val="24"/>
        </w:rPr>
        <w:t xml:space="preserve"> and carer. If following the meeting a reasonable discharge date cannot be mutually agreed then </w:t>
      </w:r>
      <w:r w:rsidRPr="00A672DC">
        <w:rPr>
          <w:rFonts w:asciiTheme="minorHAnsi" w:hAnsiTheme="minorHAnsi" w:cstheme="minorHAnsi"/>
          <w:sz w:val="24"/>
        </w:rPr>
        <w:t xml:space="preserve"> </w:t>
      </w:r>
      <w:r w:rsidR="00263C43" w:rsidRPr="00A672DC">
        <w:rPr>
          <w:rFonts w:asciiTheme="minorHAnsi" w:hAnsiTheme="minorHAnsi" w:cstheme="minorHAnsi"/>
          <w:sz w:val="24"/>
        </w:rPr>
        <w:t xml:space="preserve">the Operational Service manager will escalate to the Deputy Chief Operational Officer who if required </w:t>
      </w:r>
      <w:r w:rsidRPr="00A672DC">
        <w:rPr>
          <w:rFonts w:asciiTheme="minorHAnsi" w:hAnsiTheme="minorHAnsi" w:cstheme="minorHAnsi"/>
          <w:sz w:val="24"/>
        </w:rPr>
        <w:t xml:space="preserve">agrees that legal proceedings should be instigated then a </w:t>
      </w:r>
      <w:r w:rsidRPr="00A672DC">
        <w:rPr>
          <w:rFonts w:asciiTheme="minorHAnsi" w:hAnsiTheme="minorHAnsi" w:cstheme="minorHAnsi"/>
          <w:sz w:val="24"/>
        </w:rPr>
        <w:lastRenderedPageBreak/>
        <w:t xml:space="preserve">meeting with the service users and carers should be organised to discuss this within 5 days. At </w:t>
      </w:r>
      <w:r w:rsidR="00A672DC" w:rsidRPr="00A672DC">
        <w:rPr>
          <w:rFonts w:asciiTheme="minorHAnsi" w:hAnsiTheme="minorHAnsi" w:cstheme="minorHAnsi"/>
          <w:sz w:val="24"/>
        </w:rPr>
        <w:t>this point</w:t>
      </w:r>
      <w:r w:rsidRPr="00A672DC">
        <w:rPr>
          <w:rFonts w:asciiTheme="minorHAnsi" w:hAnsiTheme="minorHAnsi" w:cstheme="minorHAnsi"/>
          <w:sz w:val="24"/>
        </w:rPr>
        <w:t xml:space="preserve"> the </w:t>
      </w:r>
      <w:r w:rsidR="00263C43" w:rsidRPr="00A672DC">
        <w:rPr>
          <w:rFonts w:asciiTheme="minorHAnsi" w:hAnsiTheme="minorHAnsi" w:cstheme="minorHAnsi"/>
          <w:sz w:val="24"/>
        </w:rPr>
        <w:t xml:space="preserve">Deputy Chief Operational Officer </w:t>
      </w:r>
      <w:r w:rsidRPr="00A672DC">
        <w:rPr>
          <w:rFonts w:asciiTheme="minorHAnsi" w:hAnsiTheme="minorHAnsi" w:cstheme="minorHAnsi"/>
          <w:sz w:val="24"/>
        </w:rPr>
        <w:t>should inform the Chief Operating Operator and Trust solicitors.</w:t>
      </w:r>
    </w:p>
    <w:p w14:paraId="34AE45AC" w14:textId="77777777" w:rsidR="00E76614" w:rsidRDefault="0073776B" w:rsidP="00450561">
      <w:pPr>
        <w:pStyle w:val="Heading2"/>
        <w:rPr>
          <w:ins w:id="11" w:author="Brier Jayne" w:date="2019-05-09T14:27:00Z"/>
          <w:rFonts w:asciiTheme="minorHAnsi" w:hAnsiTheme="minorHAnsi" w:cstheme="minorHAnsi"/>
          <w:b w:val="0"/>
          <w:color w:val="auto"/>
          <w:sz w:val="24"/>
        </w:rPr>
      </w:pPr>
      <w:r w:rsidRPr="00A672DC">
        <w:rPr>
          <w:rFonts w:asciiTheme="minorHAnsi" w:hAnsiTheme="minorHAnsi" w:cstheme="minorHAnsi"/>
          <w:b w:val="0"/>
          <w:color w:val="auto"/>
          <w:sz w:val="24"/>
        </w:rPr>
        <w:t xml:space="preserve">At the final review meeting the </w:t>
      </w:r>
      <w:r w:rsidR="00783956" w:rsidRPr="00A672DC">
        <w:rPr>
          <w:rFonts w:asciiTheme="minorHAnsi" w:hAnsiTheme="minorHAnsi" w:cstheme="minorHAnsi"/>
          <w:b w:val="0"/>
          <w:color w:val="auto"/>
          <w:sz w:val="24"/>
        </w:rPr>
        <w:t xml:space="preserve">Deputy Chief Operational Officer </w:t>
      </w:r>
      <w:r w:rsidRPr="00A672DC">
        <w:rPr>
          <w:rFonts w:asciiTheme="minorHAnsi" w:hAnsiTheme="minorHAnsi" w:cstheme="minorHAnsi"/>
          <w:b w:val="0"/>
          <w:color w:val="auto"/>
          <w:sz w:val="24"/>
        </w:rPr>
        <w:t xml:space="preserve">should recap all the steps which have been taken and the reason that the Trust is considering taking legal action. It should be made clear that the Trust is considering taking this action to safeguard the wellbeing of other </w:t>
      </w:r>
      <w:r w:rsidR="00004B23">
        <w:rPr>
          <w:rFonts w:asciiTheme="minorHAnsi" w:hAnsiTheme="minorHAnsi" w:cstheme="minorHAnsi"/>
          <w:b w:val="0"/>
          <w:color w:val="auto"/>
          <w:sz w:val="24"/>
        </w:rPr>
        <w:t>service-user</w:t>
      </w:r>
      <w:r w:rsidRPr="00A672DC">
        <w:rPr>
          <w:rFonts w:asciiTheme="minorHAnsi" w:hAnsiTheme="minorHAnsi" w:cstheme="minorHAnsi"/>
          <w:b w:val="0"/>
          <w:color w:val="auto"/>
          <w:sz w:val="24"/>
        </w:rPr>
        <w:t xml:space="preserve"> by ensuring that beds are available locally.  All reasonable steps should be taken to resolve the dispute and the date that the service user must be by should be confirmed with the service user and carers. All discussions and actions </w:t>
      </w:r>
      <w:r w:rsidR="00E32D12" w:rsidRPr="00A672DC">
        <w:rPr>
          <w:rFonts w:asciiTheme="minorHAnsi" w:hAnsiTheme="minorHAnsi" w:cstheme="minorHAnsi"/>
          <w:b w:val="0"/>
          <w:color w:val="auto"/>
          <w:sz w:val="24"/>
        </w:rPr>
        <w:t xml:space="preserve">will </w:t>
      </w:r>
      <w:r w:rsidRPr="00A672DC">
        <w:rPr>
          <w:rFonts w:asciiTheme="minorHAnsi" w:hAnsiTheme="minorHAnsi" w:cstheme="minorHAnsi"/>
          <w:b w:val="0"/>
          <w:color w:val="auto"/>
          <w:sz w:val="24"/>
        </w:rPr>
        <w:t>be recorded.</w:t>
      </w:r>
      <w:r w:rsidR="00505A88" w:rsidRPr="00A672DC">
        <w:rPr>
          <w:rFonts w:asciiTheme="minorHAnsi" w:hAnsiTheme="minorHAnsi" w:cstheme="minorHAnsi"/>
          <w:b w:val="0"/>
          <w:color w:val="auto"/>
          <w:sz w:val="24"/>
        </w:rPr>
        <w:t xml:space="preserve"> </w:t>
      </w:r>
    </w:p>
    <w:p w14:paraId="34AE45AD" w14:textId="77777777" w:rsidR="00450561" w:rsidRPr="00B34549" w:rsidRDefault="00E94F16" w:rsidP="00450561">
      <w:pPr>
        <w:pStyle w:val="Heading2"/>
        <w:rPr>
          <w:rStyle w:val="Strong"/>
          <w:rFonts w:ascii="Arial" w:hAnsi="Arial" w:cs="Arial"/>
          <w:b/>
          <w:color w:val="auto"/>
          <w:sz w:val="24"/>
          <w:szCs w:val="24"/>
        </w:rPr>
      </w:pPr>
      <w:bookmarkStart w:id="12" w:name="_Toc522708841"/>
      <w:r>
        <w:rPr>
          <w:rStyle w:val="Strong"/>
          <w:rFonts w:ascii="Arial" w:hAnsi="Arial" w:cs="Arial"/>
          <w:b/>
          <w:color w:val="auto"/>
          <w:sz w:val="24"/>
          <w:szCs w:val="24"/>
        </w:rPr>
        <w:t>Escalation</w:t>
      </w:r>
      <w:r w:rsidR="00505A88" w:rsidRPr="00B34549">
        <w:rPr>
          <w:rStyle w:val="Strong"/>
          <w:rFonts w:ascii="Arial" w:hAnsi="Arial" w:cs="Arial"/>
          <w:b/>
          <w:color w:val="auto"/>
          <w:sz w:val="24"/>
          <w:szCs w:val="24"/>
        </w:rPr>
        <w:t xml:space="preserve"> f</w:t>
      </w:r>
      <w:r w:rsidR="006A1114">
        <w:rPr>
          <w:rStyle w:val="Strong"/>
          <w:rFonts w:ascii="Arial" w:hAnsi="Arial" w:cs="Arial"/>
          <w:b/>
          <w:color w:val="auto"/>
          <w:sz w:val="24"/>
          <w:szCs w:val="24"/>
        </w:rPr>
        <w:t>l</w:t>
      </w:r>
      <w:r w:rsidR="00505A88" w:rsidRPr="00B34549">
        <w:rPr>
          <w:rStyle w:val="Strong"/>
          <w:rFonts w:ascii="Arial" w:hAnsi="Arial" w:cs="Arial"/>
          <w:b/>
          <w:color w:val="auto"/>
          <w:sz w:val="24"/>
          <w:szCs w:val="24"/>
        </w:rPr>
        <w:t xml:space="preserve">ow chart </w:t>
      </w:r>
      <w:r w:rsidR="00450561" w:rsidRPr="00B34549">
        <w:rPr>
          <w:rStyle w:val="Strong"/>
          <w:rFonts w:ascii="Arial" w:hAnsi="Arial" w:cs="Arial"/>
          <w:b/>
          <w:color w:val="auto"/>
          <w:sz w:val="24"/>
          <w:szCs w:val="24"/>
        </w:rPr>
        <w:t xml:space="preserve"> </w:t>
      </w:r>
      <w:bookmarkEnd w:id="12"/>
    </w:p>
    <w:p w14:paraId="34AE45AE" w14:textId="77777777" w:rsidR="00E5483C" w:rsidRPr="00E5483C" w:rsidRDefault="00991F04" w:rsidP="00A672DC">
      <w:pPr>
        <w:spacing w:before="0" w:after="0"/>
        <w:ind w:left="360"/>
        <w:contextualSpacing/>
        <w:jc w:val="left"/>
        <w:rPr>
          <w:rFonts w:ascii="Times New Roman" w:hAnsi="Times New Roman"/>
          <w:sz w:val="24"/>
        </w:rPr>
      </w:pPr>
      <w:r>
        <w:rPr>
          <w:noProof/>
        </w:rPr>
        <mc:AlternateContent>
          <mc:Choice Requires="wps">
            <w:drawing>
              <wp:anchor distT="0" distB="0" distL="114300" distR="114300" simplePos="0" relativeHeight="251659264" behindDoc="0" locked="0" layoutInCell="1" allowOverlap="1" wp14:anchorId="34AE47A8" wp14:editId="34AE47A9">
                <wp:simplePos x="0" y="0"/>
                <wp:positionH relativeFrom="column">
                  <wp:posOffset>-301925</wp:posOffset>
                </wp:positionH>
                <wp:positionV relativeFrom="paragraph">
                  <wp:posOffset>83041</wp:posOffset>
                </wp:positionV>
                <wp:extent cx="6210816" cy="2493034"/>
                <wp:effectExtent l="0" t="0" r="19050" b="21590"/>
                <wp:wrapNone/>
                <wp:docPr id="6" name="Flowchart: Process 6"/>
                <wp:cNvGraphicFramePr/>
                <a:graphic xmlns:a="http://schemas.openxmlformats.org/drawingml/2006/main">
                  <a:graphicData uri="http://schemas.microsoft.com/office/word/2010/wordprocessingShape">
                    <wps:wsp>
                      <wps:cNvSpPr/>
                      <wps:spPr>
                        <a:xfrm>
                          <a:off x="0" y="0"/>
                          <a:ext cx="6210816" cy="249303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E47D2" w14:textId="77777777" w:rsidR="00E00093" w:rsidRPr="00A672DC" w:rsidRDefault="00E00093" w:rsidP="00991F04">
                            <w:pPr>
                              <w:rPr>
                                <w:rFonts w:asciiTheme="minorHAnsi" w:hAnsiTheme="minorHAnsi" w:cstheme="minorHAnsi"/>
                                <w:b/>
                                <w:sz w:val="20"/>
                                <w:szCs w:val="20"/>
                              </w:rPr>
                            </w:pPr>
                            <w:r w:rsidRPr="00A672DC">
                              <w:rPr>
                                <w:rFonts w:asciiTheme="minorHAnsi" w:hAnsiTheme="minorHAnsi" w:cstheme="minorHAnsi"/>
                                <w:b/>
                                <w:sz w:val="20"/>
                                <w:szCs w:val="20"/>
                              </w:rPr>
                              <w:t>Where a dispute regarding transfers from inpatient care has been identified the ward team will organise a meeting with the service user and where appropriate carer or advocate to discuss their options. The meeting should involve appropriate professionals. The ward manager will confirm the following with the service user:</w:t>
                            </w:r>
                          </w:p>
                          <w:p w14:paraId="34AE47D3" w14:textId="77777777" w:rsidR="00E00093" w:rsidRPr="00A672DC" w:rsidRDefault="00E00093" w:rsidP="00991F04">
                            <w:pPr>
                              <w:pStyle w:val="ListParagraph"/>
                              <w:numPr>
                                <w:ilvl w:val="0"/>
                                <w:numId w:val="21"/>
                              </w:numPr>
                              <w:rPr>
                                <w:rFonts w:asciiTheme="minorHAnsi" w:hAnsiTheme="minorHAnsi" w:cstheme="minorHAnsi"/>
                                <w:b/>
                                <w:sz w:val="20"/>
                                <w:szCs w:val="20"/>
                              </w:rPr>
                            </w:pPr>
                            <w:r w:rsidRPr="00A672DC">
                              <w:rPr>
                                <w:rFonts w:asciiTheme="minorHAnsi" w:hAnsiTheme="minorHAnsi" w:cstheme="minorHAnsi"/>
                                <w:b/>
                                <w:sz w:val="20"/>
                                <w:szCs w:val="20"/>
                              </w:rPr>
                              <w:t>That all information has been provided to the service user and carers</w:t>
                            </w:r>
                          </w:p>
                          <w:p w14:paraId="34AE47D4" w14:textId="77777777" w:rsidR="00E00093" w:rsidRPr="00A672DC" w:rsidRDefault="00E00093" w:rsidP="00991F04">
                            <w:pPr>
                              <w:pStyle w:val="ListParagraph"/>
                              <w:numPr>
                                <w:ilvl w:val="0"/>
                                <w:numId w:val="21"/>
                              </w:numPr>
                              <w:rPr>
                                <w:rFonts w:asciiTheme="minorHAnsi" w:hAnsiTheme="minorHAnsi" w:cstheme="minorHAnsi"/>
                                <w:b/>
                                <w:sz w:val="20"/>
                                <w:szCs w:val="20"/>
                              </w:rPr>
                            </w:pPr>
                            <w:r w:rsidRPr="00A672DC">
                              <w:rPr>
                                <w:rFonts w:asciiTheme="minorHAnsi" w:hAnsiTheme="minorHAnsi" w:cstheme="minorHAnsi"/>
                                <w:b/>
                                <w:sz w:val="20"/>
                                <w:szCs w:val="20"/>
                              </w:rPr>
                              <w:t>The reason for the dispute</w:t>
                            </w:r>
                          </w:p>
                          <w:p w14:paraId="34AE47D5" w14:textId="77777777" w:rsidR="00E00093" w:rsidRPr="00A672DC" w:rsidRDefault="00E00093" w:rsidP="00991F04">
                            <w:pPr>
                              <w:pStyle w:val="ListParagraph"/>
                              <w:numPr>
                                <w:ilvl w:val="0"/>
                                <w:numId w:val="21"/>
                              </w:numPr>
                              <w:rPr>
                                <w:rFonts w:asciiTheme="minorHAnsi" w:hAnsiTheme="minorHAnsi" w:cstheme="minorHAnsi"/>
                                <w:b/>
                                <w:sz w:val="20"/>
                                <w:szCs w:val="20"/>
                              </w:rPr>
                            </w:pPr>
                            <w:r w:rsidRPr="00A672DC">
                              <w:rPr>
                                <w:rFonts w:asciiTheme="minorHAnsi" w:hAnsiTheme="minorHAnsi" w:cstheme="minorHAnsi"/>
                                <w:b/>
                                <w:sz w:val="20"/>
                                <w:szCs w:val="20"/>
                              </w:rPr>
                              <w:t>The options for discharge and possible destinations</w:t>
                            </w:r>
                          </w:p>
                          <w:p w14:paraId="34AE47D6" w14:textId="77777777" w:rsidR="00E00093" w:rsidRPr="00A672DC" w:rsidRDefault="00E00093" w:rsidP="00991F04">
                            <w:pPr>
                              <w:pStyle w:val="ListParagraph"/>
                              <w:numPr>
                                <w:ilvl w:val="0"/>
                                <w:numId w:val="21"/>
                              </w:numPr>
                              <w:rPr>
                                <w:rFonts w:asciiTheme="minorHAnsi" w:hAnsiTheme="minorHAnsi" w:cstheme="minorHAnsi"/>
                                <w:b/>
                                <w:sz w:val="20"/>
                                <w:szCs w:val="20"/>
                              </w:rPr>
                            </w:pPr>
                            <w:r w:rsidRPr="00A672DC">
                              <w:rPr>
                                <w:rFonts w:asciiTheme="minorHAnsi" w:hAnsiTheme="minorHAnsi" w:cstheme="minorHAnsi"/>
                                <w:b/>
                                <w:sz w:val="20"/>
                                <w:szCs w:val="20"/>
                              </w:rPr>
                              <w:t>That a further 7 days will be allowed to arrange transfer of care from inpatient services.</w:t>
                            </w:r>
                          </w:p>
                          <w:p w14:paraId="34AE47D7" w14:textId="77777777" w:rsidR="00E00093" w:rsidRPr="00A672DC" w:rsidRDefault="00E00093" w:rsidP="00991F04">
                            <w:pPr>
                              <w:rPr>
                                <w:rFonts w:asciiTheme="minorHAnsi" w:hAnsiTheme="minorHAnsi" w:cstheme="minorHAnsi"/>
                                <w:b/>
                                <w:sz w:val="20"/>
                                <w:szCs w:val="20"/>
                              </w:rPr>
                            </w:pPr>
                            <w:r w:rsidRPr="00A672DC">
                              <w:rPr>
                                <w:rFonts w:asciiTheme="minorHAnsi" w:hAnsiTheme="minorHAnsi" w:cstheme="minorHAnsi"/>
                                <w:b/>
                                <w:sz w:val="20"/>
                                <w:szCs w:val="20"/>
                              </w:rPr>
                              <w:t>The ward manager will ensure that all those at the meeting are given the opportunity to speak and will where possible answer any questions in an open and honest way. The ward manager will ensure that the discussion is recorded and any actions agreed are allocated with a timescale for completion.</w:t>
                            </w:r>
                          </w:p>
                          <w:p w14:paraId="34AE47D8" w14:textId="77777777" w:rsidR="00E00093" w:rsidRPr="00A672DC" w:rsidRDefault="00E00093" w:rsidP="00A672DC">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6" o:spid="_x0000_s1026" type="#_x0000_t109" style="position:absolute;left:0;text-align:left;margin-left:-23.75pt;margin-top:6.55pt;width:489.05pt;height:19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" fillcolor="#4f81bd [3204]" strokecolor="#243f60 [1604]" strokeweight="2pt">
                <v:textbox>
                  <w:txbxContent>
                    <w:p w14:paraId="34AE47D2" w14:textId="77777777" w:rsidR="00E00093" w:rsidRPr="00A672DC" w:rsidRDefault="00E00093" w:rsidP="00991F04">
                      <w:pPr>
                        <w:rPr>
                          <w:rFonts w:asciiTheme="minorHAnsi" w:hAnsiTheme="minorHAnsi" w:cstheme="minorHAnsi"/>
                          <w:b/>
                          <w:sz w:val="20"/>
                          <w:szCs w:val="20"/>
                        </w:rPr>
                      </w:pPr>
                      <w:r w:rsidRPr="00A672DC">
                        <w:rPr>
                          <w:rFonts w:asciiTheme="minorHAnsi" w:hAnsiTheme="minorHAnsi" w:cstheme="minorHAnsi"/>
                          <w:b/>
                          <w:sz w:val="20"/>
                          <w:szCs w:val="20"/>
                        </w:rPr>
                        <w:t>Where a dispute regarding transfers from inpatient care has been identified the ward team will organise a meeting with the service user and where appropriate carer or advocate to discuss their options. The meeting should involve appropriate professionals. The ward manager will confirm the following with the service user:</w:t>
                      </w:r>
                    </w:p>
                    <w:p w14:paraId="34AE47D3" w14:textId="77777777" w:rsidR="00E00093" w:rsidRPr="00A672DC" w:rsidRDefault="00E00093" w:rsidP="00991F04">
                      <w:pPr>
                        <w:pStyle w:val="ListParagraph"/>
                        <w:numPr>
                          <w:ilvl w:val="0"/>
                          <w:numId w:val="21"/>
                        </w:numPr>
                        <w:rPr>
                          <w:rFonts w:asciiTheme="minorHAnsi" w:hAnsiTheme="minorHAnsi" w:cstheme="minorHAnsi"/>
                          <w:b/>
                          <w:sz w:val="20"/>
                          <w:szCs w:val="20"/>
                        </w:rPr>
                      </w:pPr>
                      <w:r w:rsidRPr="00A672DC">
                        <w:rPr>
                          <w:rFonts w:asciiTheme="minorHAnsi" w:hAnsiTheme="minorHAnsi" w:cstheme="minorHAnsi"/>
                          <w:b/>
                          <w:sz w:val="20"/>
                          <w:szCs w:val="20"/>
                        </w:rPr>
                        <w:t>That all information has been provided to the service user and carers</w:t>
                      </w:r>
                    </w:p>
                    <w:p w14:paraId="34AE47D4" w14:textId="77777777" w:rsidR="00E00093" w:rsidRPr="00A672DC" w:rsidRDefault="00E00093" w:rsidP="00991F04">
                      <w:pPr>
                        <w:pStyle w:val="ListParagraph"/>
                        <w:numPr>
                          <w:ilvl w:val="0"/>
                          <w:numId w:val="21"/>
                        </w:numPr>
                        <w:rPr>
                          <w:rFonts w:asciiTheme="minorHAnsi" w:hAnsiTheme="minorHAnsi" w:cstheme="minorHAnsi"/>
                          <w:b/>
                          <w:sz w:val="20"/>
                          <w:szCs w:val="20"/>
                        </w:rPr>
                      </w:pPr>
                      <w:r w:rsidRPr="00A672DC">
                        <w:rPr>
                          <w:rFonts w:asciiTheme="minorHAnsi" w:hAnsiTheme="minorHAnsi" w:cstheme="minorHAnsi"/>
                          <w:b/>
                          <w:sz w:val="20"/>
                          <w:szCs w:val="20"/>
                        </w:rPr>
                        <w:t>The reason for the dispute</w:t>
                      </w:r>
                    </w:p>
                    <w:p w14:paraId="34AE47D5" w14:textId="77777777" w:rsidR="00E00093" w:rsidRPr="00A672DC" w:rsidRDefault="00E00093" w:rsidP="00991F04">
                      <w:pPr>
                        <w:pStyle w:val="ListParagraph"/>
                        <w:numPr>
                          <w:ilvl w:val="0"/>
                          <w:numId w:val="21"/>
                        </w:numPr>
                        <w:rPr>
                          <w:rFonts w:asciiTheme="minorHAnsi" w:hAnsiTheme="minorHAnsi" w:cstheme="minorHAnsi"/>
                          <w:b/>
                          <w:sz w:val="20"/>
                          <w:szCs w:val="20"/>
                        </w:rPr>
                      </w:pPr>
                      <w:r w:rsidRPr="00A672DC">
                        <w:rPr>
                          <w:rFonts w:asciiTheme="minorHAnsi" w:hAnsiTheme="minorHAnsi" w:cstheme="minorHAnsi"/>
                          <w:b/>
                          <w:sz w:val="20"/>
                          <w:szCs w:val="20"/>
                        </w:rPr>
                        <w:t>The options for discharge and possible destinations</w:t>
                      </w:r>
                    </w:p>
                    <w:p w14:paraId="34AE47D6" w14:textId="77777777" w:rsidR="00E00093" w:rsidRPr="00A672DC" w:rsidRDefault="00E00093" w:rsidP="00991F04">
                      <w:pPr>
                        <w:pStyle w:val="ListParagraph"/>
                        <w:numPr>
                          <w:ilvl w:val="0"/>
                          <w:numId w:val="21"/>
                        </w:numPr>
                        <w:rPr>
                          <w:rFonts w:asciiTheme="minorHAnsi" w:hAnsiTheme="minorHAnsi" w:cstheme="minorHAnsi"/>
                          <w:b/>
                          <w:sz w:val="20"/>
                          <w:szCs w:val="20"/>
                        </w:rPr>
                      </w:pPr>
                      <w:r w:rsidRPr="00A672DC">
                        <w:rPr>
                          <w:rFonts w:asciiTheme="minorHAnsi" w:hAnsiTheme="minorHAnsi" w:cstheme="minorHAnsi"/>
                          <w:b/>
                          <w:sz w:val="20"/>
                          <w:szCs w:val="20"/>
                        </w:rPr>
                        <w:t>That a further 7 days will be allowed to arrange transfer of care from inpatient services.</w:t>
                      </w:r>
                    </w:p>
                    <w:p w14:paraId="34AE47D7" w14:textId="77777777" w:rsidR="00E00093" w:rsidRPr="00A672DC" w:rsidRDefault="00E00093" w:rsidP="00991F04">
                      <w:pPr>
                        <w:rPr>
                          <w:rFonts w:asciiTheme="minorHAnsi" w:hAnsiTheme="minorHAnsi" w:cstheme="minorHAnsi"/>
                          <w:b/>
                          <w:sz w:val="20"/>
                          <w:szCs w:val="20"/>
                        </w:rPr>
                      </w:pPr>
                      <w:r w:rsidRPr="00A672DC">
                        <w:rPr>
                          <w:rFonts w:asciiTheme="minorHAnsi" w:hAnsiTheme="minorHAnsi" w:cstheme="minorHAnsi"/>
                          <w:b/>
                          <w:sz w:val="20"/>
                          <w:szCs w:val="20"/>
                        </w:rPr>
                        <w:t>The ward manager will ensure that all those at the meeting are given the opportunity to speak and will where possible answer any questions in an open and honest way. The ward manager will ensure that the discussion is recorded and any actions agreed are allocated with a timescale for completion.</w:t>
                      </w:r>
                    </w:p>
                    <w:p w14:paraId="34AE47D8" w14:textId="77777777" w:rsidR="00E00093" w:rsidRPr="00A672DC" w:rsidRDefault="00E00093" w:rsidP="00A672DC">
                      <w:pPr>
                        <w:jc w:val="center"/>
                        <w:rPr>
                          <w:sz w:val="20"/>
                          <w:szCs w:val="20"/>
                        </w:rPr>
                      </w:pPr>
                    </w:p>
                  </w:txbxContent>
                </v:textbox>
              </v:shape>
            </w:pict>
          </mc:Fallback>
        </mc:AlternateContent>
      </w:r>
      <w:r w:rsidR="00A672DC" w:rsidRPr="00E5483C">
        <w:rPr>
          <w:rFonts w:eastAsia="+mn-ea" w:cs="Arial"/>
          <w:color w:val="FFFFFF"/>
          <w:sz w:val="24"/>
        </w:rPr>
        <w:t>Steps</w:t>
      </w:r>
      <w:r w:rsidR="00E5483C" w:rsidRPr="00E5483C">
        <w:rPr>
          <w:rFonts w:eastAsia="+mn-ea" w:cs="Arial"/>
          <w:color w:val="FFFFFF"/>
          <w:sz w:val="24"/>
        </w:rPr>
        <w:t xml:space="preserve"> 1 - Providing standard information and support</w:t>
      </w:r>
    </w:p>
    <w:p w14:paraId="34AE45AF" w14:textId="77777777" w:rsidR="00E5483C" w:rsidRPr="00E5483C" w:rsidRDefault="00A672DC" w:rsidP="00A672DC">
      <w:pPr>
        <w:spacing w:before="0" w:after="0"/>
        <w:ind w:left="907"/>
        <w:contextualSpacing/>
        <w:jc w:val="left"/>
        <w:rPr>
          <w:rFonts w:ascii="Times New Roman" w:hAnsi="Times New Roman"/>
          <w:sz w:val="24"/>
        </w:rPr>
      </w:pPr>
      <w:r w:rsidRPr="00E5483C">
        <w:rPr>
          <w:rFonts w:eastAsia="+mn-ea" w:cs="Arial"/>
          <w:color w:val="FFFFFF"/>
          <w:sz w:val="24"/>
        </w:rPr>
        <w:t>Steps</w:t>
      </w:r>
      <w:r w:rsidR="00E5483C" w:rsidRPr="00E5483C">
        <w:rPr>
          <w:rFonts w:eastAsia="+mn-ea" w:cs="Arial"/>
          <w:color w:val="FFFFFF"/>
          <w:sz w:val="24"/>
        </w:rPr>
        <w:t xml:space="preserve"> 1 - Providing standard information and support</w:t>
      </w:r>
    </w:p>
    <w:p w14:paraId="34AE45B0" w14:textId="77777777" w:rsidR="00E5483C" w:rsidRPr="006A1114" w:rsidRDefault="00E5483C" w:rsidP="00450561"/>
    <w:p w14:paraId="34AE45B1" w14:textId="77777777" w:rsidR="00450561" w:rsidRPr="00FA5866" w:rsidRDefault="00450561" w:rsidP="00450561"/>
    <w:p w14:paraId="34AE45B2" w14:textId="77777777" w:rsidR="003E291A" w:rsidRDefault="003E291A" w:rsidP="003E291A">
      <w:pPr>
        <w:pStyle w:val="ListParagraph"/>
      </w:pPr>
    </w:p>
    <w:p w14:paraId="34AE45B3" w14:textId="77777777" w:rsidR="003E291A" w:rsidRDefault="003E291A" w:rsidP="00E5483C">
      <w:pPr>
        <w:spacing w:before="0" w:after="0" w:line="276" w:lineRule="auto"/>
        <w:jc w:val="left"/>
      </w:pPr>
    </w:p>
    <w:p w14:paraId="34AE45B4" w14:textId="77777777" w:rsidR="00C30A8B" w:rsidRDefault="00C30A8B" w:rsidP="00A672DC">
      <w:pPr>
        <w:pStyle w:val="ListParagraph"/>
        <w:jc w:val="center"/>
      </w:pPr>
    </w:p>
    <w:p w14:paraId="34AE45B5" w14:textId="77777777" w:rsidR="003E291A" w:rsidRDefault="003E291A" w:rsidP="00A672DC">
      <w:pPr>
        <w:pStyle w:val="ListParagraph"/>
        <w:jc w:val="center"/>
      </w:pPr>
    </w:p>
    <w:p w14:paraId="34AE45B6" w14:textId="77777777" w:rsidR="003E291A" w:rsidRDefault="003E291A" w:rsidP="00E5483C">
      <w:pPr>
        <w:spacing w:before="0" w:after="0" w:line="276" w:lineRule="auto"/>
        <w:jc w:val="left"/>
      </w:pPr>
    </w:p>
    <w:p w14:paraId="34AE45B7" w14:textId="77777777" w:rsidR="003E291A" w:rsidRDefault="003E291A" w:rsidP="00E5483C">
      <w:pPr>
        <w:spacing w:before="0" w:after="0" w:line="276" w:lineRule="auto"/>
        <w:jc w:val="left"/>
      </w:pPr>
    </w:p>
    <w:p w14:paraId="34AE45B8" w14:textId="77777777" w:rsidR="003E291A" w:rsidRDefault="00991F04" w:rsidP="00E5483C">
      <w:pPr>
        <w:spacing w:before="0" w:after="0" w:line="276" w:lineRule="auto"/>
        <w:jc w:val="left"/>
      </w:pPr>
      <w:r>
        <w:rPr>
          <w:noProof/>
        </w:rPr>
        <mc:AlternateContent>
          <mc:Choice Requires="wps">
            <w:drawing>
              <wp:anchor distT="0" distB="0" distL="114300" distR="114300" simplePos="0" relativeHeight="251665408" behindDoc="0" locked="0" layoutInCell="1" allowOverlap="1" wp14:anchorId="34AE47AA" wp14:editId="34AE47AB">
                <wp:simplePos x="0" y="0"/>
                <wp:positionH relativeFrom="column">
                  <wp:posOffset>2639683</wp:posOffset>
                </wp:positionH>
                <wp:positionV relativeFrom="paragraph">
                  <wp:posOffset>45540</wp:posOffset>
                </wp:positionV>
                <wp:extent cx="353060" cy="267419"/>
                <wp:effectExtent l="38100" t="0" r="27940" b="37465"/>
                <wp:wrapNone/>
                <wp:docPr id="10" name="Down Arrow 10"/>
                <wp:cNvGraphicFramePr/>
                <a:graphic xmlns:a="http://schemas.openxmlformats.org/drawingml/2006/main">
                  <a:graphicData uri="http://schemas.microsoft.com/office/word/2010/wordprocessingShape">
                    <wps:wsp>
                      <wps:cNvSpPr/>
                      <wps:spPr>
                        <a:xfrm>
                          <a:off x="0" y="0"/>
                          <a:ext cx="353060" cy="26741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207.85pt;margin-top:3.6pt;width:27.8pt;height:2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" adj="10800" fillcolor="#4f81bd [3204]" strokecolor="#243f60 [1604]" strokeweight="2pt"/>
            </w:pict>
          </mc:Fallback>
        </mc:AlternateContent>
      </w:r>
    </w:p>
    <w:p w14:paraId="34AE45B9" w14:textId="77777777" w:rsidR="003E291A" w:rsidRDefault="003E291A" w:rsidP="00E5483C">
      <w:pPr>
        <w:spacing w:before="0" w:after="0" w:line="276" w:lineRule="auto"/>
        <w:jc w:val="left"/>
      </w:pPr>
    </w:p>
    <w:p w14:paraId="34AE45BA" w14:textId="77777777" w:rsidR="003E291A" w:rsidRDefault="00991F04" w:rsidP="00E5483C">
      <w:pPr>
        <w:spacing w:before="0" w:after="0" w:line="276" w:lineRule="auto"/>
        <w:jc w:val="left"/>
      </w:pPr>
      <w:r>
        <w:rPr>
          <w:noProof/>
        </w:rPr>
        <mc:AlternateContent>
          <mc:Choice Requires="wps">
            <w:drawing>
              <wp:anchor distT="0" distB="0" distL="114300" distR="114300" simplePos="0" relativeHeight="251660288" behindDoc="0" locked="0" layoutInCell="1" allowOverlap="1" wp14:anchorId="34AE47AC" wp14:editId="34AE47AD">
                <wp:simplePos x="0" y="0"/>
                <wp:positionH relativeFrom="column">
                  <wp:posOffset>-345057</wp:posOffset>
                </wp:positionH>
                <wp:positionV relativeFrom="paragraph">
                  <wp:posOffset>46906</wp:posOffset>
                </wp:positionV>
                <wp:extent cx="6279072" cy="1259457"/>
                <wp:effectExtent l="0" t="0" r="26670" b="17145"/>
                <wp:wrapNone/>
                <wp:docPr id="7" name="Flowchart: Process 7"/>
                <wp:cNvGraphicFramePr/>
                <a:graphic xmlns:a="http://schemas.openxmlformats.org/drawingml/2006/main">
                  <a:graphicData uri="http://schemas.microsoft.com/office/word/2010/wordprocessingShape">
                    <wps:wsp>
                      <wps:cNvSpPr/>
                      <wps:spPr>
                        <a:xfrm>
                          <a:off x="0" y="0"/>
                          <a:ext cx="6279072" cy="125945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E47D9" w14:textId="77777777" w:rsidR="00E00093" w:rsidRPr="00A672DC" w:rsidRDefault="00E00093" w:rsidP="00A672DC">
                            <w:pPr>
                              <w:jc w:val="center"/>
                              <w:rPr>
                                <w:rFonts w:asciiTheme="minorHAnsi" w:hAnsiTheme="minorHAnsi" w:cstheme="minorHAnsi"/>
                                <w:b/>
                                <w:sz w:val="20"/>
                                <w:szCs w:val="20"/>
                              </w:rPr>
                            </w:pPr>
                            <w:r w:rsidRPr="00A672DC">
                              <w:rPr>
                                <w:rFonts w:asciiTheme="minorHAnsi" w:hAnsiTheme="minorHAnsi" w:cstheme="minorHAnsi"/>
                                <w:b/>
                                <w:sz w:val="20"/>
                                <w:szCs w:val="20"/>
                              </w:rPr>
                              <w:t>If after 7 days the service user has not been transferred from the inpatient ward and transfer is not imminent then the Discharge and capacity Lead working age should escalate to the Operational Service Manager and head of service (adult social care) are made aware of the dispute. Prior to this the Discharge and capacity Lead will ensure that all risks have been considered and reviewed, that the service user remains medically fit for discharge, confirms all available options for discharge and that all reasonable steps have been taken to resolve the dispute.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7" o:spid="_x0000_s1027" type="#_x0000_t109" style="position:absolute;margin-left:-27.15pt;margin-top:3.7pt;width:494.4pt;height:9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" fillcolor="#4f81bd [3204]" strokecolor="#243f60 [1604]" strokeweight="2pt">
                <v:textbox>
                  <w:txbxContent>
                    <w:p w14:paraId="34AE47D9" w14:textId="77777777" w:rsidR="00E00093" w:rsidRPr="00A672DC" w:rsidRDefault="00E00093" w:rsidP="00A672DC">
                      <w:pPr>
                        <w:jc w:val="center"/>
                        <w:rPr>
                          <w:rFonts w:asciiTheme="minorHAnsi" w:hAnsiTheme="minorHAnsi" w:cstheme="minorHAnsi"/>
                          <w:b/>
                          <w:sz w:val="20"/>
                          <w:szCs w:val="20"/>
                        </w:rPr>
                      </w:pPr>
                      <w:r w:rsidRPr="00A672DC">
                        <w:rPr>
                          <w:rFonts w:asciiTheme="minorHAnsi" w:hAnsiTheme="minorHAnsi" w:cstheme="minorHAnsi"/>
                          <w:b/>
                          <w:sz w:val="20"/>
                          <w:szCs w:val="20"/>
                        </w:rPr>
                        <w:t>If after 7 days the service user has not been transferred from the inpatient ward and transfer is not imminent then the Discharge and capacity Lead working age should escalate to the Operational Service Manager and head of service (adult social care) are made aware of the dispute. Prior to this the Discharge and capacity Lead will ensure that all risks have been considered and reviewed, that the service user remains medically fit for discharge, confirms all available options for discharge and that all reasonable steps have been taken to resolve the dispute.</w:t>
                      </w:r>
                    </w:p>
                  </w:txbxContent>
                </v:textbox>
              </v:shape>
            </w:pict>
          </mc:Fallback>
        </mc:AlternateContent>
      </w:r>
    </w:p>
    <w:p w14:paraId="34AE45BB" w14:textId="77777777" w:rsidR="003E291A" w:rsidRDefault="003E291A" w:rsidP="00E5483C">
      <w:pPr>
        <w:spacing w:before="0" w:after="0" w:line="276" w:lineRule="auto"/>
        <w:jc w:val="left"/>
      </w:pPr>
    </w:p>
    <w:p w14:paraId="34AE45BC" w14:textId="77777777" w:rsidR="003E291A" w:rsidRDefault="003E291A" w:rsidP="00E5483C">
      <w:pPr>
        <w:spacing w:before="0" w:after="0" w:line="276" w:lineRule="auto"/>
        <w:jc w:val="left"/>
      </w:pPr>
    </w:p>
    <w:p w14:paraId="34AE45BD" w14:textId="77777777" w:rsidR="00C30A8B" w:rsidRDefault="00C30A8B" w:rsidP="00E5483C">
      <w:pPr>
        <w:spacing w:before="0" w:after="0" w:line="276" w:lineRule="auto"/>
        <w:jc w:val="left"/>
      </w:pPr>
    </w:p>
    <w:p w14:paraId="34AE45BE" w14:textId="77777777" w:rsidR="00C30A8B" w:rsidRDefault="00C30A8B" w:rsidP="00E5483C">
      <w:pPr>
        <w:spacing w:before="0" w:after="0" w:line="276" w:lineRule="auto"/>
        <w:jc w:val="left"/>
      </w:pPr>
    </w:p>
    <w:p w14:paraId="34AE45BF" w14:textId="77777777" w:rsidR="00C30A8B" w:rsidRDefault="00C30A8B" w:rsidP="00E5483C">
      <w:pPr>
        <w:spacing w:before="0" w:after="0" w:line="276" w:lineRule="auto"/>
        <w:jc w:val="left"/>
      </w:pPr>
    </w:p>
    <w:p w14:paraId="34AE45C0" w14:textId="77777777" w:rsidR="00C30A8B" w:rsidRDefault="00C30A8B" w:rsidP="00E5483C">
      <w:pPr>
        <w:spacing w:before="0" w:after="0" w:line="276" w:lineRule="auto"/>
        <w:jc w:val="left"/>
      </w:pPr>
    </w:p>
    <w:p w14:paraId="34AE45C1" w14:textId="77777777" w:rsidR="00C30A8B" w:rsidRDefault="00991F04" w:rsidP="00E5483C">
      <w:pPr>
        <w:spacing w:before="0" w:after="0" w:line="276" w:lineRule="auto"/>
        <w:jc w:val="left"/>
      </w:pPr>
      <w:r>
        <w:rPr>
          <w:noProof/>
        </w:rPr>
        <mc:AlternateContent>
          <mc:Choice Requires="wps">
            <w:drawing>
              <wp:anchor distT="0" distB="0" distL="114300" distR="114300" simplePos="0" relativeHeight="251667456" behindDoc="0" locked="0" layoutInCell="1" allowOverlap="1" wp14:anchorId="34AE47AE" wp14:editId="34AE47AF">
                <wp:simplePos x="0" y="0"/>
                <wp:positionH relativeFrom="column">
                  <wp:posOffset>2578160</wp:posOffset>
                </wp:positionH>
                <wp:positionV relativeFrom="paragraph">
                  <wp:posOffset>151034</wp:posOffset>
                </wp:positionV>
                <wp:extent cx="414020" cy="275590"/>
                <wp:effectExtent l="38100" t="0" r="5080" b="29210"/>
                <wp:wrapNone/>
                <wp:docPr id="11" name="Down Arrow 11"/>
                <wp:cNvGraphicFramePr/>
                <a:graphic xmlns:a="http://schemas.openxmlformats.org/drawingml/2006/main">
                  <a:graphicData uri="http://schemas.microsoft.com/office/word/2010/wordprocessingShape">
                    <wps:wsp>
                      <wps:cNvSpPr/>
                      <wps:spPr>
                        <a:xfrm>
                          <a:off x="0" y="0"/>
                          <a:ext cx="414020" cy="27559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1" o:spid="_x0000_s1026" type="#_x0000_t67" style="position:absolute;margin-left:203pt;margin-top:11.9pt;width:32.6pt;height:2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" adj="10800" fillcolor="#4f81bd" strokecolor="#385d8a" strokeweight="2pt"/>
            </w:pict>
          </mc:Fallback>
        </mc:AlternateContent>
      </w:r>
    </w:p>
    <w:p w14:paraId="34AE45C2" w14:textId="77777777" w:rsidR="003E291A" w:rsidRDefault="003E291A" w:rsidP="00E5483C">
      <w:pPr>
        <w:spacing w:before="0" w:after="0" w:line="276" w:lineRule="auto"/>
        <w:jc w:val="left"/>
      </w:pPr>
    </w:p>
    <w:p w14:paraId="34AE45C3" w14:textId="77777777" w:rsidR="003E291A" w:rsidRDefault="00991F04" w:rsidP="00E5483C">
      <w:pPr>
        <w:spacing w:before="0" w:after="0" w:line="276" w:lineRule="auto"/>
        <w:jc w:val="left"/>
      </w:pPr>
      <w:r>
        <w:rPr>
          <w:noProof/>
        </w:rPr>
        <mc:AlternateContent>
          <mc:Choice Requires="wps">
            <w:drawing>
              <wp:anchor distT="0" distB="0" distL="114300" distR="114300" simplePos="0" relativeHeight="251661312" behindDoc="0" locked="0" layoutInCell="1" allowOverlap="1" wp14:anchorId="34AE47B0" wp14:editId="34AE47B1">
                <wp:simplePos x="0" y="0"/>
                <wp:positionH relativeFrom="column">
                  <wp:posOffset>-301925</wp:posOffset>
                </wp:positionH>
                <wp:positionV relativeFrom="paragraph">
                  <wp:posOffset>58001</wp:posOffset>
                </wp:positionV>
                <wp:extent cx="6330879" cy="1491926"/>
                <wp:effectExtent l="0" t="0" r="13335" b="13335"/>
                <wp:wrapNone/>
                <wp:docPr id="8" name="Flowchart: Process 8"/>
                <wp:cNvGraphicFramePr/>
                <a:graphic xmlns:a="http://schemas.openxmlformats.org/drawingml/2006/main">
                  <a:graphicData uri="http://schemas.microsoft.com/office/word/2010/wordprocessingShape">
                    <wps:wsp>
                      <wps:cNvSpPr/>
                      <wps:spPr>
                        <a:xfrm>
                          <a:off x="0" y="0"/>
                          <a:ext cx="6330879" cy="149192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E47DA" w14:textId="77777777" w:rsidR="00E00093" w:rsidRPr="00A672DC" w:rsidRDefault="00E00093" w:rsidP="00A672DC">
                            <w:pPr>
                              <w:jc w:val="center"/>
                              <w:rPr>
                                <w:rFonts w:asciiTheme="minorHAnsi" w:hAnsiTheme="minorHAnsi" w:cstheme="minorHAnsi"/>
                                <w:b/>
                                <w:sz w:val="20"/>
                                <w:szCs w:val="20"/>
                              </w:rPr>
                            </w:pPr>
                            <w:r w:rsidRPr="00A672DC">
                              <w:rPr>
                                <w:rFonts w:asciiTheme="minorHAnsi" w:hAnsiTheme="minorHAnsi" w:cstheme="minorHAnsi"/>
                                <w:b/>
                                <w:sz w:val="20"/>
                                <w:szCs w:val="20"/>
                              </w:rPr>
                              <w:t>The Operational Service Manager will arrange a meeting with the service user and carer. If following the meeting a reasonable discharge date cannot be mutually agreed then  the Operational Service manager will escalate to the Deputy Chief Operational Officer who if required agrees that legal proceedings should be instigated then a meeting with the service users and carers should be organised to discuss this within 5 days. At this point the Deputy Chief Operational Officer should inform the Chief Operating Operator and Trust solicitors.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8" o:spid="_x0000_s1028" type="#_x0000_t109" style="position:absolute;margin-left:-23.75pt;margin-top:4.55pt;width:498.5pt;height:11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" fillcolor="#4f81bd [3204]" strokecolor="#243f60 [1604]" strokeweight="2pt">
                <v:textbox>
                  <w:txbxContent>
                    <w:p w14:paraId="34AE47DA" w14:textId="77777777" w:rsidR="00E00093" w:rsidRPr="00A672DC" w:rsidRDefault="00E00093" w:rsidP="00A672DC">
                      <w:pPr>
                        <w:jc w:val="center"/>
                        <w:rPr>
                          <w:rFonts w:asciiTheme="minorHAnsi" w:hAnsiTheme="minorHAnsi" w:cstheme="minorHAnsi"/>
                          <w:b/>
                          <w:sz w:val="20"/>
                          <w:szCs w:val="20"/>
                        </w:rPr>
                      </w:pPr>
                      <w:r w:rsidRPr="00A672DC">
                        <w:rPr>
                          <w:rFonts w:asciiTheme="minorHAnsi" w:hAnsiTheme="minorHAnsi" w:cstheme="minorHAnsi"/>
                          <w:b/>
                          <w:sz w:val="20"/>
                          <w:szCs w:val="20"/>
                        </w:rPr>
                        <w:t>The Operational Service Manager will arrange a meeting with the service user and carer. If following the meeting a reasonable discharge date cannot be mutually agreed then  the Operational Service manager will escalate to the Deputy Chief Operational Officer who if required agrees that legal proceedings should be instigated then a meeting with the service users and carers should be organised to discuss this within 5 days. At this point the Deputy Chief Operational Officer should inform the Chief Operating Operator and Trust solicitors.</w:t>
                      </w:r>
                    </w:p>
                  </w:txbxContent>
                </v:textbox>
              </v:shape>
            </w:pict>
          </mc:Fallback>
        </mc:AlternateContent>
      </w:r>
    </w:p>
    <w:p w14:paraId="34AE45C4" w14:textId="77777777" w:rsidR="003E291A" w:rsidRDefault="003E291A" w:rsidP="00E5483C">
      <w:pPr>
        <w:spacing w:before="0" w:after="0" w:line="276" w:lineRule="auto"/>
        <w:jc w:val="left"/>
      </w:pPr>
    </w:p>
    <w:p w14:paraId="34AE45C5" w14:textId="77777777" w:rsidR="003E291A" w:rsidRDefault="003E291A" w:rsidP="00E5483C">
      <w:pPr>
        <w:spacing w:before="0" w:after="0" w:line="276" w:lineRule="auto"/>
        <w:jc w:val="left"/>
      </w:pPr>
    </w:p>
    <w:p w14:paraId="34AE45C6" w14:textId="77777777" w:rsidR="003E291A" w:rsidRDefault="003E291A" w:rsidP="00E5483C">
      <w:pPr>
        <w:spacing w:before="0" w:after="0" w:line="276" w:lineRule="auto"/>
        <w:jc w:val="left"/>
      </w:pPr>
    </w:p>
    <w:p w14:paraId="34AE45C7" w14:textId="77777777" w:rsidR="003E291A" w:rsidRDefault="003E291A" w:rsidP="00E5483C">
      <w:pPr>
        <w:spacing w:before="0" w:after="0" w:line="276" w:lineRule="auto"/>
        <w:jc w:val="left"/>
      </w:pPr>
    </w:p>
    <w:p w14:paraId="34AE45C8" w14:textId="77777777" w:rsidR="003E291A" w:rsidRDefault="006A1114" w:rsidP="00A672DC">
      <w:pPr>
        <w:tabs>
          <w:tab w:val="left" w:pos="5230"/>
        </w:tabs>
        <w:spacing w:before="0" w:after="0" w:line="276" w:lineRule="auto"/>
        <w:jc w:val="left"/>
      </w:pPr>
      <w:r>
        <w:tab/>
      </w:r>
    </w:p>
    <w:p w14:paraId="34AE45C9" w14:textId="77777777" w:rsidR="003E291A" w:rsidRDefault="003E291A" w:rsidP="00E5483C">
      <w:pPr>
        <w:spacing w:before="0" w:after="0" w:line="276" w:lineRule="auto"/>
        <w:jc w:val="left"/>
      </w:pPr>
    </w:p>
    <w:p w14:paraId="34AE45CA" w14:textId="77777777" w:rsidR="00C30A8B" w:rsidRDefault="00C30A8B" w:rsidP="00E5483C">
      <w:pPr>
        <w:spacing w:before="0" w:after="0" w:line="276" w:lineRule="auto"/>
        <w:jc w:val="left"/>
      </w:pPr>
    </w:p>
    <w:p w14:paraId="34AE45CB" w14:textId="77777777" w:rsidR="00C30A8B" w:rsidRDefault="00C30A8B" w:rsidP="00E5483C">
      <w:pPr>
        <w:spacing w:before="0" w:after="0" w:line="276" w:lineRule="auto"/>
        <w:jc w:val="left"/>
      </w:pPr>
    </w:p>
    <w:p w14:paraId="34AE45CC" w14:textId="77777777" w:rsidR="00C30A8B" w:rsidRDefault="00991F04" w:rsidP="00E5483C">
      <w:pPr>
        <w:spacing w:before="0" w:after="0" w:line="276" w:lineRule="auto"/>
        <w:jc w:val="left"/>
      </w:pPr>
      <w:r>
        <w:rPr>
          <w:noProof/>
        </w:rPr>
        <mc:AlternateContent>
          <mc:Choice Requires="wps">
            <w:drawing>
              <wp:anchor distT="0" distB="0" distL="114300" distR="114300" simplePos="0" relativeHeight="251669504" behindDoc="0" locked="0" layoutInCell="1" allowOverlap="1" wp14:anchorId="34AE47B2" wp14:editId="34AE47B3">
                <wp:simplePos x="0" y="0"/>
                <wp:positionH relativeFrom="column">
                  <wp:posOffset>2685415</wp:posOffset>
                </wp:positionH>
                <wp:positionV relativeFrom="paragraph">
                  <wp:posOffset>22860</wp:posOffset>
                </wp:positionV>
                <wp:extent cx="484505" cy="465455"/>
                <wp:effectExtent l="19050" t="0" r="10795" b="29845"/>
                <wp:wrapNone/>
                <wp:docPr id="12" name="Down Arrow 12"/>
                <wp:cNvGraphicFramePr/>
                <a:graphic xmlns:a="http://schemas.openxmlformats.org/drawingml/2006/main">
                  <a:graphicData uri="http://schemas.microsoft.com/office/word/2010/wordprocessingShape">
                    <wps:wsp>
                      <wps:cNvSpPr/>
                      <wps:spPr>
                        <a:xfrm>
                          <a:off x="0" y="0"/>
                          <a:ext cx="484505" cy="46545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2" o:spid="_x0000_s1026" type="#_x0000_t67" style="position:absolute;margin-left:211.45pt;margin-top:1.8pt;width:38.15pt;height:36.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" adj="10800" fillcolor="#4f81bd" strokecolor="#385d8a" strokeweight="2pt"/>
            </w:pict>
          </mc:Fallback>
        </mc:AlternateContent>
      </w:r>
    </w:p>
    <w:p w14:paraId="34AE45CD" w14:textId="77777777" w:rsidR="00C30A8B" w:rsidRDefault="00C30A8B" w:rsidP="00E5483C">
      <w:pPr>
        <w:spacing w:before="0" w:after="0" w:line="276" w:lineRule="auto"/>
        <w:jc w:val="left"/>
      </w:pPr>
    </w:p>
    <w:p w14:paraId="34AE45CE" w14:textId="77777777" w:rsidR="00C30A8B" w:rsidRDefault="00991F04" w:rsidP="00E5483C">
      <w:pPr>
        <w:spacing w:before="0" w:after="0" w:line="276" w:lineRule="auto"/>
        <w:jc w:val="left"/>
      </w:pPr>
      <w:r>
        <w:rPr>
          <w:noProof/>
        </w:rPr>
        <w:lastRenderedPageBreak/>
        <mc:AlternateContent>
          <mc:Choice Requires="wps">
            <w:drawing>
              <wp:anchor distT="0" distB="0" distL="114300" distR="114300" simplePos="0" relativeHeight="251671552" behindDoc="0" locked="0" layoutInCell="1" allowOverlap="1" wp14:anchorId="34AE47B4" wp14:editId="34AE47B5">
                <wp:simplePos x="0" y="0"/>
                <wp:positionH relativeFrom="column">
                  <wp:posOffset>-345057</wp:posOffset>
                </wp:positionH>
                <wp:positionV relativeFrom="paragraph">
                  <wp:posOffset>173978</wp:posOffset>
                </wp:positionV>
                <wp:extent cx="6426368" cy="1371600"/>
                <wp:effectExtent l="0" t="0" r="12700" b="19050"/>
                <wp:wrapNone/>
                <wp:docPr id="9" name="Flowchart: Process 9"/>
                <wp:cNvGraphicFramePr/>
                <a:graphic xmlns:a="http://schemas.openxmlformats.org/drawingml/2006/main">
                  <a:graphicData uri="http://schemas.microsoft.com/office/word/2010/wordprocessingShape">
                    <wps:wsp>
                      <wps:cNvSpPr/>
                      <wps:spPr>
                        <a:xfrm>
                          <a:off x="0" y="0"/>
                          <a:ext cx="6426368" cy="1371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E47DB" w14:textId="77777777" w:rsidR="00E00093" w:rsidRPr="00A672DC" w:rsidRDefault="00E00093" w:rsidP="001C661A">
                            <w:pPr>
                              <w:rPr>
                                <w:rFonts w:asciiTheme="minorHAnsi" w:hAnsiTheme="minorHAnsi" w:cstheme="minorHAnsi"/>
                                <w:b/>
                                <w:sz w:val="20"/>
                                <w:szCs w:val="20"/>
                              </w:rPr>
                            </w:pPr>
                            <w:r w:rsidRPr="00A672DC">
                              <w:rPr>
                                <w:rFonts w:asciiTheme="minorHAnsi" w:hAnsiTheme="minorHAnsi" w:cstheme="minorHAnsi"/>
                                <w:b/>
                                <w:sz w:val="20"/>
                                <w:szCs w:val="20"/>
                              </w:rPr>
                              <w:t xml:space="preserve">At the final review meeting the Deputy Chief Operational Officer should recap all the steps which have been taken and the reason that the Trust is considering taking legal action. It should be made clear that the Trust is considering taking this action to safeguard the wellbeing of other </w:t>
                            </w:r>
                            <w:r>
                              <w:rPr>
                                <w:rFonts w:asciiTheme="minorHAnsi" w:hAnsiTheme="minorHAnsi" w:cstheme="minorHAnsi"/>
                                <w:b/>
                                <w:sz w:val="20"/>
                                <w:szCs w:val="20"/>
                              </w:rPr>
                              <w:t>service-user</w:t>
                            </w:r>
                            <w:r w:rsidRPr="00A672DC">
                              <w:rPr>
                                <w:rFonts w:asciiTheme="minorHAnsi" w:hAnsiTheme="minorHAnsi" w:cstheme="minorHAnsi"/>
                                <w:b/>
                                <w:sz w:val="20"/>
                                <w:szCs w:val="20"/>
                              </w:rPr>
                              <w:t xml:space="preserve"> by ensuring that beds are available locally.  All reasonable steps should be taken to resolve the dispute and the date that the service user must be transferred by should be confirmed with the service user and carers. All discussions and actions will be recorded. </w:t>
                            </w:r>
                          </w:p>
                          <w:p w14:paraId="34AE47DC" w14:textId="77777777" w:rsidR="00E00093" w:rsidRDefault="00E00093" w:rsidP="001C66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9" o:spid="_x0000_s1029" type="#_x0000_t109" style="position:absolute;margin-left:-27.15pt;margin-top:13.7pt;width:506pt;height:1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" fillcolor="#4f81bd [3204]" strokecolor="#243f60 [1604]" strokeweight="2pt">
                <v:textbox>
                  <w:txbxContent>
                    <w:p w14:paraId="34AE47DB" w14:textId="77777777" w:rsidR="00E00093" w:rsidRPr="00A672DC" w:rsidRDefault="00E00093" w:rsidP="001C661A">
                      <w:pPr>
                        <w:rPr>
                          <w:rFonts w:asciiTheme="minorHAnsi" w:hAnsiTheme="minorHAnsi" w:cstheme="minorHAnsi"/>
                          <w:b/>
                          <w:sz w:val="20"/>
                          <w:szCs w:val="20"/>
                        </w:rPr>
                      </w:pPr>
                      <w:r w:rsidRPr="00A672DC">
                        <w:rPr>
                          <w:rFonts w:asciiTheme="minorHAnsi" w:hAnsiTheme="minorHAnsi" w:cstheme="minorHAnsi"/>
                          <w:b/>
                          <w:sz w:val="20"/>
                          <w:szCs w:val="20"/>
                        </w:rPr>
                        <w:t xml:space="preserve">At the final review meeting the Deputy Chief Operational Officer should recap all the steps which have been taken and the reason that the Trust is considering taking legal action. It should be made clear that the Trust is considering taking this action to safeguard the wellbeing of other </w:t>
                      </w:r>
                      <w:r>
                        <w:rPr>
                          <w:rFonts w:asciiTheme="minorHAnsi" w:hAnsiTheme="minorHAnsi" w:cstheme="minorHAnsi"/>
                          <w:b/>
                          <w:sz w:val="20"/>
                          <w:szCs w:val="20"/>
                        </w:rPr>
                        <w:t>service-user</w:t>
                      </w:r>
                      <w:r w:rsidRPr="00A672DC">
                        <w:rPr>
                          <w:rFonts w:asciiTheme="minorHAnsi" w:hAnsiTheme="minorHAnsi" w:cstheme="minorHAnsi"/>
                          <w:b/>
                          <w:sz w:val="20"/>
                          <w:szCs w:val="20"/>
                        </w:rPr>
                        <w:t xml:space="preserve"> by ensuring that beds are available locally.  All reasonable steps should be taken to resolve the dispute and the date that the service user must be transferred by should be confirmed with the service user and carers. All discussions and actions will be recorded. </w:t>
                      </w:r>
                    </w:p>
                    <w:p w14:paraId="34AE47DC" w14:textId="77777777" w:rsidR="00E00093" w:rsidRDefault="00E00093" w:rsidP="001C661A">
                      <w:pPr>
                        <w:jc w:val="center"/>
                      </w:pPr>
                    </w:p>
                  </w:txbxContent>
                </v:textbox>
              </v:shape>
            </w:pict>
          </mc:Fallback>
        </mc:AlternateContent>
      </w:r>
    </w:p>
    <w:p w14:paraId="34AE45CF" w14:textId="77777777" w:rsidR="00C30A8B" w:rsidRDefault="00C30A8B" w:rsidP="00E5483C">
      <w:pPr>
        <w:spacing w:before="0" w:after="0" w:line="276" w:lineRule="auto"/>
        <w:jc w:val="left"/>
      </w:pPr>
    </w:p>
    <w:p w14:paraId="34AE45D0" w14:textId="77777777" w:rsidR="00C30A8B" w:rsidRDefault="00C30A8B" w:rsidP="00E5483C">
      <w:pPr>
        <w:spacing w:before="0" w:after="0" w:line="276" w:lineRule="auto"/>
        <w:jc w:val="left"/>
      </w:pPr>
    </w:p>
    <w:p w14:paraId="34AE45D1" w14:textId="77777777" w:rsidR="003E291A" w:rsidRDefault="003E291A" w:rsidP="00E5483C">
      <w:pPr>
        <w:spacing w:before="0" w:after="0" w:line="276" w:lineRule="auto"/>
        <w:jc w:val="left"/>
      </w:pPr>
    </w:p>
    <w:p w14:paraId="34AE45D2" w14:textId="77777777" w:rsidR="003E291A" w:rsidRDefault="003E291A" w:rsidP="00E5483C">
      <w:pPr>
        <w:spacing w:before="0" w:after="0" w:line="276" w:lineRule="auto"/>
        <w:jc w:val="left"/>
      </w:pPr>
    </w:p>
    <w:p w14:paraId="34AE45D3" w14:textId="77777777" w:rsidR="003E291A" w:rsidRDefault="003E291A" w:rsidP="00E5483C">
      <w:pPr>
        <w:spacing w:before="0" w:after="0" w:line="276" w:lineRule="auto"/>
        <w:jc w:val="left"/>
      </w:pPr>
    </w:p>
    <w:p w14:paraId="34AE45D4" w14:textId="77777777" w:rsidR="00C30A8B" w:rsidRDefault="00C30A8B" w:rsidP="00A672DC">
      <w:pPr>
        <w:spacing w:before="0" w:after="0" w:line="276" w:lineRule="auto"/>
        <w:jc w:val="left"/>
      </w:pPr>
    </w:p>
    <w:p w14:paraId="34AE45D5" w14:textId="77777777" w:rsidR="00FD2B94" w:rsidRDefault="00A672DC" w:rsidP="006A3506">
      <w:pPr>
        <w:pStyle w:val="ListParagraph"/>
        <w:numPr>
          <w:ilvl w:val="1"/>
          <w:numId w:val="28"/>
        </w:numPr>
        <w:spacing w:before="0" w:after="0" w:line="276" w:lineRule="auto"/>
        <w:ind w:hanging="650"/>
        <w:jc w:val="left"/>
      </w:pPr>
      <w:r>
        <w:t>meeting, appendix</w:t>
      </w:r>
      <w:r w:rsidR="00067EC8">
        <w:t xml:space="preserve"> 1 – Sample letter to service user on admission</w:t>
      </w:r>
    </w:p>
    <w:p w14:paraId="34AE45D6" w14:textId="77777777" w:rsidR="00FD2B94" w:rsidRDefault="00FD2B94" w:rsidP="00E2357E">
      <w:pPr>
        <w:rPr>
          <w:rFonts w:asciiTheme="minorHAnsi" w:hAnsiTheme="minorHAnsi" w:cstheme="minorHAnsi"/>
        </w:rPr>
      </w:pPr>
    </w:p>
    <w:p w14:paraId="34AE45D7" w14:textId="77777777" w:rsidR="00556C03" w:rsidRDefault="00556C03" w:rsidP="00E2357E">
      <w:pPr>
        <w:rPr>
          <w:rFonts w:asciiTheme="minorHAnsi" w:hAnsiTheme="minorHAnsi" w:cstheme="minorHAnsi"/>
        </w:rPr>
      </w:pPr>
    </w:p>
    <w:p w14:paraId="34AE45D8" w14:textId="77777777" w:rsidR="00E94F16" w:rsidRDefault="00E94F16" w:rsidP="00E2357E">
      <w:pPr>
        <w:rPr>
          <w:rFonts w:asciiTheme="minorHAnsi" w:hAnsiTheme="minorHAnsi" w:cstheme="minorHAnsi"/>
        </w:rPr>
      </w:pPr>
    </w:p>
    <w:p w14:paraId="34AE45D9" w14:textId="77777777" w:rsidR="00E94F16" w:rsidRDefault="00E94F16" w:rsidP="00E2357E">
      <w:pPr>
        <w:rPr>
          <w:rFonts w:asciiTheme="minorHAnsi" w:hAnsiTheme="minorHAnsi" w:cstheme="minorHAnsi"/>
        </w:rPr>
      </w:pPr>
    </w:p>
    <w:p w14:paraId="34AE45DA" w14:textId="77777777" w:rsidR="00E94F16" w:rsidRDefault="00E94F16" w:rsidP="00E2357E">
      <w:pPr>
        <w:rPr>
          <w:rFonts w:asciiTheme="minorHAnsi" w:hAnsiTheme="minorHAnsi" w:cstheme="minorHAnsi"/>
        </w:rPr>
      </w:pPr>
    </w:p>
    <w:p w14:paraId="34AE45DB" w14:textId="77777777" w:rsidR="00E94F16" w:rsidRDefault="00E94F16" w:rsidP="00E2357E">
      <w:pPr>
        <w:rPr>
          <w:rFonts w:asciiTheme="minorHAnsi" w:hAnsiTheme="minorHAnsi" w:cstheme="minorHAnsi"/>
        </w:rPr>
      </w:pPr>
    </w:p>
    <w:p w14:paraId="34AE45DC" w14:textId="77777777" w:rsidR="00E94F16" w:rsidRDefault="00E94F16" w:rsidP="00E2357E">
      <w:pPr>
        <w:rPr>
          <w:rFonts w:asciiTheme="minorHAnsi" w:hAnsiTheme="minorHAnsi" w:cstheme="minorHAnsi"/>
        </w:rPr>
      </w:pPr>
    </w:p>
    <w:p w14:paraId="34AE45DD" w14:textId="77777777" w:rsidR="00E94F16" w:rsidRDefault="00E94F16" w:rsidP="00E2357E">
      <w:pPr>
        <w:rPr>
          <w:rFonts w:asciiTheme="minorHAnsi" w:hAnsiTheme="minorHAnsi" w:cstheme="minorHAnsi"/>
        </w:rPr>
      </w:pPr>
    </w:p>
    <w:p w14:paraId="34AE45DE" w14:textId="77777777" w:rsidR="00E94F16" w:rsidRDefault="00E94F16" w:rsidP="00E2357E">
      <w:pPr>
        <w:rPr>
          <w:rFonts w:asciiTheme="minorHAnsi" w:hAnsiTheme="minorHAnsi" w:cstheme="minorHAnsi"/>
        </w:rPr>
      </w:pPr>
    </w:p>
    <w:p w14:paraId="34AE45DF" w14:textId="77777777" w:rsidR="00E94F16" w:rsidRDefault="00E94F16" w:rsidP="00E2357E">
      <w:pPr>
        <w:rPr>
          <w:rFonts w:asciiTheme="minorHAnsi" w:hAnsiTheme="minorHAnsi" w:cstheme="minorHAnsi"/>
        </w:rPr>
      </w:pPr>
    </w:p>
    <w:p w14:paraId="34AE45E0" w14:textId="77777777" w:rsidR="00E94F16" w:rsidRDefault="00E94F16" w:rsidP="00E2357E">
      <w:pPr>
        <w:rPr>
          <w:rFonts w:asciiTheme="minorHAnsi" w:hAnsiTheme="minorHAnsi" w:cstheme="minorHAnsi"/>
        </w:rPr>
      </w:pPr>
    </w:p>
    <w:p w14:paraId="34AE45E1" w14:textId="77777777" w:rsidR="00E94F16" w:rsidRDefault="00E94F16" w:rsidP="00E2357E">
      <w:pPr>
        <w:rPr>
          <w:rFonts w:asciiTheme="minorHAnsi" w:hAnsiTheme="minorHAnsi" w:cstheme="minorHAnsi"/>
        </w:rPr>
      </w:pPr>
    </w:p>
    <w:p w14:paraId="34AE45E2" w14:textId="77777777" w:rsidR="00E94F16" w:rsidRDefault="00E94F16" w:rsidP="00E2357E">
      <w:pPr>
        <w:rPr>
          <w:rFonts w:asciiTheme="minorHAnsi" w:hAnsiTheme="minorHAnsi" w:cstheme="minorHAnsi"/>
        </w:rPr>
      </w:pPr>
    </w:p>
    <w:p w14:paraId="34AE45E3" w14:textId="77777777" w:rsidR="00E94F16" w:rsidRDefault="00E94F16" w:rsidP="00E2357E">
      <w:pPr>
        <w:rPr>
          <w:rFonts w:asciiTheme="minorHAnsi" w:hAnsiTheme="minorHAnsi" w:cstheme="minorHAnsi"/>
        </w:rPr>
      </w:pPr>
    </w:p>
    <w:p w14:paraId="34AE45E4" w14:textId="77777777" w:rsidR="00E94F16" w:rsidRDefault="00E94F16" w:rsidP="00E2357E">
      <w:pPr>
        <w:rPr>
          <w:rFonts w:asciiTheme="minorHAnsi" w:hAnsiTheme="minorHAnsi" w:cstheme="minorHAnsi"/>
        </w:rPr>
      </w:pPr>
    </w:p>
    <w:p w14:paraId="34AE45E5" w14:textId="77777777" w:rsidR="00E94F16" w:rsidRDefault="00E94F16" w:rsidP="00E2357E">
      <w:pPr>
        <w:rPr>
          <w:rFonts w:asciiTheme="minorHAnsi" w:hAnsiTheme="minorHAnsi" w:cstheme="minorHAnsi"/>
        </w:rPr>
      </w:pPr>
    </w:p>
    <w:p w14:paraId="34AE45E6" w14:textId="77777777" w:rsidR="00E94F16" w:rsidRDefault="00E94F16" w:rsidP="00E2357E">
      <w:pPr>
        <w:rPr>
          <w:rFonts w:asciiTheme="minorHAnsi" w:hAnsiTheme="minorHAnsi" w:cstheme="minorHAnsi"/>
        </w:rPr>
      </w:pPr>
    </w:p>
    <w:p w14:paraId="34AE45E7" w14:textId="77777777" w:rsidR="00E94F16" w:rsidRDefault="00E94F16" w:rsidP="00E2357E">
      <w:pPr>
        <w:rPr>
          <w:rFonts w:asciiTheme="minorHAnsi" w:hAnsiTheme="minorHAnsi" w:cstheme="minorHAnsi"/>
        </w:rPr>
      </w:pPr>
    </w:p>
    <w:p w14:paraId="34AE45E8" w14:textId="77777777" w:rsidR="00E94F16" w:rsidRDefault="00E94F16" w:rsidP="00E2357E">
      <w:pPr>
        <w:rPr>
          <w:rFonts w:asciiTheme="minorHAnsi" w:hAnsiTheme="minorHAnsi" w:cstheme="minorHAnsi"/>
        </w:rPr>
      </w:pPr>
    </w:p>
    <w:p w14:paraId="34AE45E9" w14:textId="77777777" w:rsidR="00556C03" w:rsidRDefault="00556C03" w:rsidP="00E2357E">
      <w:pPr>
        <w:rPr>
          <w:rFonts w:asciiTheme="minorHAnsi" w:hAnsiTheme="minorHAnsi" w:cstheme="minorHAnsi"/>
        </w:rPr>
      </w:pPr>
    </w:p>
    <w:p w14:paraId="34AE45EA" w14:textId="77777777" w:rsidR="00E94F16" w:rsidRDefault="00E94F16" w:rsidP="00E2357E">
      <w:pPr>
        <w:rPr>
          <w:rFonts w:asciiTheme="minorHAnsi" w:hAnsiTheme="minorHAnsi" w:cstheme="minorHAnsi"/>
        </w:rPr>
      </w:pPr>
    </w:p>
    <w:p w14:paraId="34AE45EB" w14:textId="77777777" w:rsidR="00E94F16" w:rsidRDefault="00E94F16" w:rsidP="00E2357E">
      <w:pPr>
        <w:rPr>
          <w:rFonts w:asciiTheme="minorHAnsi" w:hAnsiTheme="minorHAnsi" w:cstheme="minorHAnsi"/>
        </w:rPr>
      </w:pPr>
    </w:p>
    <w:p w14:paraId="34AE45EC" w14:textId="77777777" w:rsidR="00E94F16" w:rsidRDefault="00E94F16" w:rsidP="00E2357E">
      <w:pPr>
        <w:rPr>
          <w:rFonts w:asciiTheme="minorHAnsi" w:hAnsiTheme="minorHAnsi" w:cstheme="minorHAnsi"/>
        </w:rPr>
      </w:pPr>
    </w:p>
    <w:p w14:paraId="34AE45ED" w14:textId="77777777" w:rsidR="00E94F16" w:rsidRDefault="00E94F16" w:rsidP="00E2357E">
      <w:pPr>
        <w:rPr>
          <w:rFonts w:asciiTheme="minorHAnsi" w:hAnsiTheme="minorHAnsi" w:cstheme="minorHAnsi"/>
        </w:rPr>
      </w:pPr>
    </w:p>
    <w:p w14:paraId="34AE45EE" w14:textId="77777777" w:rsidR="00556C03" w:rsidRDefault="00556C03" w:rsidP="00E2357E">
      <w:pPr>
        <w:rPr>
          <w:rFonts w:asciiTheme="minorHAnsi" w:hAnsiTheme="minorHAnsi" w:cstheme="minorHAnsi"/>
        </w:rPr>
      </w:pPr>
    </w:p>
    <w:p w14:paraId="34AE45EF" w14:textId="77777777" w:rsidR="00556C03" w:rsidRPr="00D30F2E" w:rsidRDefault="00D30F2E" w:rsidP="00E2357E">
      <w:pPr>
        <w:rPr>
          <w:rFonts w:cs="Arial"/>
          <w:sz w:val="24"/>
        </w:rPr>
      </w:pPr>
      <w:r w:rsidRPr="00D30F2E">
        <w:rPr>
          <w:rFonts w:cs="Arial"/>
          <w:sz w:val="24"/>
        </w:rPr>
        <w:t xml:space="preserve">Appendix I sample letter Admission letter </w:t>
      </w:r>
      <w:r w:rsidR="0017482D">
        <w:rPr>
          <w:rFonts w:cs="Arial"/>
          <w:sz w:val="24"/>
        </w:rPr>
        <w:t xml:space="preserve">Older Adult </w:t>
      </w:r>
    </w:p>
    <w:p w14:paraId="34AE45F0" w14:textId="77777777" w:rsidR="00D30F2E" w:rsidRPr="00A672DC" w:rsidRDefault="00D30F2E" w:rsidP="00D30F2E">
      <w:pPr>
        <w:spacing w:line="276" w:lineRule="auto"/>
        <w:rPr>
          <w:rFonts w:asciiTheme="minorHAnsi" w:hAnsiTheme="minorHAnsi" w:cstheme="minorHAnsi"/>
          <w:sz w:val="24"/>
        </w:rPr>
      </w:pPr>
      <w:r w:rsidRPr="00A672DC">
        <w:rPr>
          <w:rFonts w:asciiTheme="minorHAnsi" w:hAnsiTheme="minorHAnsi" w:cstheme="minorHAnsi"/>
          <w:sz w:val="24"/>
        </w:rPr>
        <w:t xml:space="preserve">Dear </w:t>
      </w:r>
    </w:p>
    <w:p w14:paraId="34AE45F1" w14:textId="77777777" w:rsidR="00D30F2E" w:rsidRPr="00A672DC" w:rsidRDefault="00D30F2E" w:rsidP="00D30F2E">
      <w:pPr>
        <w:spacing w:line="276" w:lineRule="auto"/>
        <w:rPr>
          <w:rFonts w:asciiTheme="minorHAnsi" w:hAnsiTheme="minorHAnsi" w:cstheme="minorHAnsi"/>
          <w:sz w:val="24"/>
        </w:rPr>
      </w:pPr>
      <w:r w:rsidRPr="00A672DC">
        <w:rPr>
          <w:rFonts w:asciiTheme="minorHAnsi" w:hAnsiTheme="minorHAnsi" w:cstheme="minorHAnsi"/>
          <w:sz w:val="24"/>
        </w:rPr>
        <w:t>Our goal is to provide very good care in every aspect of your hospital stay. Our staffs are committed to working together as a team to coordinate your care and provide as much information as you need about your care. Your named nurse will review your care needs on a daily basis with the rest of the ward team to put in place a plan to transfer your care to right service to support your ongoing recovery.</w:t>
      </w:r>
    </w:p>
    <w:p w14:paraId="34AE45F2" w14:textId="77777777" w:rsidR="00D30F2E" w:rsidRPr="00A672DC" w:rsidRDefault="00D30F2E" w:rsidP="00D30F2E">
      <w:pPr>
        <w:spacing w:line="276" w:lineRule="auto"/>
        <w:rPr>
          <w:rFonts w:asciiTheme="minorHAnsi" w:hAnsiTheme="minorHAnsi" w:cstheme="minorHAnsi"/>
          <w:sz w:val="24"/>
        </w:rPr>
      </w:pPr>
      <w:r w:rsidRPr="00A672DC">
        <w:rPr>
          <w:rFonts w:asciiTheme="minorHAnsi" w:hAnsiTheme="minorHAnsi" w:cstheme="minorHAnsi"/>
          <w:sz w:val="24"/>
        </w:rPr>
        <w:t xml:space="preserve">We need your help to make sure that your stay in hospital is no longer than is needed. We aim to minimise your dependence on the ward and in so doing possibly increase demand on social and community care.  We will also be able to make sure that we will always have capacity for people who need the level of care that can only our wards can offer. </w:t>
      </w:r>
    </w:p>
    <w:p w14:paraId="34AE45F3" w14:textId="77777777" w:rsidR="00D30F2E" w:rsidRPr="00A672DC" w:rsidRDefault="00D30F2E" w:rsidP="00D30F2E">
      <w:pPr>
        <w:spacing w:line="276" w:lineRule="auto"/>
        <w:rPr>
          <w:rFonts w:asciiTheme="minorHAnsi" w:hAnsiTheme="minorHAnsi" w:cstheme="minorHAnsi"/>
          <w:sz w:val="24"/>
        </w:rPr>
      </w:pPr>
      <w:r w:rsidRPr="00A672DC">
        <w:rPr>
          <w:rFonts w:asciiTheme="minorHAnsi" w:hAnsiTheme="minorHAnsi" w:cstheme="minorHAnsi"/>
          <w:sz w:val="24"/>
        </w:rPr>
        <w:t>When you are ready for discharge or transfer the ward will have already considered your on-going care provision and will have discussed this with you and your community care coordinator. Between the ward and your community care coordinator we will have undertaken all the required assessments to plan your future care and will be able to tell you the options that are available to you.</w:t>
      </w:r>
    </w:p>
    <w:p w14:paraId="34AE45F4" w14:textId="77777777" w:rsidR="00D30F2E" w:rsidRPr="00A672DC" w:rsidRDefault="00D30F2E" w:rsidP="00D30F2E">
      <w:pPr>
        <w:spacing w:line="276" w:lineRule="auto"/>
        <w:rPr>
          <w:rFonts w:asciiTheme="minorHAnsi" w:hAnsiTheme="minorHAnsi" w:cstheme="minorHAnsi"/>
          <w:sz w:val="24"/>
        </w:rPr>
      </w:pPr>
      <w:r w:rsidRPr="00A672DC">
        <w:rPr>
          <w:rFonts w:asciiTheme="minorHAnsi" w:hAnsiTheme="minorHAnsi" w:cstheme="minorHAnsi"/>
          <w:sz w:val="24"/>
        </w:rPr>
        <w:t>If your preferred choice is not available at the pint you are ready for discharge we will offer an alternative location or care provider whilst you await availability of their first choice. The ward tem, adult social care and our others partners will continue to support you in the community to offer support.</w:t>
      </w:r>
    </w:p>
    <w:p w14:paraId="34AE45F5" w14:textId="77777777" w:rsidR="00D30F2E" w:rsidRPr="00A672DC" w:rsidRDefault="00D30F2E" w:rsidP="00D30F2E">
      <w:pPr>
        <w:spacing w:line="276" w:lineRule="auto"/>
        <w:jc w:val="left"/>
        <w:rPr>
          <w:rFonts w:asciiTheme="minorHAnsi" w:hAnsiTheme="minorHAnsi" w:cstheme="minorHAnsi"/>
          <w:sz w:val="24"/>
        </w:rPr>
      </w:pPr>
      <w:r w:rsidRPr="00A672DC">
        <w:rPr>
          <w:rFonts w:asciiTheme="minorHAnsi" w:hAnsiTheme="minorHAnsi" w:cstheme="minorHAnsi"/>
          <w:sz w:val="24"/>
        </w:rPr>
        <w:t>If you have any concerns with this please discuss these with your named nurse or care coordinator or in your ward review.</w:t>
      </w:r>
    </w:p>
    <w:p w14:paraId="34AE45F6" w14:textId="77777777" w:rsidR="00D30F2E" w:rsidRPr="00A672DC" w:rsidRDefault="00D30F2E" w:rsidP="00D30F2E">
      <w:pPr>
        <w:spacing w:line="276" w:lineRule="auto"/>
        <w:jc w:val="left"/>
        <w:rPr>
          <w:rFonts w:asciiTheme="minorHAnsi" w:hAnsiTheme="minorHAnsi" w:cstheme="minorHAnsi"/>
          <w:sz w:val="24"/>
        </w:rPr>
      </w:pPr>
      <w:r w:rsidRPr="00A672DC">
        <w:rPr>
          <w:rFonts w:asciiTheme="minorHAnsi" w:hAnsiTheme="minorHAnsi" w:cstheme="minorHAnsi"/>
          <w:sz w:val="24"/>
        </w:rPr>
        <w:t>Yours sincerely</w:t>
      </w:r>
    </w:p>
    <w:p w14:paraId="34AE45F7" w14:textId="77777777" w:rsidR="00556C03" w:rsidRDefault="00556C03" w:rsidP="00E2357E">
      <w:pPr>
        <w:rPr>
          <w:rFonts w:asciiTheme="minorHAnsi" w:hAnsiTheme="minorHAnsi" w:cstheme="minorHAnsi"/>
        </w:rPr>
      </w:pPr>
    </w:p>
    <w:p w14:paraId="34AE45F8" w14:textId="77777777" w:rsidR="00D30F2E" w:rsidRPr="00A672DC" w:rsidRDefault="00D30F2E" w:rsidP="00D30F2E">
      <w:pPr>
        <w:spacing w:before="0" w:after="0"/>
        <w:jc w:val="left"/>
        <w:rPr>
          <w:rFonts w:asciiTheme="minorHAnsi" w:hAnsiTheme="minorHAnsi" w:cstheme="minorHAnsi"/>
          <w:sz w:val="24"/>
        </w:rPr>
      </w:pPr>
      <w:r w:rsidRPr="00A672DC">
        <w:rPr>
          <w:rFonts w:asciiTheme="minorHAnsi" w:hAnsiTheme="minorHAnsi" w:cstheme="minorHAnsi"/>
          <w:sz w:val="24"/>
        </w:rPr>
        <w:t>Operational Service Manager</w:t>
      </w:r>
    </w:p>
    <w:p w14:paraId="34AE45F9" w14:textId="77777777" w:rsidR="00D30F2E" w:rsidRPr="00A672DC" w:rsidRDefault="00D30F2E" w:rsidP="00D30F2E">
      <w:pPr>
        <w:spacing w:before="0" w:after="0"/>
        <w:jc w:val="left"/>
        <w:rPr>
          <w:rFonts w:asciiTheme="minorHAnsi" w:hAnsiTheme="minorHAnsi" w:cstheme="minorHAnsi"/>
          <w:sz w:val="24"/>
        </w:rPr>
      </w:pPr>
      <w:r w:rsidRPr="00A672DC">
        <w:rPr>
          <w:rFonts w:asciiTheme="minorHAnsi" w:hAnsiTheme="minorHAnsi" w:cstheme="minorHAnsi"/>
          <w:sz w:val="24"/>
        </w:rPr>
        <w:t>Inpatient services</w:t>
      </w:r>
    </w:p>
    <w:p w14:paraId="34AE45FA" w14:textId="77777777" w:rsidR="00556C03" w:rsidRDefault="00556C03" w:rsidP="00E2357E">
      <w:pPr>
        <w:rPr>
          <w:rFonts w:asciiTheme="minorHAnsi" w:hAnsiTheme="minorHAnsi" w:cstheme="minorHAnsi"/>
        </w:rPr>
      </w:pPr>
    </w:p>
    <w:p w14:paraId="34AE45FB" w14:textId="77777777" w:rsidR="00556C03" w:rsidRDefault="00556C03" w:rsidP="00E2357E">
      <w:pPr>
        <w:rPr>
          <w:rFonts w:asciiTheme="minorHAnsi" w:hAnsiTheme="minorHAnsi" w:cstheme="minorHAnsi"/>
        </w:rPr>
      </w:pPr>
    </w:p>
    <w:p w14:paraId="34AE45FC" w14:textId="77777777" w:rsidR="00556C03" w:rsidRDefault="00556C03" w:rsidP="00E2357E">
      <w:pPr>
        <w:rPr>
          <w:rFonts w:asciiTheme="minorHAnsi" w:hAnsiTheme="minorHAnsi" w:cstheme="minorHAnsi"/>
        </w:rPr>
      </w:pPr>
    </w:p>
    <w:p w14:paraId="34AE45FD" w14:textId="77777777" w:rsidR="00E94F16" w:rsidRDefault="00E94F16" w:rsidP="00E2357E">
      <w:pPr>
        <w:rPr>
          <w:rFonts w:asciiTheme="minorHAnsi" w:hAnsiTheme="minorHAnsi" w:cstheme="minorHAnsi"/>
        </w:rPr>
      </w:pPr>
    </w:p>
    <w:p w14:paraId="34AE45FE" w14:textId="77777777" w:rsidR="00556C03" w:rsidRDefault="00556C03" w:rsidP="00E2357E">
      <w:pPr>
        <w:rPr>
          <w:rFonts w:asciiTheme="minorHAnsi" w:hAnsiTheme="minorHAnsi" w:cstheme="minorHAnsi"/>
        </w:rPr>
      </w:pPr>
    </w:p>
    <w:p w14:paraId="34AE45FF" w14:textId="77777777" w:rsidR="00556C03" w:rsidRDefault="00556C03" w:rsidP="00E2357E">
      <w:pPr>
        <w:rPr>
          <w:rFonts w:asciiTheme="minorHAnsi" w:hAnsiTheme="minorHAnsi" w:cstheme="minorHAnsi"/>
        </w:rPr>
      </w:pPr>
    </w:p>
    <w:p w14:paraId="34AE4600" w14:textId="77777777" w:rsidR="0017482D" w:rsidRDefault="0017482D" w:rsidP="00E2357E">
      <w:pPr>
        <w:rPr>
          <w:rFonts w:asciiTheme="minorHAnsi" w:hAnsiTheme="minorHAnsi" w:cstheme="minorHAnsi"/>
        </w:rPr>
      </w:pPr>
    </w:p>
    <w:p w14:paraId="34AE4601" w14:textId="77777777" w:rsidR="0017482D" w:rsidRPr="0017482D" w:rsidRDefault="0017482D" w:rsidP="00E2357E">
      <w:pPr>
        <w:rPr>
          <w:rFonts w:cs="Arial"/>
          <w:sz w:val="24"/>
        </w:rPr>
      </w:pPr>
    </w:p>
    <w:p w14:paraId="34AE4602" w14:textId="77777777" w:rsidR="0017482D" w:rsidRPr="0017482D" w:rsidRDefault="0017482D" w:rsidP="00E2357E">
      <w:pPr>
        <w:rPr>
          <w:rFonts w:cs="Arial"/>
          <w:sz w:val="24"/>
        </w:rPr>
      </w:pPr>
      <w:r w:rsidRPr="0017482D">
        <w:rPr>
          <w:rFonts w:cs="Arial"/>
          <w:sz w:val="24"/>
        </w:rPr>
        <w:t>Appendix 1 Sample Admission Letter working age Adult</w:t>
      </w:r>
    </w:p>
    <w:p w14:paraId="34AE4603" w14:textId="77777777" w:rsidR="0017482D" w:rsidRPr="00881481" w:rsidRDefault="0017482D" w:rsidP="0017482D">
      <w:pPr>
        <w:spacing w:line="276" w:lineRule="auto"/>
        <w:rPr>
          <w:rFonts w:asciiTheme="minorHAnsi" w:hAnsiTheme="minorHAnsi" w:cstheme="minorHAnsi"/>
          <w:szCs w:val="22"/>
        </w:rPr>
      </w:pPr>
      <w:r w:rsidRPr="00881481">
        <w:rPr>
          <w:rFonts w:asciiTheme="minorHAnsi" w:hAnsiTheme="minorHAnsi" w:cstheme="minorHAnsi"/>
          <w:szCs w:val="22"/>
        </w:rPr>
        <w:t xml:space="preserve">Dear </w:t>
      </w:r>
    </w:p>
    <w:p w14:paraId="34AE4604" w14:textId="77777777" w:rsidR="0017482D" w:rsidRPr="00881481" w:rsidRDefault="0017482D" w:rsidP="0017482D">
      <w:pPr>
        <w:spacing w:line="276" w:lineRule="auto"/>
        <w:rPr>
          <w:rFonts w:asciiTheme="minorHAnsi" w:hAnsiTheme="minorHAnsi" w:cstheme="minorHAnsi"/>
          <w:szCs w:val="22"/>
        </w:rPr>
      </w:pPr>
      <w:r w:rsidRPr="00881481">
        <w:rPr>
          <w:rFonts w:asciiTheme="minorHAnsi" w:hAnsiTheme="minorHAnsi" w:cstheme="minorHAnsi"/>
          <w:szCs w:val="22"/>
        </w:rPr>
        <w:t>During your inpatient admission our goal is to provide very good care in every aspect of your hospital stay. Our staff is committed to working together, as a team, to coordinate your care and provide as much information as you need about your treatment and care needs. Your Primary Nurse will review your treatment plan with you, other members of the ward team and our community colleagues on a regular basis so that we can put in place a plan to transfer your care to right service to support your ongoing recovery upon discharge from hospital.</w:t>
      </w:r>
    </w:p>
    <w:p w14:paraId="34AE4605" w14:textId="77777777" w:rsidR="0017482D" w:rsidRPr="00881481" w:rsidRDefault="0017482D" w:rsidP="0017482D">
      <w:pPr>
        <w:spacing w:line="276" w:lineRule="auto"/>
        <w:rPr>
          <w:rFonts w:asciiTheme="minorHAnsi" w:hAnsiTheme="minorHAnsi" w:cstheme="minorHAnsi"/>
          <w:szCs w:val="22"/>
        </w:rPr>
      </w:pPr>
      <w:r w:rsidRPr="00881481">
        <w:rPr>
          <w:rFonts w:asciiTheme="minorHAnsi" w:hAnsiTheme="minorHAnsi" w:cstheme="minorHAnsi"/>
          <w:szCs w:val="22"/>
        </w:rPr>
        <w:t>In order to do this, we need your help to make sure that your stay in hospital is no longer than is needed. There are two reasons for this: 1. We know that the vast majority of people make the best recovery at home supported by family, friends and professional community mental health staff once the acute phase of an illness is brought under control; 2. Hospital beds need to be available for those who are in greatest need. Creating capacity by transferring people home when they are well enough helps us to ensure that a local bed is always available when it is required.</w:t>
      </w:r>
    </w:p>
    <w:p w14:paraId="34AE4606" w14:textId="77777777" w:rsidR="0017482D" w:rsidRPr="00A76037" w:rsidRDefault="0017482D" w:rsidP="0017482D">
      <w:pPr>
        <w:spacing w:line="276" w:lineRule="auto"/>
        <w:rPr>
          <w:rFonts w:asciiTheme="minorHAnsi" w:hAnsiTheme="minorHAnsi" w:cstheme="minorHAnsi"/>
          <w:szCs w:val="22"/>
        </w:rPr>
      </w:pPr>
      <w:r w:rsidRPr="00881481">
        <w:rPr>
          <w:rFonts w:asciiTheme="minorHAnsi" w:hAnsiTheme="minorHAnsi" w:cstheme="minorHAnsi"/>
          <w:szCs w:val="22"/>
        </w:rPr>
        <w:t>Discharge planning takes place upon your admission and is kept under consideration throughout your treatment</w:t>
      </w:r>
      <w:r>
        <w:rPr>
          <w:rFonts w:asciiTheme="minorHAnsi" w:hAnsiTheme="minorHAnsi" w:cstheme="minorHAnsi"/>
          <w:szCs w:val="22"/>
        </w:rPr>
        <w:t xml:space="preserve"> in hospital</w:t>
      </w:r>
      <w:r w:rsidRPr="00881481">
        <w:rPr>
          <w:rFonts w:asciiTheme="minorHAnsi" w:hAnsiTheme="minorHAnsi" w:cstheme="minorHAnsi"/>
          <w:szCs w:val="22"/>
        </w:rPr>
        <w:t xml:space="preserve">; you will always be included in this process. Your ward Consultant, Primary Nurse, Occupational Therapist (if appropriate) and Community Care Coordinator will help you by paying close attention to any matters that might affect your discharge so that everything possible can be done to prevent these being a barrier to you leaving hospital at the right time. </w:t>
      </w:r>
      <w:r w:rsidRPr="00A76037">
        <w:rPr>
          <w:rFonts w:asciiTheme="minorHAnsi" w:hAnsiTheme="minorHAnsi" w:cstheme="minorHAnsi"/>
          <w:i/>
          <w:szCs w:val="22"/>
        </w:rPr>
        <w:t>For some people having accommodation to go to may be an issue. If you think this may be a problem for you, please ensure that you discuss it with a member of staff at the earliest opportunity. We will do all that we can to assist you to have settled accommodation by the time of discharge and your cooperation with this process is very important. Of course, we always hope that your accommodation needs are in place by the time you are ready for leaving hospital but if this is not the case, then you will need to be discharged</w:t>
      </w:r>
      <w:r>
        <w:rPr>
          <w:rFonts w:asciiTheme="minorHAnsi" w:hAnsiTheme="minorHAnsi" w:cstheme="minorHAnsi"/>
          <w:i/>
          <w:szCs w:val="22"/>
        </w:rPr>
        <w:t xml:space="preserve"> from hospital</w:t>
      </w:r>
      <w:r w:rsidRPr="00A76037">
        <w:rPr>
          <w:rFonts w:asciiTheme="minorHAnsi" w:hAnsiTheme="minorHAnsi" w:cstheme="minorHAnsi"/>
          <w:i/>
          <w:szCs w:val="22"/>
        </w:rPr>
        <w:t xml:space="preserve"> </w:t>
      </w:r>
      <w:r>
        <w:rPr>
          <w:rFonts w:asciiTheme="minorHAnsi" w:hAnsiTheme="minorHAnsi" w:cstheme="minorHAnsi"/>
          <w:i/>
          <w:szCs w:val="22"/>
        </w:rPr>
        <w:t>to present at</w:t>
      </w:r>
      <w:r w:rsidRPr="00A76037">
        <w:rPr>
          <w:rFonts w:asciiTheme="minorHAnsi" w:hAnsiTheme="minorHAnsi" w:cstheme="minorHAnsi"/>
          <w:i/>
          <w:szCs w:val="22"/>
        </w:rPr>
        <w:t xml:space="preserve"> Leeds City Coun</w:t>
      </w:r>
      <w:r>
        <w:rPr>
          <w:rFonts w:asciiTheme="minorHAnsi" w:hAnsiTheme="minorHAnsi" w:cstheme="minorHAnsi"/>
          <w:i/>
          <w:szCs w:val="22"/>
        </w:rPr>
        <w:t>cil Housing Options Team who may, after assessment,</w:t>
      </w:r>
      <w:r w:rsidRPr="00A76037">
        <w:rPr>
          <w:rFonts w:asciiTheme="minorHAnsi" w:hAnsiTheme="minorHAnsi" w:cstheme="minorHAnsi"/>
          <w:i/>
          <w:szCs w:val="22"/>
        </w:rPr>
        <w:t xml:space="preserve"> assist you to find emergency accommodation and contin</w:t>
      </w:r>
      <w:r>
        <w:rPr>
          <w:rFonts w:asciiTheme="minorHAnsi" w:hAnsiTheme="minorHAnsi" w:cstheme="minorHAnsi"/>
          <w:i/>
          <w:szCs w:val="22"/>
        </w:rPr>
        <w:t>ue to support you to find permanent</w:t>
      </w:r>
      <w:r w:rsidRPr="00A76037">
        <w:rPr>
          <w:rFonts w:asciiTheme="minorHAnsi" w:hAnsiTheme="minorHAnsi" w:cstheme="minorHAnsi"/>
          <w:i/>
          <w:szCs w:val="22"/>
        </w:rPr>
        <w:t xml:space="preserve"> accommodation</w:t>
      </w:r>
      <w:r w:rsidRPr="00881481">
        <w:rPr>
          <w:rFonts w:asciiTheme="minorHAnsi" w:hAnsiTheme="minorHAnsi" w:cstheme="minorHAnsi"/>
          <w:szCs w:val="22"/>
        </w:rPr>
        <w:t xml:space="preserve">. </w:t>
      </w:r>
      <w:r w:rsidRPr="00AA6CC2">
        <w:rPr>
          <w:rFonts w:asciiTheme="minorHAnsi" w:hAnsiTheme="minorHAnsi" w:cstheme="minorHAnsi"/>
          <w:b/>
          <w:i/>
          <w:szCs w:val="22"/>
        </w:rPr>
        <w:t>If you have accommodation when you come into hospital you should not give this up during your admission without first discussing it with a member of the team</w:t>
      </w:r>
      <w:r>
        <w:rPr>
          <w:rFonts w:asciiTheme="minorHAnsi" w:hAnsiTheme="minorHAnsi" w:cstheme="minorHAnsi"/>
          <w:szCs w:val="22"/>
        </w:rPr>
        <w:t>.</w:t>
      </w:r>
    </w:p>
    <w:p w14:paraId="34AE4607" w14:textId="77777777" w:rsidR="0017482D" w:rsidRPr="00881481" w:rsidRDefault="0017482D" w:rsidP="0017482D">
      <w:pPr>
        <w:spacing w:line="276" w:lineRule="auto"/>
        <w:rPr>
          <w:rFonts w:asciiTheme="minorHAnsi" w:hAnsiTheme="minorHAnsi" w:cstheme="minorHAnsi"/>
          <w:szCs w:val="22"/>
        </w:rPr>
      </w:pPr>
      <w:r>
        <w:rPr>
          <w:rFonts w:asciiTheme="minorHAnsi" w:hAnsiTheme="minorHAnsi" w:cstheme="minorHAnsi"/>
          <w:szCs w:val="22"/>
        </w:rPr>
        <w:t>Before you are discharged you will have a clear plan of the arrangements for your ongoing treatment and how to make contact should you need any urgent support.</w:t>
      </w:r>
    </w:p>
    <w:p w14:paraId="34AE4608" w14:textId="77777777" w:rsidR="0017482D" w:rsidRPr="00881481" w:rsidRDefault="0017482D" w:rsidP="0017482D">
      <w:pPr>
        <w:spacing w:line="276" w:lineRule="auto"/>
        <w:jc w:val="left"/>
        <w:rPr>
          <w:rFonts w:asciiTheme="minorHAnsi" w:hAnsiTheme="minorHAnsi" w:cstheme="minorHAnsi"/>
          <w:szCs w:val="22"/>
        </w:rPr>
      </w:pPr>
      <w:r w:rsidRPr="00881481">
        <w:rPr>
          <w:rFonts w:asciiTheme="minorHAnsi" w:hAnsiTheme="minorHAnsi" w:cstheme="minorHAnsi"/>
          <w:szCs w:val="22"/>
        </w:rPr>
        <w:t>If you ha</w:t>
      </w:r>
      <w:r>
        <w:rPr>
          <w:rFonts w:asciiTheme="minorHAnsi" w:hAnsiTheme="minorHAnsi" w:cstheme="minorHAnsi"/>
          <w:szCs w:val="22"/>
        </w:rPr>
        <w:t>ve any concerns about any of the matters contained in this letter then please discuss it with your Primary Nurse or Care C</w:t>
      </w:r>
      <w:r w:rsidRPr="00881481">
        <w:rPr>
          <w:rFonts w:asciiTheme="minorHAnsi" w:hAnsiTheme="minorHAnsi" w:cstheme="minorHAnsi"/>
          <w:szCs w:val="22"/>
        </w:rPr>
        <w:t>oordinator or in your ward review.</w:t>
      </w:r>
    </w:p>
    <w:p w14:paraId="34AE4609" w14:textId="77777777" w:rsidR="0017482D" w:rsidRPr="00881481" w:rsidRDefault="0017482D" w:rsidP="0017482D">
      <w:pPr>
        <w:spacing w:line="276" w:lineRule="auto"/>
        <w:jc w:val="left"/>
        <w:rPr>
          <w:rFonts w:asciiTheme="minorHAnsi" w:hAnsiTheme="minorHAnsi" w:cstheme="minorHAnsi"/>
          <w:szCs w:val="22"/>
        </w:rPr>
      </w:pPr>
      <w:r w:rsidRPr="00881481">
        <w:rPr>
          <w:rFonts w:asciiTheme="minorHAnsi" w:hAnsiTheme="minorHAnsi" w:cstheme="minorHAnsi"/>
          <w:szCs w:val="22"/>
        </w:rPr>
        <w:t>Yours sincerely</w:t>
      </w:r>
    </w:p>
    <w:p w14:paraId="34AE460A" w14:textId="77777777" w:rsidR="0017482D" w:rsidRPr="00881481" w:rsidRDefault="0017482D" w:rsidP="0017482D">
      <w:pPr>
        <w:rPr>
          <w:rFonts w:asciiTheme="minorHAnsi" w:hAnsiTheme="minorHAnsi" w:cstheme="minorHAnsi"/>
          <w:szCs w:val="22"/>
        </w:rPr>
      </w:pPr>
    </w:p>
    <w:p w14:paraId="34AE460B" w14:textId="77777777" w:rsidR="0017482D" w:rsidRPr="00881481" w:rsidRDefault="0017482D" w:rsidP="0017482D">
      <w:pPr>
        <w:spacing w:before="0" w:after="0"/>
        <w:jc w:val="left"/>
        <w:rPr>
          <w:rFonts w:asciiTheme="minorHAnsi" w:hAnsiTheme="minorHAnsi" w:cstheme="minorHAnsi"/>
          <w:szCs w:val="22"/>
        </w:rPr>
      </w:pPr>
      <w:r w:rsidRPr="00881481">
        <w:rPr>
          <w:rFonts w:asciiTheme="minorHAnsi" w:hAnsiTheme="minorHAnsi" w:cstheme="minorHAnsi"/>
          <w:szCs w:val="22"/>
        </w:rPr>
        <w:t>Operational Service Manager</w:t>
      </w:r>
    </w:p>
    <w:p w14:paraId="34AE460C" w14:textId="77777777" w:rsidR="0017482D" w:rsidRPr="00881481" w:rsidRDefault="0017482D" w:rsidP="0017482D">
      <w:pPr>
        <w:spacing w:before="0" w:after="0"/>
        <w:jc w:val="left"/>
        <w:rPr>
          <w:rFonts w:asciiTheme="minorHAnsi" w:hAnsiTheme="minorHAnsi" w:cstheme="minorHAnsi"/>
          <w:szCs w:val="22"/>
        </w:rPr>
      </w:pPr>
      <w:r w:rsidRPr="00881481">
        <w:rPr>
          <w:rFonts w:asciiTheme="minorHAnsi" w:hAnsiTheme="minorHAnsi" w:cstheme="minorHAnsi"/>
          <w:szCs w:val="22"/>
        </w:rPr>
        <w:t>Inpatient services</w:t>
      </w:r>
    </w:p>
    <w:p w14:paraId="34AE460D" w14:textId="77777777" w:rsidR="0017482D" w:rsidRPr="00881481" w:rsidRDefault="0017482D" w:rsidP="0017482D">
      <w:pPr>
        <w:rPr>
          <w:szCs w:val="22"/>
        </w:rPr>
      </w:pPr>
    </w:p>
    <w:p w14:paraId="34AE460E" w14:textId="77777777" w:rsidR="00E94F16" w:rsidRDefault="00D30F2E" w:rsidP="00D30F2E">
      <w:pPr>
        <w:spacing w:line="276" w:lineRule="auto"/>
        <w:jc w:val="left"/>
        <w:rPr>
          <w:rFonts w:cs="Arial"/>
          <w:sz w:val="24"/>
        </w:rPr>
      </w:pPr>
      <w:r>
        <w:rPr>
          <w:rFonts w:cs="Arial"/>
          <w:sz w:val="24"/>
        </w:rPr>
        <w:t xml:space="preserve">Appendix </w:t>
      </w:r>
      <w:r w:rsidR="00E00093">
        <w:rPr>
          <w:rFonts w:cs="Arial"/>
          <w:sz w:val="24"/>
        </w:rPr>
        <w:t>1</w:t>
      </w:r>
      <w:r>
        <w:rPr>
          <w:rFonts w:cs="Arial"/>
          <w:sz w:val="24"/>
        </w:rPr>
        <w:t xml:space="preserve"> – Sample letter for discharge meeting</w:t>
      </w:r>
    </w:p>
    <w:p w14:paraId="34AE460F" w14:textId="77777777" w:rsidR="00D30F2E" w:rsidRPr="00A672DC" w:rsidRDefault="00D30F2E" w:rsidP="00D30F2E">
      <w:pPr>
        <w:spacing w:line="276" w:lineRule="auto"/>
        <w:jc w:val="left"/>
        <w:rPr>
          <w:rFonts w:asciiTheme="minorHAnsi" w:hAnsiTheme="minorHAnsi" w:cstheme="minorHAnsi"/>
          <w:sz w:val="24"/>
        </w:rPr>
      </w:pPr>
      <w:r w:rsidRPr="00A672DC">
        <w:rPr>
          <w:rFonts w:asciiTheme="minorHAnsi" w:hAnsiTheme="minorHAnsi" w:cstheme="minorHAnsi"/>
          <w:sz w:val="24"/>
        </w:rPr>
        <w:t xml:space="preserve">Date </w:t>
      </w:r>
    </w:p>
    <w:p w14:paraId="34AE4610" w14:textId="77777777" w:rsidR="00D30F2E" w:rsidRPr="00A672DC" w:rsidRDefault="00D30F2E" w:rsidP="00D30F2E">
      <w:pPr>
        <w:spacing w:line="276" w:lineRule="auto"/>
        <w:jc w:val="left"/>
        <w:rPr>
          <w:rFonts w:asciiTheme="minorHAnsi" w:hAnsiTheme="minorHAnsi" w:cstheme="minorHAnsi"/>
          <w:sz w:val="24"/>
        </w:rPr>
      </w:pPr>
      <w:r w:rsidRPr="00A672DC">
        <w:rPr>
          <w:rFonts w:asciiTheme="minorHAnsi" w:hAnsiTheme="minorHAnsi" w:cstheme="minorHAnsi"/>
          <w:sz w:val="24"/>
        </w:rPr>
        <w:t xml:space="preserve">Dear  </w:t>
      </w:r>
    </w:p>
    <w:p w14:paraId="34AE4611" w14:textId="77777777" w:rsidR="00D30F2E" w:rsidRPr="00A672DC" w:rsidRDefault="00D30F2E" w:rsidP="00D30F2E">
      <w:pPr>
        <w:spacing w:line="276" w:lineRule="auto"/>
        <w:rPr>
          <w:rFonts w:asciiTheme="minorHAnsi" w:hAnsiTheme="minorHAnsi" w:cstheme="minorHAnsi"/>
          <w:sz w:val="24"/>
        </w:rPr>
      </w:pPr>
      <w:r w:rsidRPr="00A672DC">
        <w:rPr>
          <w:rFonts w:asciiTheme="minorHAnsi" w:hAnsiTheme="minorHAnsi" w:cstheme="minorHAnsi"/>
          <w:sz w:val="24"/>
        </w:rPr>
        <w:t xml:space="preserve">Following the telephone conversation on the XXXX OR&gt; we have been unable to contact you by telephone on the XXX, XXX, and XXX so in order to facilitate your relatives discharge. I am writing to invite you to a meeting at (TIME) on (DATE) in (LOCATION). </w:t>
      </w:r>
    </w:p>
    <w:p w14:paraId="34AE4612" w14:textId="77777777" w:rsidR="00D30F2E" w:rsidRPr="00A672DC" w:rsidRDefault="00D30F2E" w:rsidP="00D30F2E">
      <w:pPr>
        <w:spacing w:line="276" w:lineRule="auto"/>
        <w:rPr>
          <w:rFonts w:asciiTheme="minorHAnsi" w:hAnsiTheme="minorHAnsi" w:cstheme="minorHAnsi"/>
          <w:sz w:val="24"/>
        </w:rPr>
      </w:pPr>
      <w:r w:rsidRPr="00A672DC">
        <w:rPr>
          <w:rFonts w:asciiTheme="minorHAnsi" w:hAnsiTheme="minorHAnsi" w:cstheme="minorHAnsi"/>
          <w:sz w:val="24"/>
        </w:rPr>
        <w:t xml:space="preserve">The purpose of the meeting is to discuss the progress made in finding a suitable residential or nursing home placement care provider for you/person’s name. Members of the team caring for you/person’s name will also be invited to participate in the meeting. You may wish to bring family members, a close friend or an advocate to the meeting and you are very welcome to do so. The Patient Advocacy and Liaison Service (PALS) may be able to provide an advocate for you and they can be contacted on (contact number). </w:t>
      </w:r>
    </w:p>
    <w:p w14:paraId="34AE4613" w14:textId="77777777" w:rsidR="00D30F2E" w:rsidRPr="00A672DC" w:rsidRDefault="00D30F2E" w:rsidP="00D30F2E">
      <w:pPr>
        <w:spacing w:line="276" w:lineRule="auto"/>
        <w:rPr>
          <w:rFonts w:asciiTheme="minorHAnsi" w:hAnsiTheme="minorHAnsi" w:cstheme="minorHAnsi"/>
          <w:sz w:val="24"/>
        </w:rPr>
      </w:pPr>
      <w:r w:rsidRPr="00A672DC">
        <w:rPr>
          <w:rFonts w:asciiTheme="minorHAnsi" w:hAnsiTheme="minorHAnsi" w:cstheme="minorHAnsi"/>
          <w:sz w:val="24"/>
        </w:rPr>
        <w:t>It is hoped that you will have made some progress in identifying discharge options. You may have already found a suitable residential or nursing home care provider. If so, please continue discussions with them</w:t>
      </w:r>
      <w:r>
        <w:rPr>
          <w:rFonts w:asciiTheme="minorHAnsi" w:hAnsiTheme="minorHAnsi" w:cstheme="minorHAnsi"/>
          <w:sz w:val="24"/>
        </w:rPr>
        <w:t xml:space="preserve"> and allocated social worker</w:t>
      </w:r>
      <w:r w:rsidRPr="00A672DC">
        <w:rPr>
          <w:rFonts w:asciiTheme="minorHAnsi" w:hAnsiTheme="minorHAnsi" w:cstheme="minorHAnsi"/>
          <w:sz w:val="24"/>
        </w:rPr>
        <w:t xml:space="preserve"> the Ward Manager or Matron. Please bring details of any placements and/or questions you may have to our meeting. If you are unable to attend the meeting please contact me on the telephone number above to discuss an alternative time. </w:t>
      </w:r>
    </w:p>
    <w:p w14:paraId="34AE4614" w14:textId="77777777" w:rsidR="00556C03" w:rsidDel="00D30F2E" w:rsidRDefault="00D30F2E" w:rsidP="00D30F2E">
      <w:pPr>
        <w:rPr>
          <w:del w:id="13" w:author="Brier Jayne" w:date="2019-05-09T14:32:00Z"/>
          <w:rFonts w:asciiTheme="minorHAnsi" w:hAnsiTheme="minorHAnsi" w:cstheme="minorHAnsi"/>
        </w:rPr>
      </w:pPr>
      <w:r w:rsidRPr="00A672DC">
        <w:rPr>
          <w:rFonts w:asciiTheme="minorHAnsi" w:hAnsiTheme="minorHAnsi" w:cstheme="minorHAnsi"/>
          <w:sz w:val="24"/>
        </w:rPr>
        <w:t>Every effort will be made to arrange a convenient date for all parties to meet within the constraints of this busy unit and to be flexible in the light of your domestic arrangements. It is important that we hear from you as soon as possible in order to arrange a date for a safe discharge from the Hospital. If you are unable to meet for any reason please contact the</w:t>
      </w:r>
    </w:p>
    <w:p w14:paraId="34AE4615" w14:textId="77777777" w:rsidR="00D30F2E" w:rsidRPr="00A672DC" w:rsidRDefault="00D30F2E" w:rsidP="00D30F2E">
      <w:pPr>
        <w:spacing w:line="276" w:lineRule="auto"/>
        <w:rPr>
          <w:rFonts w:asciiTheme="minorHAnsi" w:hAnsiTheme="minorHAnsi" w:cstheme="minorHAnsi"/>
          <w:sz w:val="24"/>
        </w:rPr>
      </w:pPr>
      <w:r w:rsidRPr="00A672DC">
        <w:rPr>
          <w:rFonts w:asciiTheme="minorHAnsi" w:hAnsiTheme="minorHAnsi" w:cstheme="minorHAnsi"/>
          <w:sz w:val="24"/>
        </w:rPr>
        <w:t xml:space="preserve">named person above. In the meantime the clinical will continue to work with you/ you’re relative to facilitate discharge. (If no contact by telephone) </w:t>
      </w:r>
    </w:p>
    <w:p w14:paraId="34AE4616" w14:textId="77777777" w:rsidR="00D30F2E" w:rsidRPr="00A672DC" w:rsidRDefault="00D30F2E" w:rsidP="00D30F2E">
      <w:pPr>
        <w:spacing w:line="276" w:lineRule="auto"/>
        <w:rPr>
          <w:rFonts w:asciiTheme="minorHAnsi" w:hAnsiTheme="minorHAnsi" w:cstheme="minorHAnsi"/>
          <w:sz w:val="24"/>
        </w:rPr>
      </w:pPr>
      <w:r w:rsidRPr="00A672DC">
        <w:rPr>
          <w:rFonts w:asciiTheme="minorHAnsi" w:hAnsiTheme="minorHAnsi" w:cstheme="minorHAnsi"/>
          <w:sz w:val="24"/>
        </w:rPr>
        <w:t xml:space="preserve">Please can you confirm attendance at the above meeting? If you have not contacted us the meeting will proceed to discuss the discharge plan. If you have any queries, or concerns, please do not hesitate to contact us on XXX contact name XXXX </w:t>
      </w:r>
    </w:p>
    <w:p w14:paraId="34AE4617" w14:textId="77777777" w:rsidR="00D30F2E" w:rsidRPr="00A672DC" w:rsidRDefault="00D30F2E" w:rsidP="00D30F2E">
      <w:pPr>
        <w:spacing w:line="276" w:lineRule="auto"/>
        <w:rPr>
          <w:rFonts w:asciiTheme="minorHAnsi" w:hAnsiTheme="minorHAnsi" w:cstheme="minorHAnsi"/>
          <w:sz w:val="24"/>
        </w:rPr>
      </w:pPr>
      <w:r w:rsidRPr="00A672DC">
        <w:rPr>
          <w:rFonts w:asciiTheme="minorHAnsi" w:hAnsiTheme="minorHAnsi" w:cstheme="minorHAnsi"/>
          <w:sz w:val="24"/>
        </w:rPr>
        <w:t xml:space="preserve">Yours sincerely </w:t>
      </w:r>
    </w:p>
    <w:p w14:paraId="34AE4618" w14:textId="77777777" w:rsidR="00D30F2E" w:rsidRPr="00A672DC" w:rsidRDefault="00D30F2E" w:rsidP="00D30F2E">
      <w:pPr>
        <w:spacing w:line="276" w:lineRule="auto"/>
        <w:rPr>
          <w:rFonts w:asciiTheme="minorHAnsi" w:hAnsiTheme="minorHAnsi" w:cstheme="minorHAnsi"/>
          <w:sz w:val="24"/>
        </w:rPr>
      </w:pPr>
      <w:r w:rsidRPr="00A672DC">
        <w:rPr>
          <w:rFonts w:asciiTheme="minorHAnsi" w:hAnsiTheme="minorHAnsi" w:cstheme="minorHAnsi"/>
          <w:sz w:val="24"/>
        </w:rPr>
        <w:t>Ward Manager/</w:t>
      </w:r>
      <w:r>
        <w:rPr>
          <w:rFonts w:asciiTheme="minorHAnsi" w:hAnsiTheme="minorHAnsi" w:cstheme="minorHAnsi"/>
          <w:sz w:val="24"/>
        </w:rPr>
        <w:t>Discharge and Capacity lead</w:t>
      </w:r>
    </w:p>
    <w:p w14:paraId="34AE4619" w14:textId="77777777" w:rsidR="00556C03" w:rsidDel="00D30F2E" w:rsidRDefault="00556C03" w:rsidP="00E2357E">
      <w:pPr>
        <w:rPr>
          <w:del w:id="14" w:author="Brier Jayne" w:date="2019-05-09T14:32:00Z"/>
          <w:rFonts w:asciiTheme="minorHAnsi" w:hAnsiTheme="minorHAnsi" w:cstheme="minorHAnsi"/>
        </w:rPr>
      </w:pPr>
    </w:p>
    <w:p w14:paraId="34AE461A" w14:textId="77777777" w:rsidR="00556C03" w:rsidRDefault="00556C03" w:rsidP="00E2357E">
      <w:pPr>
        <w:rPr>
          <w:rFonts w:asciiTheme="minorHAnsi" w:hAnsiTheme="minorHAnsi" w:cstheme="minorHAnsi"/>
        </w:rPr>
      </w:pPr>
    </w:p>
    <w:p w14:paraId="34AE461B" w14:textId="77777777" w:rsidR="00556C03" w:rsidRDefault="00556C03" w:rsidP="00E2357E">
      <w:pPr>
        <w:rPr>
          <w:rFonts w:asciiTheme="minorHAnsi" w:hAnsiTheme="minorHAnsi" w:cstheme="minorHAnsi"/>
        </w:rPr>
      </w:pPr>
    </w:p>
    <w:p w14:paraId="34AE461C" w14:textId="77777777" w:rsidR="00556C03" w:rsidRDefault="00556C03" w:rsidP="00E2357E">
      <w:pPr>
        <w:rPr>
          <w:rFonts w:asciiTheme="minorHAnsi" w:hAnsiTheme="minorHAnsi" w:cstheme="minorHAnsi"/>
        </w:rPr>
      </w:pPr>
    </w:p>
    <w:p w14:paraId="34AE461D" w14:textId="77777777" w:rsidR="00556C03" w:rsidRDefault="00556C03" w:rsidP="00E2357E">
      <w:pPr>
        <w:rPr>
          <w:rFonts w:asciiTheme="minorHAnsi" w:hAnsiTheme="minorHAnsi" w:cstheme="minorHAnsi"/>
        </w:rPr>
      </w:pPr>
    </w:p>
    <w:p w14:paraId="34AE461E" w14:textId="77777777" w:rsidR="00D30F2E" w:rsidRPr="0017482D" w:rsidRDefault="00E94F16" w:rsidP="00D30F2E">
      <w:pPr>
        <w:spacing w:line="276" w:lineRule="auto"/>
        <w:jc w:val="left"/>
        <w:rPr>
          <w:rFonts w:cs="Arial"/>
          <w:sz w:val="24"/>
        </w:rPr>
      </w:pPr>
      <w:r w:rsidRPr="0017482D">
        <w:rPr>
          <w:rFonts w:cs="Arial"/>
          <w:sz w:val="24"/>
        </w:rPr>
        <w:t xml:space="preserve">Appendix 1 </w:t>
      </w:r>
      <w:r w:rsidR="00D30F2E" w:rsidRPr="0017482D">
        <w:rPr>
          <w:rFonts w:cs="Arial"/>
          <w:sz w:val="24"/>
        </w:rPr>
        <w:t xml:space="preserve">Sample letter </w:t>
      </w:r>
      <w:r w:rsidR="00E00093" w:rsidRPr="0017482D">
        <w:rPr>
          <w:rFonts w:cs="Arial"/>
          <w:sz w:val="24"/>
        </w:rPr>
        <w:t>3</w:t>
      </w:r>
    </w:p>
    <w:p w14:paraId="34AE461F" w14:textId="77777777" w:rsidR="00D30F2E" w:rsidRPr="00F015F3" w:rsidRDefault="00D30F2E" w:rsidP="00D30F2E">
      <w:pPr>
        <w:spacing w:line="276" w:lineRule="auto"/>
        <w:jc w:val="left"/>
        <w:rPr>
          <w:rFonts w:cs="Arial"/>
        </w:rPr>
      </w:pPr>
      <w:r w:rsidRPr="00F015F3">
        <w:rPr>
          <w:rFonts w:cs="Arial"/>
        </w:rPr>
        <w:t xml:space="preserve">Date </w:t>
      </w:r>
    </w:p>
    <w:p w14:paraId="34AE4620" w14:textId="77777777" w:rsidR="00D30F2E" w:rsidRPr="00F015F3" w:rsidRDefault="00D30F2E" w:rsidP="00D30F2E">
      <w:pPr>
        <w:spacing w:line="276" w:lineRule="auto"/>
        <w:jc w:val="left"/>
        <w:rPr>
          <w:rFonts w:cs="Arial"/>
        </w:rPr>
      </w:pPr>
    </w:p>
    <w:p w14:paraId="34AE4621" w14:textId="77777777" w:rsidR="00D30F2E" w:rsidRPr="00F015F3" w:rsidRDefault="00D30F2E" w:rsidP="00D30F2E">
      <w:pPr>
        <w:spacing w:line="276" w:lineRule="auto"/>
        <w:jc w:val="left"/>
        <w:rPr>
          <w:rFonts w:cs="Arial"/>
        </w:rPr>
      </w:pPr>
      <w:r w:rsidRPr="00F015F3">
        <w:rPr>
          <w:rFonts w:cs="Arial"/>
        </w:rPr>
        <w:t xml:space="preserve">Dear </w:t>
      </w:r>
    </w:p>
    <w:p w14:paraId="34AE4622" w14:textId="77777777" w:rsidR="00D30F2E" w:rsidRPr="00F015F3" w:rsidRDefault="00D30F2E" w:rsidP="00D30F2E">
      <w:pPr>
        <w:spacing w:line="276" w:lineRule="auto"/>
        <w:jc w:val="left"/>
        <w:rPr>
          <w:rFonts w:cs="Arial"/>
        </w:rPr>
      </w:pPr>
      <w:r w:rsidRPr="00F015F3">
        <w:rPr>
          <w:rFonts w:cs="Arial"/>
        </w:rPr>
        <w:t xml:space="preserve">The meeting today was to discuss the need for you/person’s name to be discharged now that inpatient hospital care is no longer required. I am sorry you were unable to attend.  All required assessments of [your/person’s name] needs are now complete and you/he/she is ready for discharge. </w:t>
      </w:r>
    </w:p>
    <w:p w14:paraId="34AE4623" w14:textId="77777777" w:rsidR="00D30F2E" w:rsidRPr="00F015F3" w:rsidRDefault="00D30F2E" w:rsidP="00D30F2E">
      <w:pPr>
        <w:spacing w:line="276" w:lineRule="auto"/>
        <w:jc w:val="left"/>
        <w:rPr>
          <w:rFonts w:cs="Arial"/>
        </w:rPr>
      </w:pPr>
      <w:r w:rsidRPr="00F015F3">
        <w:rPr>
          <w:rFonts w:cs="Arial"/>
        </w:rPr>
        <w:t xml:space="preserve">In discussion with the multi-disciplinary team it has been agreed that your/person’s name needs would be best met by returning home with appropriate domiciliary care moving into a to a care home with/without nursing adapt as appropriate. The following actions were agreed at the meeting: All agreements to funding for social/health care needs require approval by the Local Authority/\Clinical Commissioning group and will normally be based on the rate which the Local Authority/Clinical Commissioning Group expect to pay for this type of care support and your allocated Social Care representative/NHS Continuing Healthcare Nurse will supply/have supplied you with options available within this range. If you are unable to identify any available care option that you consider meets your/person’s name requirements or your preferred option is not currently available, you/person’s name may need to temporarily accept an interim care home/care provider whilst you wait for your preferred choice. A Social Care representative will support you. We have made arrangements to meet with you again on [Date, </w:t>
      </w:r>
    </w:p>
    <w:p w14:paraId="34AE4624" w14:textId="77777777" w:rsidR="00D30F2E" w:rsidRDefault="00D30F2E" w:rsidP="00D30F2E">
      <w:pPr>
        <w:spacing w:line="276" w:lineRule="auto"/>
        <w:jc w:val="left"/>
        <w:rPr>
          <w:ins w:id="15" w:author="Brier Jayne" w:date="2019-05-09T14:35:00Z"/>
          <w:rFonts w:cs="Arial"/>
        </w:rPr>
      </w:pPr>
      <w:r w:rsidRPr="00F015F3">
        <w:rPr>
          <w:rFonts w:cs="Arial"/>
        </w:rPr>
        <w:t xml:space="preserve">Yours sincerely, </w:t>
      </w:r>
    </w:p>
    <w:p w14:paraId="34AE4625" w14:textId="77777777" w:rsidR="00D30F2E" w:rsidRPr="00A672DC" w:rsidRDefault="00D30F2E" w:rsidP="00D30F2E">
      <w:pPr>
        <w:spacing w:line="276" w:lineRule="auto"/>
        <w:jc w:val="left"/>
        <w:rPr>
          <w:rFonts w:asciiTheme="minorHAnsi" w:hAnsiTheme="minorHAnsi" w:cstheme="minorHAnsi"/>
          <w:sz w:val="24"/>
        </w:rPr>
      </w:pPr>
      <w:r w:rsidRPr="00F015F3">
        <w:rPr>
          <w:rFonts w:cs="Arial"/>
        </w:rPr>
        <w:t>Ward Manager /Discharge and Capacity lead [Trust Name] Tel: direct line</w:t>
      </w:r>
    </w:p>
    <w:p w14:paraId="34AE4626" w14:textId="77777777" w:rsidR="00D30F2E" w:rsidRDefault="00D30F2E" w:rsidP="00D30F2E">
      <w:pPr>
        <w:spacing w:line="276" w:lineRule="auto"/>
        <w:jc w:val="left"/>
        <w:rPr>
          <w:rFonts w:cs="Arial"/>
          <w:sz w:val="24"/>
        </w:rPr>
      </w:pPr>
    </w:p>
    <w:p w14:paraId="34AE4627" w14:textId="77777777" w:rsidR="00D30F2E" w:rsidRPr="00F015F3" w:rsidRDefault="00D30F2E" w:rsidP="00D30F2E">
      <w:pPr>
        <w:spacing w:line="276" w:lineRule="auto"/>
        <w:jc w:val="left"/>
        <w:rPr>
          <w:rFonts w:cs="Arial"/>
        </w:rPr>
      </w:pPr>
      <w:r w:rsidRPr="00F015F3">
        <w:rPr>
          <w:rFonts w:cs="Arial"/>
        </w:rPr>
        <w:t xml:space="preserve">Time, venue] If you have any queries, or concerns, please do not hesitate to contact me. </w:t>
      </w:r>
    </w:p>
    <w:p w14:paraId="34AE4628" w14:textId="77777777" w:rsidR="00D30F2E" w:rsidRDefault="00D30F2E" w:rsidP="00D30F2E">
      <w:pPr>
        <w:spacing w:line="276" w:lineRule="auto"/>
        <w:jc w:val="left"/>
        <w:rPr>
          <w:ins w:id="16" w:author="Brier Jayne" w:date="2019-05-09T14:35:00Z"/>
          <w:rFonts w:cs="Arial"/>
        </w:rPr>
      </w:pPr>
    </w:p>
    <w:p w14:paraId="34AE4629" w14:textId="77777777" w:rsidR="00D30F2E" w:rsidRPr="00F015F3" w:rsidRDefault="00D30F2E" w:rsidP="00D30F2E">
      <w:pPr>
        <w:spacing w:line="276" w:lineRule="auto"/>
        <w:jc w:val="left"/>
        <w:rPr>
          <w:rFonts w:cs="Arial"/>
          <w:sz w:val="24"/>
        </w:rPr>
        <w:sectPr w:rsidR="00D30F2E" w:rsidRPr="00F015F3" w:rsidSect="00A672DC">
          <w:headerReference w:type="default" r:id="rId18"/>
          <w:footerReference w:type="default" r:id="rId19"/>
          <w:pgSz w:w="11906" w:h="16838"/>
          <w:pgMar w:top="1440" w:right="1440" w:bottom="1440" w:left="1276" w:header="708" w:footer="708" w:gutter="0"/>
          <w:cols w:space="708"/>
          <w:docGrid w:linePitch="360"/>
        </w:sectPr>
      </w:pPr>
    </w:p>
    <w:p w14:paraId="34AE462A" w14:textId="77777777" w:rsidR="00D30F2E" w:rsidRPr="00A672DC" w:rsidRDefault="00D30F2E" w:rsidP="00D30F2E">
      <w:pPr>
        <w:spacing w:line="276" w:lineRule="auto"/>
        <w:jc w:val="left"/>
        <w:rPr>
          <w:rFonts w:asciiTheme="minorHAnsi" w:hAnsiTheme="minorHAnsi" w:cstheme="minorHAnsi"/>
        </w:rPr>
      </w:pPr>
    </w:p>
    <w:p w14:paraId="34AE462B" w14:textId="77777777" w:rsidR="00D30F2E" w:rsidRPr="0017482D" w:rsidRDefault="00E00093" w:rsidP="00D30F2E">
      <w:pPr>
        <w:spacing w:line="276" w:lineRule="auto"/>
        <w:jc w:val="left"/>
        <w:rPr>
          <w:rFonts w:cs="Arial"/>
          <w:b/>
          <w:sz w:val="24"/>
        </w:rPr>
      </w:pPr>
      <w:r w:rsidRPr="0017482D">
        <w:rPr>
          <w:rFonts w:cs="Arial"/>
          <w:b/>
          <w:sz w:val="24"/>
        </w:rPr>
        <w:t>Appendix 2</w:t>
      </w:r>
    </w:p>
    <w:p w14:paraId="34AE462C" w14:textId="77777777" w:rsidR="00F9495D" w:rsidRPr="00E94F16" w:rsidRDefault="00F9495D" w:rsidP="00F9495D">
      <w:pPr>
        <w:jc w:val="center"/>
        <w:rPr>
          <w:rFonts w:eastAsia="Calibri" w:cs="Arial"/>
        </w:rPr>
      </w:pPr>
      <w:r w:rsidRPr="00E94F16">
        <w:rPr>
          <w:rFonts w:eastAsia="Calibri" w:cs="Arial"/>
          <w:b/>
        </w:rPr>
        <w:t>Capacity and Delayed Transfer of Care Group</w:t>
      </w:r>
    </w:p>
    <w:p w14:paraId="34AE462D" w14:textId="77777777" w:rsidR="00F9495D" w:rsidRPr="00E94F16" w:rsidRDefault="00F9495D" w:rsidP="00F9495D">
      <w:pPr>
        <w:jc w:val="center"/>
        <w:rPr>
          <w:rFonts w:eastAsia="Calibri" w:cs="Arial"/>
          <w:b/>
        </w:rPr>
      </w:pPr>
      <w:r w:rsidRPr="00E94F16">
        <w:rPr>
          <w:rFonts w:eastAsia="Calibri" w:cs="Arial"/>
          <w:b/>
        </w:rPr>
        <w:t>Terms of Reference</w:t>
      </w:r>
    </w:p>
    <w:p w14:paraId="34AE462E" w14:textId="77777777" w:rsidR="00F9495D" w:rsidRPr="00E94F16" w:rsidRDefault="00F9495D" w:rsidP="00F9495D">
      <w:pPr>
        <w:rPr>
          <w:rFonts w:eastAsia="Calibri" w:cs="Arial"/>
          <w:bCs/>
        </w:rPr>
      </w:pPr>
    </w:p>
    <w:p w14:paraId="34AE462F" w14:textId="77777777" w:rsidR="00F9495D" w:rsidRPr="00E94F16" w:rsidRDefault="00F9495D" w:rsidP="00F9495D">
      <w:pPr>
        <w:pStyle w:val="ListParagraph"/>
        <w:numPr>
          <w:ilvl w:val="0"/>
          <w:numId w:val="40"/>
        </w:numPr>
        <w:spacing w:before="0" w:line="276" w:lineRule="auto"/>
        <w:jc w:val="left"/>
        <w:rPr>
          <w:rFonts w:eastAsia="Calibri" w:cs="Arial"/>
          <w:b/>
          <w:bCs/>
        </w:rPr>
      </w:pPr>
      <w:r w:rsidRPr="00E94F16">
        <w:rPr>
          <w:rFonts w:eastAsia="Calibri" w:cs="Arial"/>
          <w:b/>
          <w:bCs/>
        </w:rPr>
        <w:t xml:space="preserve">NAME OF GROUP / COMMITTEE </w:t>
      </w:r>
    </w:p>
    <w:p w14:paraId="34AE4630" w14:textId="77777777" w:rsidR="00F9495D" w:rsidRPr="00E94F16" w:rsidRDefault="00F9495D" w:rsidP="00F9495D">
      <w:pPr>
        <w:pStyle w:val="ListParagraph"/>
        <w:ind w:left="1080"/>
        <w:rPr>
          <w:rFonts w:eastAsia="Calibri" w:cs="Arial"/>
          <w:b/>
          <w:bCs/>
        </w:rPr>
      </w:pPr>
    </w:p>
    <w:p w14:paraId="34AE4631" w14:textId="77777777" w:rsidR="00F9495D" w:rsidRPr="00E94F16" w:rsidRDefault="00F9495D" w:rsidP="00F9495D">
      <w:pPr>
        <w:ind w:left="720"/>
        <w:rPr>
          <w:rFonts w:eastAsia="Calibri" w:cs="Arial"/>
          <w:bCs/>
          <w:sz w:val="32"/>
        </w:rPr>
      </w:pPr>
      <w:r w:rsidRPr="00E94F16">
        <w:rPr>
          <w:rFonts w:eastAsia="Calibri" w:cs="Arial"/>
          <w:bCs/>
          <w:sz w:val="32"/>
        </w:rPr>
        <w:t>Capacity and Delayed Transfer of Care Group</w:t>
      </w:r>
    </w:p>
    <w:p w14:paraId="34AE4632" w14:textId="77777777" w:rsidR="00F9495D" w:rsidRPr="00E94F16" w:rsidRDefault="00F9495D" w:rsidP="00F9495D">
      <w:pPr>
        <w:rPr>
          <w:rFonts w:eastAsia="Calibri" w:cs="Arial"/>
        </w:rPr>
      </w:pPr>
      <w:r w:rsidRPr="00E94F16">
        <w:rPr>
          <w:rFonts w:eastAsia="Calibri" w:cs="Arial"/>
          <w:b/>
          <w:bCs/>
        </w:rPr>
        <w:t>2</w:t>
      </w:r>
      <w:r w:rsidRPr="00E94F16">
        <w:rPr>
          <w:rFonts w:eastAsia="Calibri" w:cs="Arial"/>
        </w:rPr>
        <w:tab/>
      </w:r>
      <w:r w:rsidRPr="00E94F16">
        <w:rPr>
          <w:rFonts w:eastAsia="Calibri" w:cs="Arial"/>
          <w:b/>
          <w:bCs/>
        </w:rPr>
        <w:t>COMPOSITION OF THE GROUP / COMMITTEE</w:t>
      </w:r>
    </w:p>
    <w:p w14:paraId="34AE4633" w14:textId="77777777" w:rsidR="00F9495D" w:rsidRPr="00E94F16" w:rsidRDefault="00F9495D" w:rsidP="00F9495D">
      <w:pPr>
        <w:ind w:left="720" w:right="-46"/>
        <w:rPr>
          <w:rFonts w:cs="Arial"/>
          <w:b/>
        </w:rPr>
      </w:pPr>
      <w:r w:rsidRPr="00E94F16">
        <w:rPr>
          <w:rFonts w:cs="Arial"/>
          <w:b/>
        </w:rPr>
        <w:t xml:space="preserve">Members: full rights </w:t>
      </w:r>
    </w:p>
    <w:tbl>
      <w:tblPr>
        <w:tblStyle w:val="TableGrid3"/>
        <w:tblW w:w="0" w:type="auto"/>
        <w:tblInd w:w="720" w:type="dxa"/>
        <w:tblLook w:val="04A0" w:firstRow="1" w:lastRow="0" w:firstColumn="1" w:lastColumn="0" w:noHBand="0" w:noVBand="1"/>
      </w:tblPr>
      <w:tblGrid>
        <w:gridCol w:w="3074"/>
        <w:gridCol w:w="5386"/>
      </w:tblGrid>
      <w:tr w:rsidR="00E94F16" w:rsidRPr="00E94F16" w14:paraId="34AE4636" w14:textId="77777777" w:rsidTr="00601349">
        <w:trPr>
          <w:trHeight w:val="556"/>
        </w:trPr>
        <w:tc>
          <w:tcPr>
            <w:tcW w:w="3074" w:type="dxa"/>
            <w:shd w:val="clear" w:color="auto" w:fill="BFBFBF" w:themeFill="background1" w:themeFillShade="BF"/>
            <w:vAlign w:val="center"/>
          </w:tcPr>
          <w:p w14:paraId="34AE4634" w14:textId="77777777" w:rsidR="00F9495D" w:rsidRPr="00E94F16" w:rsidRDefault="00F9495D" w:rsidP="00601349">
            <w:pPr>
              <w:ind w:right="-46"/>
              <w:rPr>
                <w:rFonts w:eastAsia="Calibri" w:cs="Arial"/>
              </w:rPr>
            </w:pPr>
            <w:r w:rsidRPr="00E94F16">
              <w:rPr>
                <w:rFonts w:eastAsia="Calibri" w:cs="Arial"/>
              </w:rPr>
              <w:t>Title</w:t>
            </w:r>
          </w:p>
        </w:tc>
        <w:tc>
          <w:tcPr>
            <w:tcW w:w="5386" w:type="dxa"/>
            <w:shd w:val="clear" w:color="auto" w:fill="BFBFBF" w:themeFill="background1" w:themeFillShade="BF"/>
            <w:vAlign w:val="center"/>
          </w:tcPr>
          <w:p w14:paraId="34AE4635" w14:textId="77777777" w:rsidR="00F9495D" w:rsidRPr="00E94F16" w:rsidRDefault="00F9495D" w:rsidP="00601349">
            <w:pPr>
              <w:ind w:right="-46"/>
              <w:rPr>
                <w:rFonts w:cs="Arial"/>
              </w:rPr>
            </w:pPr>
            <w:r w:rsidRPr="00E94F16">
              <w:rPr>
                <w:rFonts w:cs="Arial"/>
              </w:rPr>
              <w:t>Role in the group / committee</w:t>
            </w:r>
          </w:p>
        </w:tc>
      </w:tr>
      <w:tr w:rsidR="00E94F16" w:rsidRPr="00E94F16" w14:paraId="34AE4639" w14:textId="77777777" w:rsidTr="00601349">
        <w:tc>
          <w:tcPr>
            <w:tcW w:w="3074" w:type="dxa"/>
          </w:tcPr>
          <w:p w14:paraId="34AE4637" w14:textId="77777777" w:rsidR="00F9495D" w:rsidRPr="00E94F16" w:rsidRDefault="00F9495D" w:rsidP="00601349">
            <w:pPr>
              <w:ind w:right="-46"/>
              <w:rPr>
                <w:rFonts w:cs="Arial"/>
              </w:rPr>
            </w:pPr>
            <w:r w:rsidRPr="00E94F16">
              <w:rPr>
                <w:rFonts w:cs="Arial"/>
              </w:rPr>
              <w:t>Deputy Chief Operating Officer</w:t>
            </w:r>
          </w:p>
        </w:tc>
        <w:tc>
          <w:tcPr>
            <w:tcW w:w="5386" w:type="dxa"/>
          </w:tcPr>
          <w:p w14:paraId="34AE4638" w14:textId="77777777" w:rsidR="00F9495D" w:rsidRPr="00E94F16" w:rsidRDefault="00F9495D" w:rsidP="00601349">
            <w:pPr>
              <w:ind w:right="-46"/>
              <w:rPr>
                <w:rFonts w:cs="Arial"/>
              </w:rPr>
            </w:pPr>
            <w:r w:rsidRPr="00E94F16">
              <w:rPr>
                <w:rFonts w:cs="Arial"/>
              </w:rPr>
              <w:t>Chair</w:t>
            </w:r>
          </w:p>
        </w:tc>
      </w:tr>
      <w:tr w:rsidR="00E94F16" w:rsidRPr="00E94F16" w14:paraId="34AE463C" w14:textId="77777777" w:rsidTr="00601349">
        <w:tc>
          <w:tcPr>
            <w:tcW w:w="3074" w:type="dxa"/>
          </w:tcPr>
          <w:p w14:paraId="34AE463A" w14:textId="77777777" w:rsidR="00F9495D" w:rsidRPr="00E94F16" w:rsidRDefault="00F9495D" w:rsidP="00601349">
            <w:pPr>
              <w:ind w:right="-46"/>
              <w:rPr>
                <w:rFonts w:cs="Arial"/>
              </w:rPr>
            </w:pPr>
            <w:r w:rsidRPr="00E94F16">
              <w:rPr>
                <w:rFonts w:cs="Arial"/>
              </w:rPr>
              <w:t>Clinical services Manager (Acute and Older Peoples services)</w:t>
            </w:r>
          </w:p>
        </w:tc>
        <w:tc>
          <w:tcPr>
            <w:tcW w:w="5386" w:type="dxa"/>
          </w:tcPr>
          <w:p w14:paraId="34AE463B" w14:textId="77777777" w:rsidR="00F9495D" w:rsidRPr="00E94F16" w:rsidRDefault="00F9495D" w:rsidP="00601349">
            <w:pPr>
              <w:ind w:right="-46"/>
              <w:rPr>
                <w:rFonts w:cs="Arial"/>
              </w:rPr>
            </w:pPr>
            <w:r w:rsidRPr="00E94F16">
              <w:rPr>
                <w:rFonts w:cs="Arial"/>
              </w:rPr>
              <w:t>Deputy Chair</w:t>
            </w:r>
          </w:p>
        </w:tc>
      </w:tr>
      <w:tr w:rsidR="00F9495D" w:rsidRPr="00F9495D" w14:paraId="34AE463F" w14:textId="77777777" w:rsidTr="00601349">
        <w:tc>
          <w:tcPr>
            <w:tcW w:w="3074" w:type="dxa"/>
          </w:tcPr>
          <w:p w14:paraId="34AE463D" w14:textId="77777777" w:rsidR="00F9495D" w:rsidRPr="00F9495D" w:rsidRDefault="00F9495D" w:rsidP="00601349">
            <w:pPr>
              <w:ind w:right="-46"/>
              <w:rPr>
                <w:rFonts w:cs="Arial"/>
              </w:rPr>
            </w:pPr>
            <w:r w:rsidRPr="00F9495D">
              <w:rPr>
                <w:rFonts w:cs="Arial"/>
              </w:rPr>
              <w:t>Lead Clinicians  Community and Inpatient</w:t>
            </w:r>
          </w:p>
        </w:tc>
        <w:tc>
          <w:tcPr>
            <w:tcW w:w="5386" w:type="dxa"/>
          </w:tcPr>
          <w:p w14:paraId="34AE463E" w14:textId="77777777" w:rsidR="00F9495D" w:rsidRPr="00F9495D" w:rsidRDefault="00F9495D" w:rsidP="00601349">
            <w:pPr>
              <w:ind w:right="-46"/>
              <w:rPr>
                <w:rFonts w:cs="Arial"/>
              </w:rPr>
            </w:pPr>
            <w:r w:rsidRPr="00F9495D">
              <w:rPr>
                <w:rFonts w:cs="Arial"/>
              </w:rPr>
              <w:t>Member</w:t>
            </w:r>
          </w:p>
        </w:tc>
      </w:tr>
      <w:tr w:rsidR="00F9495D" w:rsidRPr="00F9495D" w14:paraId="34AE4642" w14:textId="77777777" w:rsidTr="00601349">
        <w:tc>
          <w:tcPr>
            <w:tcW w:w="3074" w:type="dxa"/>
          </w:tcPr>
          <w:p w14:paraId="34AE4640" w14:textId="77777777" w:rsidR="00F9495D" w:rsidRPr="00F9495D" w:rsidRDefault="00F9495D" w:rsidP="00601349">
            <w:pPr>
              <w:ind w:right="-46"/>
              <w:rPr>
                <w:rFonts w:cs="Arial"/>
              </w:rPr>
            </w:pPr>
            <w:r w:rsidRPr="00F9495D">
              <w:rPr>
                <w:rFonts w:cs="Arial"/>
              </w:rPr>
              <w:t>Clinical Operational managers ICS/Inpatient</w:t>
            </w:r>
          </w:p>
        </w:tc>
        <w:tc>
          <w:tcPr>
            <w:tcW w:w="5386" w:type="dxa"/>
          </w:tcPr>
          <w:p w14:paraId="34AE4641" w14:textId="77777777" w:rsidR="00F9495D" w:rsidRPr="00F9495D" w:rsidRDefault="00F9495D" w:rsidP="00601349">
            <w:r w:rsidRPr="00F9495D">
              <w:rPr>
                <w:rFonts w:cs="Arial"/>
              </w:rPr>
              <w:t>Member</w:t>
            </w:r>
          </w:p>
        </w:tc>
      </w:tr>
      <w:tr w:rsidR="00F9495D" w:rsidRPr="00F9495D" w14:paraId="34AE4645" w14:textId="77777777" w:rsidTr="00601349">
        <w:tc>
          <w:tcPr>
            <w:tcW w:w="3074" w:type="dxa"/>
          </w:tcPr>
          <w:p w14:paraId="34AE4643" w14:textId="77777777" w:rsidR="00F9495D" w:rsidRPr="00F9495D" w:rsidRDefault="00F9495D" w:rsidP="00601349">
            <w:pPr>
              <w:ind w:right="-46"/>
              <w:rPr>
                <w:rFonts w:cs="Arial"/>
              </w:rPr>
            </w:pPr>
            <w:r w:rsidRPr="00F9495D">
              <w:rPr>
                <w:rFonts w:cs="Arial"/>
              </w:rPr>
              <w:t>Care Navigator OPS</w:t>
            </w:r>
          </w:p>
        </w:tc>
        <w:tc>
          <w:tcPr>
            <w:tcW w:w="5386" w:type="dxa"/>
          </w:tcPr>
          <w:p w14:paraId="34AE4644" w14:textId="77777777" w:rsidR="00F9495D" w:rsidRPr="00F9495D" w:rsidRDefault="00F9495D" w:rsidP="00601349">
            <w:r w:rsidRPr="00F9495D">
              <w:rPr>
                <w:rFonts w:cs="Arial"/>
              </w:rPr>
              <w:t>Member</w:t>
            </w:r>
          </w:p>
        </w:tc>
      </w:tr>
      <w:tr w:rsidR="00F9495D" w:rsidRPr="00F9495D" w14:paraId="34AE4648" w14:textId="77777777" w:rsidTr="00601349">
        <w:tc>
          <w:tcPr>
            <w:tcW w:w="3074" w:type="dxa"/>
          </w:tcPr>
          <w:p w14:paraId="34AE4646" w14:textId="77777777" w:rsidR="00F9495D" w:rsidRPr="00F9495D" w:rsidRDefault="00F9495D" w:rsidP="00601349">
            <w:pPr>
              <w:ind w:right="-46"/>
              <w:rPr>
                <w:rFonts w:cs="Arial"/>
              </w:rPr>
            </w:pPr>
            <w:r w:rsidRPr="00F9495D">
              <w:rPr>
                <w:rFonts w:cs="Arial"/>
              </w:rPr>
              <w:t>Crisis Assessment staff</w:t>
            </w:r>
          </w:p>
        </w:tc>
        <w:tc>
          <w:tcPr>
            <w:tcW w:w="5386" w:type="dxa"/>
          </w:tcPr>
          <w:p w14:paraId="34AE4647" w14:textId="77777777" w:rsidR="00F9495D" w:rsidRPr="00F9495D" w:rsidRDefault="00F9495D" w:rsidP="00601349">
            <w:r w:rsidRPr="00F9495D">
              <w:rPr>
                <w:rFonts w:cs="Arial"/>
              </w:rPr>
              <w:t>Member</w:t>
            </w:r>
          </w:p>
        </w:tc>
      </w:tr>
      <w:tr w:rsidR="00F9495D" w:rsidRPr="00F9495D" w14:paraId="34AE464B" w14:textId="77777777" w:rsidTr="00601349">
        <w:tc>
          <w:tcPr>
            <w:tcW w:w="3074" w:type="dxa"/>
          </w:tcPr>
          <w:p w14:paraId="34AE4649" w14:textId="77777777" w:rsidR="00F9495D" w:rsidRPr="00F9495D" w:rsidRDefault="00F9495D" w:rsidP="00601349">
            <w:pPr>
              <w:ind w:right="-46"/>
              <w:rPr>
                <w:rFonts w:cs="Arial"/>
              </w:rPr>
            </w:pPr>
            <w:r w:rsidRPr="00F9495D">
              <w:rPr>
                <w:rFonts w:cs="Arial"/>
              </w:rPr>
              <w:t>Performance and Capacity Manager</w:t>
            </w:r>
          </w:p>
        </w:tc>
        <w:tc>
          <w:tcPr>
            <w:tcW w:w="5386" w:type="dxa"/>
          </w:tcPr>
          <w:p w14:paraId="34AE464A" w14:textId="77777777" w:rsidR="00F9495D" w:rsidRPr="00F9495D" w:rsidRDefault="00F9495D" w:rsidP="00601349">
            <w:r w:rsidRPr="00F9495D">
              <w:rPr>
                <w:rFonts w:cs="Arial"/>
              </w:rPr>
              <w:t>Member</w:t>
            </w:r>
          </w:p>
        </w:tc>
      </w:tr>
      <w:tr w:rsidR="00F9495D" w:rsidRPr="00F9495D" w14:paraId="34AE464E" w14:textId="77777777" w:rsidTr="00601349">
        <w:tc>
          <w:tcPr>
            <w:tcW w:w="3074" w:type="dxa"/>
          </w:tcPr>
          <w:p w14:paraId="34AE464C" w14:textId="77777777" w:rsidR="00F9495D" w:rsidRPr="00F9495D" w:rsidRDefault="00F9495D" w:rsidP="00601349">
            <w:pPr>
              <w:ind w:right="-46"/>
              <w:rPr>
                <w:rFonts w:cs="Arial"/>
              </w:rPr>
            </w:pPr>
            <w:r w:rsidRPr="00F9495D">
              <w:rPr>
                <w:rFonts w:cs="Arial"/>
              </w:rPr>
              <w:t>Head of Service Adult Social Care</w:t>
            </w:r>
          </w:p>
        </w:tc>
        <w:tc>
          <w:tcPr>
            <w:tcW w:w="5386" w:type="dxa"/>
          </w:tcPr>
          <w:p w14:paraId="34AE464D" w14:textId="77777777" w:rsidR="00F9495D" w:rsidRPr="00F9495D" w:rsidRDefault="00F9495D" w:rsidP="00601349">
            <w:r w:rsidRPr="00F9495D">
              <w:rPr>
                <w:rFonts w:cs="Arial"/>
              </w:rPr>
              <w:t>Member</w:t>
            </w:r>
          </w:p>
        </w:tc>
      </w:tr>
      <w:tr w:rsidR="00F9495D" w:rsidRPr="00F9495D" w14:paraId="34AE4651" w14:textId="77777777" w:rsidTr="00601349">
        <w:tc>
          <w:tcPr>
            <w:tcW w:w="3074" w:type="dxa"/>
          </w:tcPr>
          <w:p w14:paraId="34AE464F" w14:textId="77777777" w:rsidR="00F9495D" w:rsidRPr="00F9495D" w:rsidRDefault="00F9495D" w:rsidP="00601349">
            <w:pPr>
              <w:ind w:right="-46"/>
              <w:rPr>
                <w:rFonts w:cs="Arial"/>
              </w:rPr>
            </w:pPr>
            <w:r w:rsidRPr="00F9495D">
              <w:rPr>
                <w:rFonts w:cs="Arial"/>
              </w:rPr>
              <w:t>Service Manager Adult social care</w:t>
            </w:r>
          </w:p>
        </w:tc>
        <w:tc>
          <w:tcPr>
            <w:tcW w:w="5386" w:type="dxa"/>
          </w:tcPr>
          <w:p w14:paraId="34AE4650" w14:textId="77777777" w:rsidR="00F9495D" w:rsidRPr="00F9495D" w:rsidRDefault="00F9495D" w:rsidP="00601349">
            <w:r w:rsidRPr="00F9495D">
              <w:rPr>
                <w:rFonts w:cs="Arial"/>
              </w:rPr>
              <w:t>Member</w:t>
            </w:r>
          </w:p>
        </w:tc>
      </w:tr>
      <w:tr w:rsidR="00F9495D" w:rsidRPr="00F9495D" w14:paraId="34AE4654" w14:textId="77777777" w:rsidTr="00601349">
        <w:tc>
          <w:tcPr>
            <w:tcW w:w="3074" w:type="dxa"/>
          </w:tcPr>
          <w:p w14:paraId="34AE4652" w14:textId="77777777" w:rsidR="00F9495D" w:rsidRPr="00F9495D" w:rsidRDefault="00F9495D" w:rsidP="00601349">
            <w:pPr>
              <w:ind w:right="-46"/>
              <w:rPr>
                <w:rFonts w:cs="Arial"/>
              </w:rPr>
            </w:pPr>
            <w:r w:rsidRPr="00F9495D">
              <w:rPr>
                <w:rFonts w:cs="Arial"/>
              </w:rPr>
              <w:t>Clinical Commissioning group manager</w:t>
            </w:r>
          </w:p>
        </w:tc>
        <w:tc>
          <w:tcPr>
            <w:tcW w:w="5386" w:type="dxa"/>
          </w:tcPr>
          <w:p w14:paraId="34AE4653" w14:textId="77777777" w:rsidR="00F9495D" w:rsidRPr="00F9495D" w:rsidRDefault="00F9495D" w:rsidP="00601349">
            <w:r w:rsidRPr="00F9495D">
              <w:rPr>
                <w:rFonts w:cs="Arial"/>
              </w:rPr>
              <w:t>Member</w:t>
            </w:r>
          </w:p>
        </w:tc>
      </w:tr>
      <w:tr w:rsidR="00F9495D" w:rsidRPr="00F9495D" w14:paraId="34AE4657" w14:textId="77777777" w:rsidTr="00601349">
        <w:tc>
          <w:tcPr>
            <w:tcW w:w="3074" w:type="dxa"/>
          </w:tcPr>
          <w:p w14:paraId="34AE4655" w14:textId="77777777" w:rsidR="00F9495D" w:rsidRPr="00F9495D" w:rsidRDefault="00F9495D" w:rsidP="00601349">
            <w:pPr>
              <w:ind w:right="-46"/>
              <w:rPr>
                <w:rFonts w:cs="Arial"/>
              </w:rPr>
            </w:pPr>
            <w:r w:rsidRPr="00F9495D">
              <w:rPr>
                <w:rFonts w:cs="Arial"/>
              </w:rPr>
              <w:t>Accommodation gateway manager.</w:t>
            </w:r>
          </w:p>
        </w:tc>
        <w:tc>
          <w:tcPr>
            <w:tcW w:w="5386" w:type="dxa"/>
          </w:tcPr>
          <w:p w14:paraId="34AE4656" w14:textId="77777777" w:rsidR="00F9495D" w:rsidRPr="00F9495D" w:rsidRDefault="00F9495D" w:rsidP="00601349">
            <w:r w:rsidRPr="00F9495D">
              <w:t>Member</w:t>
            </w:r>
          </w:p>
        </w:tc>
      </w:tr>
      <w:tr w:rsidR="00F9495D" w:rsidRPr="00F9495D" w14:paraId="34AE465A" w14:textId="77777777" w:rsidTr="00601349">
        <w:tc>
          <w:tcPr>
            <w:tcW w:w="3074" w:type="dxa"/>
          </w:tcPr>
          <w:p w14:paraId="34AE4658" w14:textId="77777777" w:rsidR="00F9495D" w:rsidRPr="00F9495D" w:rsidRDefault="00F9495D" w:rsidP="00601349">
            <w:pPr>
              <w:ind w:right="-46"/>
              <w:rPr>
                <w:rFonts w:cs="Arial"/>
              </w:rPr>
            </w:pPr>
            <w:r w:rsidRPr="00F9495D">
              <w:rPr>
                <w:rFonts w:cs="Arial"/>
              </w:rPr>
              <w:t>Out of area clinician</w:t>
            </w:r>
          </w:p>
        </w:tc>
        <w:tc>
          <w:tcPr>
            <w:tcW w:w="5386" w:type="dxa"/>
          </w:tcPr>
          <w:p w14:paraId="34AE4659" w14:textId="77777777" w:rsidR="00F9495D" w:rsidRPr="00F9495D" w:rsidRDefault="00F9495D" w:rsidP="00601349">
            <w:r w:rsidRPr="00F9495D">
              <w:t>Member</w:t>
            </w:r>
          </w:p>
        </w:tc>
      </w:tr>
      <w:tr w:rsidR="00F9495D" w:rsidRPr="00F9495D" w14:paraId="34AE465E" w14:textId="77777777" w:rsidTr="00601349">
        <w:tc>
          <w:tcPr>
            <w:tcW w:w="3074" w:type="dxa"/>
          </w:tcPr>
          <w:p w14:paraId="34AE465B" w14:textId="77777777" w:rsidR="00F9495D" w:rsidRPr="00F9495D" w:rsidRDefault="00F9495D" w:rsidP="00601349">
            <w:pPr>
              <w:ind w:right="-46"/>
              <w:rPr>
                <w:rFonts w:cs="Arial"/>
              </w:rPr>
            </w:pPr>
            <w:r w:rsidRPr="00F9495D">
              <w:rPr>
                <w:rFonts w:cs="Arial"/>
              </w:rPr>
              <w:lastRenderedPageBreak/>
              <w:t>Deputy Associate Director</w:t>
            </w:r>
          </w:p>
          <w:p w14:paraId="34AE465C" w14:textId="77777777" w:rsidR="00F9495D" w:rsidRPr="00F9495D" w:rsidRDefault="00F9495D" w:rsidP="00601349">
            <w:pPr>
              <w:ind w:right="-46"/>
              <w:rPr>
                <w:rFonts w:cs="Arial"/>
              </w:rPr>
            </w:pPr>
            <w:r w:rsidRPr="00F9495D">
              <w:rPr>
                <w:rFonts w:cs="Arial"/>
              </w:rPr>
              <w:t>Specialist &amp; Learning disability services.</w:t>
            </w:r>
          </w:p>
        </w:tc>
        <w:tc>
          <w:tcPr>
            <w:tcW w:w="5386" w:type="dxa"/>
          </w:tcPr>
          <w:p w14:paraId="34AE465D" w14:textId="77777777" w:rsidR="00F9495D" w:rsidRPr="00F9495D" w:rsidRDefault="00F9495D" w:rsidP="00601349">
            <w:r w:rsidRPr="00F9495D">
              <w:t>Member</w:t>
            </w:r>
          </w:p>
        </w:tc>
      </w:tr>
    </w:tbl>
    <w:p w14:paraId="34AE465F" w14:textId="77777777" w:rsidR="00F9495D" w:rsidRPr="00F9495D" w:rsidRDefault="00F9495D" w:rsidP="00F9495D">
      <w:pPr>
        <w:spacing w:line="276" w:lineRule="auto"/>
        <w:ind w:left="720" w:right="-46"/>
        <w:rPr>
          <w:rFonts w:eastAsia="Calibri" w:cs="Arial"/>
        </w:rPr>
      </w:pPr>
    </w:p>
    <w:p w14:paraId="34AE4660" w14:textId="77777777" w:rsidR="00F9495D" w:rsidRPr="00F9495D" w:rsidRDefault="00F9495D" w:rsidP="00F9495D">
      <w:pPr>
        <w:ind w:left="720" w:right="-46"/>
        <w:rPr>
          <w:rFonts w:cs="Arial"/>
          <w:b/>
        </w:rPr>
      </w:pPr>
      <w:r w:rsidRPr="00F9495D">
        <w:rPr>
          <w:rFonts w:cs="Arial"/>
          <w:b/>
        </w:rPr>
        <w:t>In attendance: in an advisory capacity</w:t>
      </w:r>
    </w:p>
    <w:p w14:paraId="34AE4661" w14:textId="77777777" w:rsidR="00F9495D" w:rsidRPr="00F9495D" w:rsidRDefault="00F9495D" w:rsidP="00F9495D">
      <w:pPr>
        <w:ind w:left="720" w:right="-46"/>
        <w:rPr>
          <w:rFonts w:cs="Arial"/>
        </w:rPr>
      </w:pPr>
      <w:r w:rsidRPr="00F9495D">
        <w:rPr>
          <w:rFonts w:cs="Arial"/>
        </w:rPr>
        <w:t>In addition to anyone listed above as a member, at the discretion of the chair of the group the group may also request individuals to attend on an ad-hoc basis to provide advice and support for specific items from its work plan when these are discussed in the meetings.</w:t>
      </w:r>
    </w:p>
    <w:p w14:paraId="34AE4662" w14:textId="77777777" w:rsidR="00F9495D" w:rsidRPr="00F9495D" w:rsidRDefault="00F9495D" w:rsidP="00F9495D">
      <w:pPr>
        <w:rPr>
          <w:rFonts w:eastAsia="Calibri" w:cs="Arial"/>
        </w:rPr>
      </w:pPr>
      <w:r w:rsidRPr="00F9495D">
        <w:rPr>
          <w:rFonts w:eastAsia="Calibri" w:cs="Arial"/>
          <w:b/>
        </w:rPr>
        <w:t>3</w:t>
      </w:r>
      <w:r w:rsidRPr="00F9495D">
        <w:rPr>
          <w:rFonts w:eastAsia="Calibri" w:cs="Arial"/>
        </w:rPr>
        <w:tab/>
      </w:r>
      <w:r w:rsidRPr="00F9495D">
        <w:rPr>
          <w:rFonts w:eastAsia="Calibri" w:cs="Arial"/>
          <w:b/>
        </w:rPr>
        <w:t>QUORACY</w:t>
      </w:r>
    </w:p>
    <w:p w14:paraId="34AE4663" w14:textId="77777777" w:rsidR="00F9495D" w:rsidRPr="00F9495D" w:rsidRDefault="00F9495D" w:rsidP="00F9495D">
      <w:pPr>
        <w:ind w:left="720" w:right="-46"/>
        <w:rPr>
          <w:rFonts w:cs="Arial"/>
        </w:rPr>
      </w:pPr>
      <w:r w:rsidRPr="00F9495D">
        <w:rPr>
          <w:rFonts w:cs="Arial"/>
          <w:b/>
        </w:rPr>
        <w:t xml:space="preserve">Number: </w:t>
      </w:r>
      <w:r w:rsidRPr="00F9495D">
        <w:rPr>
          <w:rFonts w:cs="Arial"/>
        </w:rPr>
        <w:t>The minimum number of members for a meeting to be quorate is 6 including Chair or Deputy Chair and representatives from each of the service areas (community teams, ICS and inpatients).  Operational managers may represent more than one service area for which they have operational responsibility. Attendees do not count towards quoracy.  If the chair is unable to attend the meeting, and if otherwise quorate, the meeting will be chaired by The Service manager/Lead clinician.</w:t>
      </w:r>
    </w:p>
    <w:p w14:paraId="34AE4664" w14:textId="77777777" w:rsidR="00F9495D" w:rsidRPr="00F9495D" w:rsidRDefault="00F9495D" w:rsidP="00F9495D">
      <w:pPr>
        <w:ind w:left="720" w:right="-46"/>
        <w:rPr>
          <w:rFonts w:cs="Arial"/>
        </w:rPr>
      </w:pPr>
      <w:r w:rsidRPr="00F9495D">
        <w:rPr>
          <w:rFonts w:cs="Arial"/>
          <w:b/>
        </w:rPr>
        <w:t xml:space="preserve">Deputies: </w:t>
      </w:r>
      <w:r w:rsidRPr="00F9495D">
        <w:rPr>
          <w:rFonts w:cs="Arial"/>
        </w:rPr>
        <w:t>Where appropriate members may nominate deputies to represent them at a meeting.  Deputies do not count towards the calculation of whether the meeting is quorate except if the deputy is representing the member under formal “acting up” arrangements.  In this case the deputy will be deemed a full member of the group / committee.</w:t>
      </w:r>
    </w:p>
    <w:p w14:paraId="34AE4665" w14:textId="77777777" w:rsidR="00F9495D" w:rsidRPr="00F9495D" w:rsidRDefault="00F9495D" w:rsidP="00F9495D">
      <w:pPr>
        <w:ind w:left="720" w:right="-46"/>
        <w:rPr>
          <w:rFonts w:cs="Arial"/>
        </w:rPr>
      </w:pPr>
      <w:r w:rsidRPr="00F9495D">
        <w:rPr>
          <w:rFonts w:cs="Arial"/>
        </w:rPr>
        <w:t xml:space="preserve">It may also be appropriate for attendees to nominate a deputy to attend in their absence. </w:t>
      </w:r>
    </w:p>
    <w:p w14:paraId="34AE4666" w14:textId="77777777" w:rsidR="00F9495D" w:rsidRPr="00F9495D" w:rsidRDefault="00F9495D" w:rsidP="00F9495D">
      <w:pPr>
        <w:ind w:left="720" w:right="-46"/>
        <w:rPr>
          <w:rFonts w:cs="Arial"/>
        </w:rPr>
      </w:pPr>
      <w:r w:rsidRPr="00F9495D">
        <w:rPr>
          <w:rFonts w:cs="Arial"/>
        </w:rPr>
        <w:t>A schedule of deputies, attached at appendix 1, should be reviewed at least annually to ensure adequate cover exists.</w:t>
      </w:r>
    </w:p>
    <w:p w14:paraId="34AE4667" w14:textId="77777777" w:rsidR="00F9495D" w:rsidRPr="00F9495D" w:rsidRDefault="00F9495D" w:rsidP="00F9495D">
      <w:pPr>
        <w:ind w:left="720" w:right="-46"/>
        <w:rPr>
          <w:rFonts w:cs="Arial"/>
        </w:rPr>
      </w:pPr>
      <w:r w:rsidRPr="00F9495D">
        <w:rPr>
          <w:rFonts w:cs="Arial"/>
          <w:b/>
        </w:rPr>
        <w:t xml:space="preserve">Non-quorate meeting: </w:t>
      </w:r>
      <w:r w:rsidRPr="00F9495D">
        <w:rPr>
          <w:rFonts w:cs="Arial"/>
        </w:rPr>
        <w:t>Non-quorate meetings may go ahead unless the chair decides not to proceed.   Any decisions made by the non-quorate meeting must be reviewed at the next quorate meeting.</w:t>
      </w:r>
    </w:p>
    <w:p w14:paraId="34AE4668" w14:textId="77777777" w:rsidR="00F9495D" w:rsidRPr="00F9495D" w:rsidRDefault="00F9495D" w:rsidP="00F9495D">
      <w:pPr>
        <w:ind w:left="720" w:right="-46"/>
        <w:rPr>
          <w:rFonts w:cs="Arial"/>
        </w:rPr>
      </w:pPr>
      <w:r w:rsidRPr="00F9495D">
        <w:rPr>
          <w:rFonts w:cs="Arial"/>
          <w:b/>
        </w:rPr>
        <w:t xml:space="preserve">Alternate chair: </w:t>
      </w:r>
      <w:r w:rsidRPr="00F9495D">
        <w:rPr>
          <w:rFonts w:cs="Arial"/>
        </w:rPr>
        <w:t xml:space="preserve">Service Manager </w:t>
      </w:r>
    </w:p>
    <w:p w14:paraId="34AE4669" w14:textId="77777777" w:rsidR="00F9495D" w:rsidRPr="00F9495D" w:rsidRDefault="00F9495D" w:rsidP="00F9495D">
      <w:pPr>
        <w:rPr>
          <w:rFonts w:eastAsia="Calibri" w:cs="Arial"/>
          <w:b/>
          <w:bCs/>
        </w:rPr>
      </w:pPr>
      <w:r w:rsidRPr="00F9495D">
        <w:rPr>
          <w:rFonts w:eastAsia="Calibri" w:cs="Arial"/>
          <w:b/>
          <w:bCs/>
        </w:rPr>
        <w:t>4</w:t>
      </w:r>
      <w:r w:rsidRPr="00F9495D">
        <w:rPr>
          <w:rFonts w:eastAsia="Calibri" w:cs="Arial"/>
          <w:b/>
          <w:bCs/>
        </w:rPr>
        <w:tab/>
        <w:t>MEETINGS OF THE COMMITTEE</w:t>
      </w:r>
    </w:p>
    <w:p w14:paraId="34AE466A" w14:textId="77777777" w:rsidR="00F9495D" w:rsidRPr="00F9495D" w:rsidRDefault="00F9495D" w:rsidP="00F9495D">
      <w:pPr>
        <w:ind w:left="720" w:right="-46"/>
        <w:rPr>
          <w:rFonts w:cs="Arial"/>
        </w:rPr>
      </w:pPr>
      <w:r w:rsidRPr="00F9495D">
        <w:rPr>
          <w:rFonts w:cs="Arial"/>
          <w:b/>
        </w:rPr>
        <w:t>Frequency:</w:t>
      </w:r>
      <w:r w:rsidRPr="00F9495D">
        <w:rPr>
          <w:rFonts w:cs="Arial"/>
        </w:rPr>
        <w:t xml:space="preserve"> Two weekly. </w:t>
      </w:r>
    </w:p>
    <w:p w14:paraId="34AE466B" w14:textId="77777777" w:rsidR="00F9495D" w:rsidRPr="00F9495D" w:rsidRDefault="00F9495D" w:rsidP="00F9495D">
      <w:pPr>
        <w:ind w:left="720" w:right="-46"/>
        <w:rPr>
          <w:rFonts w:cs="Arial"/>
        </w:rPr>
      </w:pPr>
      <w:r w:rsidRPr="00F9495D">
        <w:rPr>
          <w:rFonts w:cs="Arial"/>
          <w:b/>
        </w:rPr>
        <w:t>Urgent meeting</w:t>
      </w:r>
      <w:r w:rsidRPr="00F9495D">
        <w:rPr>
          <w:rFonts w:cs="Arial"/>
        </w:rPr>
        <w:t>: Any member of the group / committee member may request an urgent meeting. The chair will normally agree to call an urgent meeting to discuss the specific matter, unless the opportunity exists to discuss the matter in a more expedient manner.</w:t>
      </w:r>
    </w:p>
    <w:p w14:paraId="34AE466C" w14:textId="77777777" w:rsidR="00F9495D" w:rsidRPr="00F9495D" w:rsidRDefault="00F9495D" w:rsidP="00F9495D">
      <w:pPr>
        <w:ind w:left="720" w:right="-46"/>
        <w:rPr>
          <w:rFonts w:eastAsia="Calibri" w:cs="Arial"/>
        </w:rPr>
      </w:pPr>
      <w:r w:rsidRPr="00F9495D">
        <w:rPr>
          <w:rFonts w:cs="Arial"/>
          <w:b/>
        </w:rPr>
        <w:t xml:space="preserve">Minutes: </w:t>
      </w:r>
    </w:p>
    <w:p w14:paraId="34AE466D" w14:textId="77777777" w:rsidR="00F9495D" w:rsidRPr="00F9495D" w:rsidRDefault="00F9495D" w:rsidP="00F9495D">
      <w:pPr>
        <w:numPr>
          <w:ilvl w:val="0"/>
          <w:numId w:val="36"/>
        </w:numPr>
        <w:spacing w:before="0" w:after="0"/>
        <w:rPr>
          <w:rFonts w:eastAsia="Calibri" w:cs="Arial"/>
        </w:rPr>
      </w:pPr>
      <w:r w:rsidRPr="00F9495D">
        <w:rPr>
          <w:rFonts w:eastAsia="Calibri" w:cs="Arial"/>
        </w:rPr>
        <w:t>Minutes will be taken by a nominated Care Group administrator</w:t>
      </w:r>
    </w:p>
    <w:p w14:paraId="34AE466E" w14:textId="77777777" w:rsidR="00F9495D" w:rsidRPr="00F9495D" w:rsidRDefault="00F9495D" w:rsidP="00F9495D">
      <w:pPr>
        <w:numPr>
          <w:ilvl w:val="0"/>
          <w:numId w:val="36"/>
        </w:numPr>
        <w:spacing w:before="0" w:after="0"/>
        <w:rPr>
          <w:rFonts w:eastAsia="Calibri" w:cs="Arial"/>
        </w:rPr>
      </w:pPr>
      <w:r w:rsidRPr="00F9495D">
        <w:rPr>
          <w:rFonts w:eastAsia="Calibri" w:cs="Arial"/>
        </w:rPr>
        <w:t>Minutes will be produced within 5 days of the meeting</w:t>
      </w:r>
    </w:p>
    <w:p w14:paraId="34AE466F" w14:textId="77777777" w:rsidR="00F9495D" w:rsidRDefault="00F9495D" w:rsidP="00F9495D">
      <w:pPr>
        <w:numPr>
          <w:ilvl w:val="0"/>
          <w:numId w:val="36"/>
        </w:numPr>
        <w:spacing w:before="0" w:after="0"/>
        <w:rPr>
          <w:rFonts w:eastAsia="Calibri" w:cs="Arial"/>
        </w:rPr>
      </w:pPr>
      <w:r w:rsidRPr="00F9495D">
        <w:rPr>
          <w:rFonts w:eastAsia="Calibri" w:cs="Arial"/>
        </w:rPr>
        <w:t xml:space="preserve">Chair and Deputy chair will agree the minutes. </w:t>
      </w:r>
    </w:p>
    <w:p w14:paraId="34AE4670" w14:textId="77777777" w:rsidR="00E94F16" w:rsidRDefault="00E94F16" w:rsidP="00E94F16">
      <w:pPr>
        <w:spacing w:before="0" w:after="0"/>
        <w:rPr>
          <w:rFonts w:eastAsia="Calibri" w:cs="Arial"/>
        </w:rPr>
      </w:pPr>
    </w:p>
    <w:p w14:paraId="34AE4671" w14:textId="77777777" w:rsidR="00E94F16" w:rsidRPr="00E94F16" w:rsidRDefault="00E94F16" w:rsidP="00E94F16">
      <w:pPr>
        <w:spacing w:before="0" w:after="0"/>
        <w:rPr>
          <w:rFonts w:eastAsia="Calibri" w:cs="Arial"/>
        </w:rPr>
      </w:pPr>
    </w:p>
    <w:p w14:paraId="34AE4672" w14:textId="77777777" w:rsidR="00F9495D" w:rsidRPr="00E94F16" w:rsidRDefault="00F9495D" w:rsidP="00F9495D">
      <w:pPr>
        <w:rPr>
          <w:rFonts w:eastAsia="Calibri" w:cs="Arial"/>
          <w:b/>
        </w:rPr>
      </w:pPr>
      <w:r w:rsidRPr="00E94F16">
        <w:rPr>
          <w:rFonts w:eastAsia="Calibri" w:cs="Arial"/>
          <w:b/>
        </w:rPr>
        <w:t>5</w:t>
      </w:r>
      <w:r w:rsidRPr="00E94F16">
        <w:rPr>
          <w:rFonts w:eastAsia="Calibri" w:cs="Arial"/>
          <w:b/>
        </w:rPr>
        <w:tab/>
        <w:t>AUTHORITY</w:t>
      </w:r>
    </w:p>
    <w:p w14:paraId="34AE4673" w14:textId="77777777" w:rsidR="00F9495D" w:rsidRPr="00F9495D" w:rsidRDefault="00F9495D" w:rsidP="00F9495D">
      <w:pPr>
        <w:ind w:left="720" w:right="-46"/>
        <w:rPr>
          <w:rFonts w:cs="Arial"/>
        </w:rPr>
      </w:pPr>
      <w:r w:rsidRPr="00F9495D">
        <w:rPr>
          <w:rFonts w:cs="Arial"/>
          <w:b/>
        </w:rPr>
        <w:t>Establishment</w:t>
      </w:r>
      <w:r w:rsidRPr="00F9495D">
        <w:rPr>
          <w:rFonts w:cs="Arial"/>
        </w:rPr>
        <w:t>: The Group has been formed by the Deputy Chief Operating officer</w:t>
      </w:r>
    </w:p>
    <w:p w14:paraId="34AE4674" w14:textId="77777777" w:rsidR="00F9495D" w:rsidRPr="00F9495D" w:rsidRDefault="00F9495D" w:rsidP="00F9495D">
      <w:pPr>
        <w:ind w:left="709" w:right="-514" w:firstLine="11"/>
        <w:rPr>
          <w:rFonts w:eastAsia="Calibri" w:cs="Arial"/>
        </w:rPr>
      </w:pPr>
      <w:r w:rsidRPr="00F9495D">
        <w:rPr>
          <w:rFonts w:cs="Arial"/>
          <w:b/>
        </w:rPr>
        <w:t>Powers</w:t>
      </w:r>
      <w:r w:rsidRPr="00F9495D">
        <w:rPr>
          <w:rFonts w:cs="Arial"/>
        </w:rPr>
        <w:t xml:space="preserve">: The group has delegated authority from the Operational delivery group to make decision related to the Capacity and flow on inpatient services and issues related to patient flow across all service areas. The group will monitor the work plan relating to the elimination of out of area placements and Dtoc action plans. The group will report to the Operational delivery group and the relevant care group governance meetings. </w:t>
      </w:r>
    </w:p>
    <w:p w14:paraId="34AE4675" w14:textId="77777777" w:rsidR="00F9495D" w:rsidRPr="00F9495D" w:rsidRDefault="00F9495D" w:rsidP="00F9495D">
      <w:pPr>
        <w:ind w:left="720" w:right="-46"/>
        <w:rPr>
          <w:rFonts w:eastAsia="Calibri" w:cs="Arial"/>
        </w:rPr>
      </w:pPr>
      <w:r w:rsidRPr="00F9495D">
        <w:rPr>
          <w:rFonts w:eastAsia="Calibri" w:cs="Arial"/>
          <w:b/>
        </w:rPr>
        <w:t>Cessation:</w:t>
      </w:r>
      <w:r w:rsidRPr="00F9495D">
        <w:rPr>
          <w:rFonts w:eastAsia="Calibri" w:cs="Arial"/>
        </w:rPr>
        <w:t xml:space="preserve"> The group will be wound up by the care group management committee once it has achieved its objectives or following relevant changes to the structure of the care group making the group no longer operationally necessary.</w:t>
      </w:r>
    </w:p>
    <w:p w14:paraId="34AE4676" w14:textId="77777777" w:rsidR="00F9495D" w:rsidRPr="00F9495D" w:rsidRDefault="00F9495D" w:rsidP="00F9495D">
      <w:pPr>
        <w:numPr>
          <w:ilvl w:val="0"/>
          <w:numId w:val="35"/>
        </w:numPr>
        <w:tabs>
          <w:tab w:val="clear" w:pos="720"/>
        </w:tabs>
        <w:spacing w:before="0" w:after="0"/>
        <w:ind w:right="-1" w:hanging="720"/>
        <w:rPr>
          <w:rFonts w:eastAsia="Calibri" w:cs="Arial"/>
        </w:rPr>
      </w:pPr>
      <w:r w:rsidRPr="00F9495D">
        <w:rPr>
          <w:rFonts w:eastAsia="Calibri" w:cs="Arial"/>
          <w:b/>
        </w:rPr>
        <w:t>ROLE OF THE COMMITTEE</w:t>
      </w:r>
    </w:p>
    <w:p w14:paraId="34AE4677" w14:textId="77777777" w:rsidR="00F9495D" w:rsidRPr="00F9495D" w:rsidRDefault="00F9495D" w:rsidP="00F9495D">
      <w:pPr>
        <w:ind w:left="720" w:right="-1"/>
        <w:rPr>
          <w:rFonts w:eastAsia="Calibri" w:cs="Arial"/>
          <w:b/>
        </w:rPr>
      </w:pPr>
      <w:r w:rsidRPr="00F9495D">
        <w:rPr>
          <w:rFonts w:eastAsia="Calibri" w:cs="Arial"/>
          <w:b/>
        </w:rPr>
        <w:t>6.1</w:t>
      </w:r>
      <w:r w:rsidRPr="00F9495D">
        <w:rPr>
          <w:rFonts w:eastAsia="Calibri" w:cs="Arial"/>
          <w:b/>
        </w:rPr>
        <w:tab/>
        <w:t>Purpose of the Committee</w:t>
      </w:r>
    </w:p>
    <w:p w14:paraId="34AE4678" w14:textId="77777777" w:rsidR="00F9495D" w:rsidRPr="00F9495D" w:rsidRDefault="00F9495D" w:rsidP="00F9495D">
      <w:pPr>
        <w:ind w:left="1440" w:right="-1"/>
        <w:rPr>
          <w:rFonts w:eastAsia="Calibri" w:cs="Arial"/>
        </w:rPr>
      </w:pPr>
      <w:r w:rsidRPr="00F9495D">
        <w:rPr>
          <w:rFonts w:eastAsia="Calibri" w:cs="Arial"/>
        </w:rPr>
        <w:t xml:space="preserve">The purpose of the group will be to deliver the reduction and overall elimination of out of area placements and to sustain this position. The group will achieve this through agreeing actions required to improve service user flow, reduce admissions to hospital and lengths of stay in hospital. The group will monitor the delivery and impact of these actions and to Manage any delays in transfers of care. The group will ensure that safety and responsiveness of services are equally considered in decision taking. </w:t>
      </w:r>
    </w:p>
    <w:p w14:paraId="34AE4679" w14:textId="77777777" w:rsidR="00F9495D" w:rsidRPr="00F9495D" w:rsidRDefault="00F9495D" w:rsidP="00F9495D">
      <w:pPr>
        <w:ind w:left="1440" w:right="-514"/>
        <w:rPr>
          <w:rFonts w:eastAsia="Calibri" w:cs="Arial"/>
        </w:rPr>
      </w:pPr>
    </w:p>
    <w:tbl>
      <w:tblPr>
        <w:tblStyle w:val="TableGrid3"/>
        <w:tblW w:w="8069" w:type="dxa"/>
        <w:tblInd w:w="1537" w:type="dxa"/>
        <w:tblLayout w:type="fixed"/>
        <w:tblLook w:val="04A0" w:firstRow="1" w:lastRow="0" w:firstColumn="1" w:lastColumn="0" w:noHBand="0" w:noVBand="1"/>
      </w:tblPr>
      <w:tblGrid>
        <w:gridCol w:w="1701"/>
        <w:gridCol w:w="6368"/>
      </w:tblGrid>
      <w:tr w:rsidR="00F9495D" w:rsidRPr="00F9495D" w14:paraId="34AE467C" w14:textId="77777777" w:rsidTr="00601349">
        <w:trPr>
          <w:trHeight w:val="450"/>
        </w:trPr>
        <w:tc>
          <w:tcPr>
            <w:tcW w:w="1701" w:type="dxa"/>
            <w:shd w:val="clear" w:color="auto" w:fill="BFBFBF" w:themeFill="background1" w:themeFillShade="BF"/>
            <w:vAlign w:val="center"/>
          </w:tcPr>
          <w:p w14:paraId="34AE467A" w14:textId="77777777" w:rsidR="00F9495D" w:rsidRPr="00F9495D" w:rsidRDefault="00F9495D" w:rsidP="00601349">
            <w:pPr>
              <w:ind w:right="-46"/>
              <w:rPr>
                <w:rFonts w:eastAsia="Calibri" w:cs="Arial"/>
                <w:b/>
              </w:rPr>
            </w:pPr>
            <w:r w:rsidRPr="00F9495D">
              <w:rPr>
                <w:rFonts w:eastAsia="Calibri" w:cs="Arial"/>
                <w:b/>
              </w:rPr>
              <w:t>Objective</w:t>
            </w:r>
          </w:p>
        </w:tc>
        <w:tc>
          <w:tcPr>
            <w:tcW w:w="6368" w:type="dxa"/>
            <w:shd w:val="clear" w:color="auto" w:fill="BFBFBF" w:themeFill="background1" w:themeFillShade="BF"/>
            <w:vAlign w:val="center"/>
          </w:tcPr>
          <w:p w14:paraId="34AE467B" w14:textId="77777777" w:rsidR="00F9495D" w:rsidRPr="00F9495D" w:rsidRDefault="00F9495D" w:rsidP="00601349">
            <w:pPr>
              <w:ind w:right="-46"/>
              <w:rPr>
                <w:rFonts w:eastAsia="Calibri" w:cs="Arial"/>
                <w:b/>
              </w:rPr>
            </w:pPr>
            <w:r w:rsidRPr="00F9495D">
              <w:rPr>
                <w:rFonts w:eastAsia="Calibri" w:cs="Arial"/>
                <w:b/>
              </w:rPr>
              <w:t>How the group / committee will meet this objective</w:t>
            </w:r>
          </w:p>
        </w:tc>
      </w:tr>
      <w:tr w:rsidR="00F9495D" w:rsidRPr="00F9495D" w14:paraId="34AE467F" w14:textId="77777777" w:rsidTr="00601349">
        <w:trPr>
          <w:trHeight w:val="308"/>
        </w:trPr>
        <w:tc>
          <w:tcPr>
            <w:tcW w:w="1701" w:type="dxa"/>
          </w:tcPr>
          <w:p w14:paraId="34AE467D" w14:textId="77777777" w:rsidR="00F9495D" w:rsidRPr="00F9495D" w:rsidRDefault="00F9495D" w:rsidP="00601349">
            <w:pPr>
              <w:autoSpaceDE w:val="0"/>
              <w:autoSpaceDN w:val="0"/>
              <w:adjustRightInd w:val="0"/>
              <w:ind w:right="-46"/>
              <w:rPr>
                <w:rFonts w:eastAsia="Calibri" w:cs="Arial"/>
              </w:rPr>
            </w:pPr>
            <w:r w:rsidRPr="00F9495D">
              <w:rPr>
                <w:rFonts w:eastAsia="Calibri" w:cs="Arial"/>
              </w:rPr>
              <w:t>Responsive</w:t>
            </w:r>
          </w:p>
        </w:tc>
        <w:tc>
          <w:tcPr>
            <w:tcW w:w="6368" w:type="dxa"/>
          </w:tcPr>
          <w:p w14:paraId="34AE467E" w14:textId="77777777" w:rsidR="00F9495D" w:rsidRPr="00F9495D" w:rsidRDefault="00F9495D" w:rsidP="00601349">
            <w:pPr>
              <w:ind w:right="-46"/>
              <w:rPr>
                <w:rFonts w:eastAsia="Calibri" w:cs="Arial"/>
              </w:rPr>
            </w:pPr>
            <w:r w:rsidRPr="00F9495D">
              <w:rPr>
                <w:rFonts w:eastAsia="Calibri" w:cs="Arial"/>
              </w:rPr>
              <w:t>Improve service user flow and decrease delays in transfer of care through the care pathway. This aim is to ensure that service users receive the right level of care at the right time in the right place to meet their assessed needs.</w:t>
            </w:r>
          </w:p>
        </w:tc>
      </w:tr>
      <w:tr w:rsidR="00F9495D" w:rsidRPr="00F9495D" w14:paraId="34AE4682" w14:textId="77777777" w:rsidTr="00601349">
        <w:tc>
          <w:tcPr>
            <w:tcW w:w="1701" w:type="dxa"/>
          </w:tcPr>
          <w:p w14:paraId="34AE4680" w14:textId="77777777" w:rsidR="00F9495D" w:rsidRPr="00F9495D" w:rsidRDefault="00F9495D" w:rsidP="00601349">
            <w:pPr>
              <w:ind w:right="-46"/>
              <w:rPr>
                <w:rFonts w:eastAsia="Calibri" w:cs="Arial"/>
              </w:rPr>
            </w:pPr>
            <w:r w:rsidRPr="00F9495D">
              <w:rPr>
                <w:rFonts w:eastAsia="Calibri" w:cs="Arial"/>
              </w:rPr>
              <w:t>Caring</w:t>
            </w:r>
          </w:p>
        </w:tc>
        <w:tc>
          <w:tcPr>
            <w:tcW w:w="6368" w:type="dxa"/>
          </w:tcPr>
          <w:p w14:paraId="34AE4681" w14:textId="77777777" w:rsidR="00F9495D" w:rsidRPr="00F9495D" w:rsidRDefault="00F9495D" w:rsidP="00601349">
            <w:pPr>
              <w:ind w:right="-46"/>
              <w:rPr>
                <w:rFonts w:eastAsia="Calibri" w:cs="Arial"/>
              </w:rPr>
            </w:pPr>
            <w:r w:rsidRPr="00F9495D">
              <w:rPr>
                <w:rFonts w:eastAsia="Calibri" w:cs="Arial"/>
              </w:rPr>
              <w:t>That services continue to meet privacy and dignity standards for service users and that people are valued and treated as partners in care.</w:t>
            </w:r>
          </w:p>
        </w:tc>
      </w:tr>
      <w:tr w:rsidR="00F9495D" w:rsidRPr="00F9495D" w14:paraId="34AE4685" w14:textId="77777777" w:rsidTr="00601349">
        <w:tc>
          <w:tcPr>
            <w:tcW w:w="1701" w:type="dxa"/>
          </w:tcPr>
          <w:p w14:paraId="34AE4683" w14:textId="77777777" w:rsidR="00F9495D" w:rsidRPr="00F9495D" w:rsidRDefault="00F9495D" w:rsidP="00601349">
            <w:pPr>
              <w:ind w:right="-46"/>
              <w:rPr>
                <w:rFonts w:eastAsia="Calibri" w:cs="Arial"/>
              </w:rPr>
            </w:pPr>
            <w:r w:rsidRPr="00F9495D">
              <w:rPr>
                <w:rFonts w:eastAsia="Calibri" w:cs="Arial"/>
              </w:rPr>
              <w:t>Safe</w:t>
            </w:r>
          </w:p>
        </w:tc>
        <w:tc>
          <w:tcPr>
            <w:tcW w:w="6368" w:type="dxa"/>
          </w:tcPr>
          <w:p w14:paraId="34AE4684" w14:textId="77777777" w:rsidR="00F9495D" w:rsidRPr="00F9495D" w:rsidRDefault="00F9495D" w:rsidP="00601349">
            <w:pPr>
              <w:ind w:right="-46"/>
              <w:rPr>
                <w:rFonts w:eastAsia="Calibri" w:cs="Arial"/>
              </w:rPr>
            </w:pPr>
            <w:r w:rsidRPr="00F9495D">
              <w:rPr>
                <w:rFonts w:eastAsia="Calibri" w:cs="Arial"/>
              </w:rPr>
              <w:t>To ensure that safety performance is not compromised in achieving the group’s overall aim.</w:t>
            </w:r>
          </w:p>
        </w:tc>
      </w:tr>
      <w:tr w:rsidR="00F9495D" w:rsidRPr="00F9495D" w14:paraId="34AE4688" w14:textId="77777777" w:rsidTr="00601349">
        <w:tc>
          <w:tcPr>
            <w:tcW w:w="1701" w:type="dxa"/>
          </w:tcPr>
          <w:p w14:paraId="34AE4686" w14:textId="77777777" w:rsidR="00F9495D" w:rsidRPr="00F9495D" w:rsidRDefault="00F9495D" w:rsidP="00601349">
            <w:pPr>
              <w:ind w:right="-46"/>
              <w:rPr>
                <w:rFonts w:eastAsia="Calibri" w:cs="Arial"/>
              </w:rPr>
            </w:pPr>
            <w:r w:rsidRPr="00F9495D">
              <w:rPr>
                <w:rFonts w:eastAsia="Calibri" w:cs="Arial"/>
              </w:rPr>
              <w:t>Well Led</w:t>
            </w:r>
          </w:p>
        </w:tc>
        <w:tc>
          <w:tcPr>
            <w:tcW w:w="6368" w:type="dxa"/>
          </w:tcPr>
          <w:p w14:paraId="34AE4687" w14:textId="77777777" w:rsidR="00F9495D" w:rsidRPr="00F9495D" w:rsidRDefault="00F9495D" w:rsidP="00601349">
            <w:pPr>
              <w:ind w:right="-46"/>
              <w:rPr>
                <w:rFonts w:eastAsia="Calibri" w:cs="Arial"/>
              </w:rPr>
            </w:pPr>
            <w:r w:rsidRPr="00F9495D">
              <w:rPr>
                <w:rFonts w:eastAsia="Calibri" w:cs="Arial"/>
              </w:rPr>
              <w:t>The group will provide clinical and managerial leadership and support teams through any changes required</w:t>
            </w:r>
          </w:p>
        </w:tc>
      </w:tr>
      <w:tr w:rsidR="00F9495D" w:rsidRPr="00F9495D" w14:paraId="34AE468B" w14:textId="77777777" w:rsidTr="00601349">
        <w:tc>
          <w:tcPr>
            <w:tcW w:w="1701" w:type="dxa"/>
          </w:tcPr>
          <w:p w14:paraId="34AE4689" w14:textId="77777777" w:rsidR="00F9495D" w:rsidRPr="00F9495D" w:rsidRDefault="00F9495D" w:rsidP="00601349">
            <w:pPr>
              <w:ind w:right="-46"/>
              <w:rPr>
                <w:rFonts w:eastAsia="Calibri" w:cs="Arial"/>
              </w:rPr>
            </w:pPr>
            <w:r w:rsidRPr="00F9495D">
              <w:rPr>
                <w:rFonts w:eastAsia="Calibri" w:cs="Arial"/>
              </w:rPr>
              <w:t>Effective</w:t>
            </w:r>
          </w:p>
        </w:tc>
        <w:tc>
          <w:tcPr>
            <w:tcW w:w="6368" w:type="dxa"/>
          </w:tcPr>
          <w:p w14:paraId="34AE468A" w14:textId="77777777" w:rsidR="00F9495D" w:rsidRPr="00F9495D" w:rsidRDefault="00F9495D" w:rsidP="00601349">
            <w:pPr>
              <w:ind w:right="-46"/>
              <w:rPr>
                <w:rFonts w:eastAsia="Calibri" w:cs="Arial"/>
              </w:rPr>
            </w:pPr>
            <w:r w:rsidRPr="00F9495D">
              <w:rPr>
                <w:rFonts w:eastAsia="Calibri" w:cs="Arial"/>
              </w:rPr>
              <w:t>The group will ensure that service users continue to achieve good outcomes through their contact with services.</w:t>
            </w:r>
          </w:p>
        </w:tc>
      </w:tr>
    </w:tbl>
    <w:p w14:paraId="34AE468C" w14:textId="77777777" w:rsidR="00F9495D" w:rsidRPr="00F9495D" w:rsidRDefault="00F9495D" w:rsidP="00F9495D">
      <w:pPr>
        <w:ind w:left="1440" w:right="-514"/>
        <w:rPr>
          <w:rFonts w:eastAsia="Calibri" w:cs="Arial"/>
        </w:rPr>
      </w:pPr>
    </w:p>
    <w:p w14:paraId="34AE468D" w14:textId="77777777" w:rsidR="00F9495D" w:rsidRPr="00F9495D" w:rsidRDefault="00F9495D" w:rsidP="00F9495D">
      <w:pPr>
        <w:ind w:left="1440" w:right="-1" w:hanging="720"/>
        <w:rPr>
          <w:rFonts w:eastAsia="Calibri" w:cs="Arial"/>
          <w:b/>
        </w:rPr>
      </w:pPr>
      <w:r w:rsidRPr="00F9495D">
        <w:rPr>
          <w:rFonts w:eastAsia="Calibri" w:cs="Arial"/>
          <w:b/>
        </w:rPr>
        <w:t>6.2</w:t>
      </w:r>
      <w:r w:rsidRPr="00F9495D">
        <w:rPr>
          <w:rFonts w:eastAsia="Calibri" w:cs="Arial"/>
        </w:rPr>
        <w:tab/>
      </w:r>
      <w:r w:rsidRPr="00F9495D">
        <w:rPr>
          <w:rFonts w:eastAsia="Calibri" w:cs="Arial"/>
          <w:b/>
        </w:rPr>
        <w:t>Guiding principles for members (and attendees) when carrying out the duties of the group / committee</w:t>
      </w:r>
    </w:p>
    <w:p w14:paraId="34AE468E" w14:textId="77777777" w:rsidR="00F9495D" w:rsidRPr="00F9495D" w:rsidRDefault="00F9495D" w:rsidP="00F9495D">
      <w:pPr>
        <w:ind w:left="1440" w:right="-1"/>
        <w:rPr>
          <w:rFonts w:eastAsia="Calibri" w:cs="Arial"/>
        </w:rPr>
      </w:pPr>
    </w:p>
    <w:p w14:paraId="34AE468F" w14:textId="77777777" w:rsidR="00F9495D" w:rsidRPr="00F9495D" w:rsidRDefault="00F9495D" w:rsidP="00F9495D">
      <w:pPr>
        <w:ind w:left="1440" w:right="-1"/>
        <w:rPr>
          <w:rFonts w:eastAsia="Calibri" w:cs="Arial"/>
        </w:rPr>
      </w:pPr>
      <w:r w:rsidRPr="00F9495D">
        <w:rPr>
          <w:rFonts w:eastAsia="Calibri" w:cs="Arial"/>
        </w:rPr>
        <w:lastRenderedPageBreak/>
        <w:t>In carrying out their duties members of the group / committee and any attendees of the group / committee must ensure that they act in accordance with the values of the Trust, which are:</w:t>
      </w:r>
    </w:p>
    <w:p w14:paraId="34AE4690" w14:textId="77777777" w:rsidR="00F9495D" w:rsidRPr="00F9495D" w:rsidRDefault="00F9495D" w:rsidP="00F9495D">
      <w:pPr>
        <w:numPr>
          <w:ilvl w:val="0"/>
          <w:numId w:val="38"/>
        </w:numPr>
        <w:spacing w:before="0" w:after="0"/>
        <w:ind w:left="2880" w:right="-1"/>
        <w:contextualSpacing/>
        <w:jc w:val="left"/>
        <w:rPr>
          <w:rFonts w:eastAsia="Calibri" w:cs="Arial"/>
        </w:rPr>
      </w:pPr>
      <w:r w:rsidRPr="00F9495D">
        <w:rPr>
          <w:rFonts w:eastAsia="Calibri" w:cs="Arial"/>
        </w:rPr>
        <w:t>We have integrity</w:t>
      </w:r>
    </w:p>
    <w:p w14:paraId="34AE4691" w14:textId="77777777" w:rsidR="00F9495D" w:rsidRPr="00F9495D" w:rsidRDefault="00F9495D" w:rsidP="00F9495D">
      <w:pPr>
        <w:numPr>
          <w:ilvl w:val="0"/>
          <w:numId w:val="38"/>
        </w:numPr>
        <w:spacing w:before="0" w:after="0"/>
        <w:ind w:left="2880" w:right="-1"/>
        <w:contextualSpacing/>
        <w:jc w:val="left"/>
        <w:rPr>
          <w:rFonts w:eastAsia="Calibri" w:cs="Arial"/>
        </w:rPr>
      </w:pPr>
      <w:r w:rsidRPr="00F9495D">
        <w:rPr>
          <w:rFonts w:eastAsia="Calibri" w:cs="Arial"/>
        </w:rPr>
        <w:t>We are caring</w:t>
      </w:r>
    </w:p>
    <w:p w14:paraId="34AE4692" w14:textId="77777777" w:rsidR="00F9495D" w:rsidRPr="00F9495D" w:rsidRDefault="00F9495D" w:rsidP="00F9495D">
      <w:pPr>
        <w:numPr>
          <w:ilvl w:val="0"/>
          <w:numId w:val="38"/>
        </w:numPr>
        <w:spacing w:before="0" w:after="0"/>
        <w:ind w:left="2880" w:right="-1"/>
        <w:contextualSpacing/>
        <w:jc w:val="left"/>
        <w:rPr>
          <w:rFonts w:eastAsia="Calibri" w:cs="Arial"/>
        </w:rPr>
      </w:pPr>
      <w:r w:rsidRPr="00F9495D">
        <w:rPr>
          <w:rFonts w:eastAsia="Calibri" w:cs="Arial"/>
        </w:rPr>
        <w:t>We keep it simple.</w:t>
      </w:r>
    </w:p>
    <w:p w14:paraId="34AE4693" w14:textId="77777777" w:rsidR="00F9495D" w:rsidRPr="00F9495D" w:rsidRDefault="00F9495D" w:rsidP="00F9495D">
      <w:pPr>
        <w:ind w:left="720" w:right="-1"/>
        <w:rPr>
          <w:rFonts w:eastAsia="Calibri" w:cs="Arial"/>
          <w:b/>
        </w:rPr>
      </w:pPr>
      <w:r w:rsidRPr="00F9495D">
        <w:rPr>
          <w:rFonts w:eastAsia="Calibri" w:cs="Arial"/>
          <w:b/>
        </w:rPr>
        <w:t>6.3</w:t>
      </w:r>
      <w:r w:rsidRPr="00F9495D">
        <w:rPr>
          <w:rFonts w:eastAsia="Calibri" w:cs="Arial"/>
          <w:b/>
        </w:rPr>
        <w:tab/>
        <w:t>Duties of the group / committee</w:t>
      </w:r>
    </w:p>
    <w:p w14:paraId="34AE4694" w14:textId="77777777" w:rsidR="00F9495D" w:rsidRPr="00F9495D" w:rsidRDefault="00F9495D" w:rsidP="00F9495D">
      <w:pPr>
        <w:pStyle w:val="ListParagraph"/>
        <w:numPr>
          <w:ilvl w:val="0"/>
          <w:numId w:val="39"/>
        </w:numPr>
        <w:spacing w:before="0" w:line="276" w:lineRule="auto"/>
        <w:ind w:right="-1"/>
        <w:rPr>
          <w:rFonts w:eastAsia="Calibri" w:cs="Arial"/>
          <w:sz w:val="24"/>
        </w:rPr>
      </w:pPr>
      <w:r w:rsidRPr="00F9495D">
        <w:rPr>
          <w:rFonts w:eastAsia="Calibri" w:cs="Arial"/>
          <w:sz w:val="24"/>
        </w:rPr>
        <w:t>The group will review key performance data related to service user flow through the inpatient services to understand the impact of clinical practice on this.</w:t>
      </w:r>
    </w:p>
    <w:p w14:paraId="34AE4695" w14:textId="77777777" w:rsidR="00F9495D" w:rsidRPr="00F9495D" w:rsidRDefault="00F9495D" w:rsidP="00F9495D">
      <w:pPr>
        <w:pStyle w:val="ListParagraph"/>
        <w:numPr>
          <w:ilvl w:val="0"/>
          <w:numId w:val="39"/>
        </w:numPr>
        <w:spacing w:before="0" w:line="276" w:lineRule="auto"/>
        <w:ind w:right="-1"/>
        <w:rPr>
          <w:rFonts w:eastAsia="Calibri" w:cs="Arial"/>
          <w:sz w:val="24"/>
        </w:rPr>
      </w:pPr>
      <w:r w:rsidRPr="00F9495D">
        <w:rPr>
          <w:rFonts w:eastAsia="Calibri" w:cs="Arial"/>
          <w:sz w:val="24"/>
        </w:rPr>
        <w:t>The group will identify areas which are adversely impacting on patient flow</w:t>
      </w:r>
    </w:p>
    <w:p w14:paraId="34AE4696" w14:textId="77777777" w:rsidR="00F9495D" w:rsidRPr="00F9495D" w:rsidRDefault="00F9495D" w:rsidP="00F9495D">
      <w:pPr>
        <w:pStyle w:val="ListParagraph"/>
        <w:numPr>
          <w:ilvl w:val="0"/>
          <w:numId w:val="39"/>
        </w:numPr>
        <w:spacing w:before="0" w:line="276" w:lineRule="auto"/>
        <w:ind w:right="-1"/>
        <w:rPr>
          <w:rFonts w:eastAsia="Calibri" w:cs="Arial"/>
          <w:sz w:val="24"/>
        </w:rPr>
      </w:pPr>
      <w:r w:rsidRPr="00F9495D">
        <w:rPr>
          <w:rFonts w:eastAsia="Calibri" w:cs="Arial"/>
          <w:sz w:val="24"/>
        </w:rPr>
        <w:t>The group will monitor the actions from the weekly delayed transfers list to ensure actions are appropriate and carried out.</w:t>
      </w:r>
    </w:p>
    <w:p w14:paraId="34AE4697" w14:textId="77777777" w:rsidR="00F9495D" w:rsidRPr="00F9495D" w:rsidRDefault="00F9495D" w:rsidP="00F9495D">
      <w:pPr>
        <w:pStyle w:val="ListParagraph"/>
        <w:numPr>
          <w:ilvl w:val="0"/>
          <w:numId w:val="39"/>
        </w:numPr>
        <w:spacing w:before="0" w:line="276" w:lineRule="auto"/>
        <w:ind w:right="-1"/>
        <w:rPr>
          <w:rFonts w:eastAsia="Calibri" w:cs="Arial"/>
          <w:sz w:val="24"/>
        </w:rPr>
      </w:pPr>
      <w:r w:rsidRPr="00F9495D">
        <w:rPr>
          <w:rFonts w:eastAsia="Calibri" w:cs="Arial"/>
          <w:sz w:val="24"/>
        </w:rPr>
        <w:t>The group will identify areas of good practice which are improving patient flow</w:t>
      </w:r>
    </w:p>
    <w:p w14:paraId="34AE4698" w14:textId="77777777" w:rsidR="00F9495D" w:rsidRPr="00F9495D" w:rsidRDefault="00F9495D" w:rsidP="00F9495D">
      <w:pPr>
        <w:pStyle w:val="ListParagraph"/>
        <w:numPr>
          <w:ilvl w:val="0"/>
          <w:numId w:val="39"/>
        </w:numPr>
        <w:spacing w:before="0" w:line="276" w:lineRule="auto"/>
        <w:ind w:right="-1"/>
        <w:rPr>
          <w:rFonts w:eastAsia="Calibri" w:cs="Arial"/>
          <w:sz w:val="24"/>
        </w:rPr>
      </w:pPr>
      <w:r w:rsidRPr="00F9495D">
        <w:rPr>
          <w:rFonts w:eastAsia="Calibri" w:cs="Arial"/>
          <w:sz w:val="24"/>
        </w:rPr>
        <w:t>The group will formulate actions to increase and spread the use of good practice and to eliminate or minimise the impact of practice adversely impacting on performance.</w:t>
      </w:r>
    </w:p>
    <w:p w14:paraId="34AE4699" w14:textId="77777777" w:rsidR="00F9495D" w:rsidRPr="00F9495D" w:rsidRDefault="00F9495D" w:rsidP="00F9495D">
      <w:pPr>
        <w:pStyle w:val="ListParagraph"/>
        <w:numPr>
          <w:ilvl w:val="0"/>
          <w:numId w:val="39"/>
        </w:numPr>
        <w:spacing w:before="0" w:line="276" w:lineRule="auto"/>
        <w:ind w:right="-1"/>
        <w:rPr>
          <w:rFonts w:eastAsia="Calibri" w:cs="Arial"/>
          <w:sz w:val="24"/>
        </w:rPr>
      </w:pPr>
      <w:r w:rsidRPr="00F9495D">
        <w:rPr>
          <w:rFonts w:eastAsia="Calibri" w:cs="Arial"/>
          <w:sz w:val="24"/>
        </w:rPr>
        <w:t>To develop ways of working that takes into account human factors to minimise unnecessary variation and delayed transfers.</w:t>
      </w:r>
    </w:p>
    <w:p w14:paraId="34AE469A" w14:textId="77777777" w:rsidR="00F9495D" w:rsidRPr="00F9495D" w:rsidRDefault="00F9495D" w:rsidP="00F9495D">
      <w:pPr>
        <w:pStyle w:val="ListParagraph"/>
        <w:numPr>
          <w:ilvl w:val="0"/>
          <w:numId w:val="39"/>
        </w:numPr>
        <w:spacing w:before="0" w:line="276" w:lineRule="auto"/>
        <w:ind w:right="-1"/>
        <w:rPr>
          <w:rFonts w:eastAsia="Calibri" w:cs="Arial"/>
          <w:sz w:val="24"/>
        </w:rPr>
      </w:pPr>
      <w:r w:rsidRPr="00F9495D">
        <w:rPr>
          <w:rFonts w:eastAsia="Calibri" w:cs="Arial"/>
          <w:sz w:val="24"/>
        </w:rPr>
        <w:t>To develop ways of working which continuously improve the flow through the inpatient wards and to the community</w:t>
      </w:r>
    </w:p>
    <w:p w14:paraId="34AE469B" w14:textId="77777777" w:rsidR="00F9495D" w:rsidRPr="00F9495D" w:rsidRDefault="00F9495D" w:rsidP="00F9495D">
      <w:pPr>
        <w:pStyle w:val="ListParagraph"/>
        <w:numPr>
          <w:ilvl w:val="0"/>
          <w:numId w:val="39"/>
        </w:numPr>
        <w:spacing w:before="0" w:line="276" w:lineRule="auto"/>
        <w:ind w:right="-1"/>
        <w:rPr>
          <w:rFonts w:eastAsia="Calibri" w:cs="Arial"/>
          <w:sz w:val="24"/>
        </w:rPr>
      </w:pPr>
      <w:r w:rsidRPr="00F9495D">
        <w:rPr>
          <w:rFonts w:eastAsia="Calibri" w:cs="Arial"/>
          <w:sz w:val="24"/>
        </w:rPr>
        <w:t>To review information related to bed use and advise on whether bed numbers can be safely flexed to meet need and demand.</w:t>
      </w:r>
    </w:p>
    <w:p w14:paraId="34AE469C" w14:textId="77777777" w:rsidR="00F9495D" w:rsidRPr="00F9495D" w:rsidRDefault="00F9495D" w:rsidP="00F9495D">
      <w:pPr>
        <w:pStyle w:val="ListParagraph"/>
        <w:numPr>
          <w:ilvl w:val="0"/>
          <w:numId w:val="39"/>
        </w:numPr>
        <w:spacing w:before="0" w:line="276" w:lineRule="auto"/>
        <w:ind w:right="-1"/>
        <w:rPr>
          <w:rFonts w:eastAsia="Calibri" w:cs="Arial"/>
          <w:sz w:val="24"/>
        </w:rPr>
      </w:pPr>
      <w:r w:rsidRPr="00F9495D">
        <w:rPr>
          <w:rFonts w:eastAsia="Calibri" w:cs="Arial"/>
          <w:sz w:val="24"/>
        </w:rPr>
        <w:t>To develop ways of working that improve the quality and consistency of the data collected</w:t>
      </w:r>
    </w:p>
    <w:p w14:paraId="34AE469D" w14:textId="77777777" w:rsidR="00F9495D" w:rsidRDefault="00F9495D" w:rsidP="00F9495D">
      <w:pPr>
        <w:pStyle w:val="ListParagraph"/>
        <w:numPr>
          <w:ilvl w:val="0"/>
          <w:numId w:val="39"/>
        </w:numPr>
        <w:spacing w:before="0" w:line="276" w:lineRule="auto"/>
        <w:ind w:right="-1"/>
        <w:rPr>
          <w:rFonts w:eastAsia="Calibri" w:cs="Arial"/>
          <w:sz w:val="24"/>
        </w:rPr>
      </w:pPr>
      <w:r w:rsidRPr="00F9495D">
        <w:rPr>
          <w:rFonts w:eastAsia="Calibri" w:cs="Arial"/>
          <w:sz w:val="24"/>
        </w:rPr>
        <w:t>To work with partners in developing initiatives across the Leeds system to encourage flow and create capacity for all partners.</w:t>
      </w:r>
    </w:p>
    <w:p w14:paraId="34AE469E" w14:textId="77777777" w:rsidR="00013E54" w:rsidRPr="00F9495D" w:rsidRDefault="00013E54" w:rsidP="00F9495D">
      <w:pPr>
        <w:pStyle w:val="ListParagraph"/>
        <w:numPr>
          <w:ilvl w:val="0"/>
          <w:numId w:val="39"/>
        </w:numPr>
        <w:spacing w:before="0" w:line="276" w:lineRule="auto"/>
        <w:ind w:right="-1"/>
        <w:rPr>
          <w:rFonts w:eastAsia="Calibri" w:cs="Arial"/>
          <w:sz w:val="24"/>
        </w:rPr>
      </w:pPr>
    </w:p>
    <w:p w14:paraId="34AE469F" w14:textId="77777777" w:rsidR="00F9495D" w:rsidRPr="00F9495D" w:rsidRDefault="00F9495D" w:rsidP="00F9495D">
      <w:pPr>
        <w:pStyle w:val="ListParagraph"/>
        <w:numPr>
          <w:ilvl w:val="0"/>
          <w:numId w:val="35"/>
        </w:numPr>
        <w:spacing w:before="0" w:line="276" w:lineRule="auto"/>
        <w:ind w:right="-1"/>
        <w:rPr>
          <w:rFonts w:eastAsia="Calibri" w:cs="Arial"/>
          <w:b/>
        </w:rPr>
      </w:pPr>
      <w:r w:rsidRPr="00F9495D">
        <w:rPr>
          <w:rFonts w:eastAsia="Calibri" w:cs="Arial"/>
          <w:b/>
        </w:rPr>
        <w:t>RELATIONSHIP WITH OTHER GROUPS AND COMMITTEES</w:t>
      </w:r>
    </w:p>
    <w:p w14:paraId="34AE46A0" w14:textId="77777777" w:rsidR="00F9495D" w:rsidRPr="00F9495D" w:rsidRDefault="00F9495D" w:rsidP="00F9495D">
      <w:pPr>
        <w:pStyle w:val="ListParagraph"/>
        <w:ind w:right="-1"/>
        <w:rPr>
          <w:rFonts w:eastAsia="Calibri" w:cs="Arial"/>
          <w:b/>
        </w:rPr>
      </w:pPr>
    </w:p>
    <w:p w14:paraId="34AE46A1" w14:textId="77777777" w:rsidR="00F9495D" w:rsidRPr="00F9495D" w:rsidRDefault="00F9495D" w:rsidP="00F9495D">
      <w:pPr>
        <w:pStyle w:val="ListParagraph"/>
        <w:ind w:right="-1"/>
        <w:rPr>
          <w:rFonts w:eastAsia="Calibri" w:cs="Arial"/>
          <w:noProof/>
        </w:rPr>
      </w:pPr>
      <w:r w:rsidRPr="00F9495D">
        <w:rPr>
          <w:rFonts w:eastAsia="Calibri" w:cs="Arial"/>
          <w:sz w:val="24"/>
        </w:rPr>
        <w:t xml:space="preserve">The group will report to the Operational delivery group meeting and will work closely with the care group governance meetings.   </w:t>
      </w:r>
      <w:r w:rsidRPr="00F9495D">
        <w:rPr>
          <w:rFonts w:eastAsia="Calibri" w:cs="Arial"/>
          <w:noProof/>
          <w:sz w:val="24"/>
        </w:rPr>
        <w:t xml:space="preserve">   </w:t>
      </w:r>
      <w:r w:rsidRPr="00F9495D">
        <w:rPr>
          <w:rFonts w:eastAsia="Calibri" w:cs="Arial"/>
          <w:noProof/>
        </w:rPr>
        <w:t xml:space="preserve">                   </w:t>
      </w:r>
    </w:p>
    <w:p w14:paraId="34AE46A2" w14:textId="77777777" w:rsidR="00F9495D" w:rsidRPr="00F9495D" w:rsidRDefault="00F9495D" w:rsidP="00F9495D">
      <w:pPr>
        <w:ind w:right="-1"/>
        <w:rPr>
          <w:rFonts w:eastAsia="Calibri" w:cs="Arial"/>
        </w:rPr>
      </w:pPr>
      <w:r w:rsidRPr="00F9495D">
        <w:rPr>
          <w:rFonts w:eastAsia="Calibri" w:cs="Arial"/>
          <w:b/>
        </w:rPr>
        <w:t>8</w:t>
      </w:r>
      <w:r w:rsidRPr="00F9495D">
        <w:rPr>
          <w:rFonts w:eastAsia="Calibri" w:cs="Arial"/>
          <w:b/>
        </w:rPr>
        <w:tab/>
        <w:t>DUTIES OF THE CHAIRPERSON</w:t>
      </w:r>
    </w:p>
    <w:p w14:paraId="34AE46A3" w14:textId="77777777" w:rsidR="00F9495D" w:rsidRPr="00F9495D" w:rsidRDefault="00F9495D" w:rsidP="00F9495D">
      <w:pPr>
        <w:ind w:left="720" w:right="-1"/>
        <w:rPr>
          <w:rFonts w:eastAsia="Calibri" w:cs="Arial"/>
        </w:rPr>
      </w:pPr>
      <w:r w:rsidRPr="00F9495D">
        <w:rPr>
          <w:rFonts w:eastAsia="Calibri" w:cs="Arial"/>
        </w:rPr>
        <w:t>The chair of the group / committee shall be responsible for:</w:t>
      </w:r>
    </w:p>
    <w:p w14:paraId="34AE46A4" w14:textId="77777777" w:rsidR="00F9495D" w:rsidRPr="00F9495D" w:rsidRDefault="00F9495D" w:rsidP="00F9495D">
      <w:pPr>
        <w:widowControl w:val="0"/>
        <w:numPr>
          <w:ilvl w:val="0"/>
          <w:numId w:val="37"/>
        </w:numPr>
        <w:autoSpaceDE w:val="0"/>
        <w:autoSpaceDN w:val="0"/>
        <w:adjustRightInd w:val="0"/>
        <w:spacing w:before="0" w:after="0"/>
        <w:ind w:right="-1"/>
        <w:contextualSpacing/>
        <w:rPr>
          <w:rFonts w:eastAsia="Calibri" w:cs="Arial"/>
        </w:rPr>
      </w:pPr>
      <w:r w:rsidRPr="00F9495D">
        <w:rPr>
          <w:rFonts w:eastAsia="Calibri" w:cs="Arial"/>
        </w:rPr>
        <w:t>Agreeing the agenda</w:t>
      </w:r>
    </w:p>
    <w:p w14:paraId="34AE46A5" w14:textId="77777777" w:rsidR="00F9495D" w:rsidRPr="00F9495D" w:rsidRDefault="00F9495D" w:rsidP="00F9495D">
      <w:pPr>
        <w:widowControl w:val="0"/>
        <w:numPr>
          <w:ilvl w:val="0"/>
          <w:numId w:val="37"/>
        </w:numPr>
        <w:autoSpaceDE w:val="0"/>
        <w:autoSpaceDN w:val="0"/>
        <w:adjustRightInd w:val="0"/>
        <w:spacing w:before="0" w:after="0"/>
        <w:ind w:right="-1"/>
        <w:contextualSpacing/>
        <w:rPr>
          <w:rFonts w:eastAsia="Calibri" w:cs="Arial"/>
        </w:rPr>
      </w:pPr>
      <w:r w:rsidRPr="00F9495D">
        <w:rPr>
          <w:rFonts w:eastAsia="Calibri" w:cs="Arial"/>
        </w:rPr>
        <w:t>Directing the meeting ensuring it operates in accordance with the Trust’s values</w:t>
      </w:r>
    </w:p>
    <w:p w14:paraId="34AE46A6" w14:textId="77777777" w:rsidR="00F9495D" w:rsidRPr="00F9495D" w:rsidRDefault="00F9495D" w:rsidP="00F9495D">
      <w:pPr>
        <w:widowControl w:val="0"/>
        <w:numPr>
          <w:ilvl w:val="0"/>
          <w:numId w:val="37"/>
        </w:numPr>
        <w:autoSpaceDE w:val="0"/>
        <w:autoSpaceDN w:val="0"/>
        <w:adjustRightInd w:val="0"/>
        <w:spacing w:before="0" w:after="0"/>
        <w:ind w:right="-1"/>
        <w:contextualSpacing/>
        <w:rPr>
          <w:rFonts w:eastAsia="Calibri" w:cs="Arial"/>
        </w:rPr>
      </w:pPr>
      <w:r w:rsidRPr="00F9495D">
        <w:rPr>
          <w:rFonts w:eastAsia="Calibri" w:cs="Arial"/>
        </w:rPr>
        <w:t>Giving direction to the minute taker</w:t>
      </w:r>
    </w:p>
    <w:p w14:paraId="34AE46A7" w14:textId="77777777" w:rsidR="00F9495D" w:rsidRDefault="00F9495D" w:rsidP="00F9495D">
      <w:pPr>
        <w:widowControl w:val="0"/>
        <w:numPr>
          <w:ilvl w:val="0"/>
          <w:numId w:val="37"/>
        </w:numPr>
        <w:autoSpaceDE w:val="0"/>
        <w:autoSpaceDN w:val="0"/>
        <w:adjustRightInd w:val="0"/>
        <w:spacing w:before="0" w:after="0"/>
        <w:ind w:right="-1"/>
        <w:contextualSpacing/>
        <w:rPr>
          <w:rFonts w:eastAsia="Calibri" w:cs="Arial"/>
        </w:rPr>
      </w:pPr>
      <w:r w:rsidRPr="00F9495D">
        <w:rPr>
          <w:rFonts w:eastAsia="Calibri" w:cs="Arial"/>
        </w:rPr>
        <w:t>Ensuring everyone at the meeting has a reasonable chance to contribute to the discussion</w:t>
      </w:r>
    </w:p>
    <w:p w14:paraId="34AE46A8" w14:textId="77777777" w:rsidR="00013E54" w:rsidRPr="00F9495D" w:rsidRDefault="00013E54" w:rsidP="00F9495D">
      <w:pPr>
        <w:widowControl w:val="0"/>
        <w:numPr>
          <w:ilvl w:val="0"/>
          <w:numId w:val="37"/>
        </w:numPr>
        <w:autoSpaceDE w:val="0"/>
        <w:autoSpaceDN w:val="0"/>
        <w:adjustRightInd w:val="0"/>
        <w:spacing w:before="0" w:after="0"/>
        <w:ind w:right="-1"/>
        <w:contextualSpacing/>
        <w:rPr>
          <w:rFonts w:eastAsia="Calibri" w:cs="Arial"/>
        </w:rPr>
      </w:pPr>
    </w:p>
    <w:p w14:paraId="34AE46A9" w14:textId="77777777" w:rsidR="00F9495D" w:rsidRPr="00F9495D" w:rsidRDefault="00F9495D" w:rsidP="00F9495D">
      <w:pPr>
        <w:widowControl w:val="0"/>
        <w:numPr>
          <w:ilvl w:val="0"/>
          <w:numId w:val="37"/>
        </w:numPr>
        <w:autoSpaceDE w:val="0"/>
        <w:autoSpaceDN w:val="0"/>
        <w:adjustRightInd w:val="0"/>
        <w:spacing w:before="0" w:after="0"/>
        <w:ind w:right="-1"/>
        <w:contextualSpacing/>
        <w:rPr>
          <w:rFonts w:eastAsia="Calibri" w:cs="Arial"/>
        </w:rPr>
      </w:pPr>
      <w:r w:rsidRPr="00F9495D">
        <w:rPr>
          <w:rFonts w:eastAsia="Calibri" w:cs="Arial"/>
        </w:rPr>
        <w:lastRenderedPageBreak/>
        <w:t>Ensuring discussions are productive, and when they are not productive they are efficiently brought to a conclusion</w:t>
      </w:r>
    </w:p>
    <w:p w14:paraId="34AE46AA" w14:textId="77777777" w:rsidR="00F9495D" w:rsidRPr="00F9495D" w:rsidRDefault="00F9495D" w:rsidP="00F9495D">
      <w:pPr>
        <w:widowControl w:val="0"/>
        <w:numPr>
          <w:ilvl w:val="0"/>
          <w:numId w:val="37"/>
        </w:numPr>
        <w:autoSpaceDE w:val="0"/>
        <w:autoSpaceDN w:val="0"/>
        <w:adjustRightInd w:val="0"/>
        <w:spacing w:before="0" w:after="0"/>
        <w:contextualSpacing/>
        <w:rPr>
          <w:rFonts w:eastAsia="Calibri" w:cs="Arial"/>
        </w:rPr>
      </w:pPr>
      <w:r w:rsidRPr="00F9495D">
        <w:rPr>
          <w:rFonts w:eastAsia="Calibri" w:cs="Arial"/>
        </w:rPr>
        <w:t>Deciding when it is beneficial to vote on a motion or decision</w:t>
      </w:r>
    </w:p>
    <w:p w14:paraId="34AE46AB" w14:textId="77777777" w:rsidR="00F9495D" w:rsidRPr="00F9495D" w:rsidRDefault="00F9495D" w:rsidP="00F9495D">
      <w:pPr>
        <w:numPr>
          <w:ilvl w:val="0"/>
          <w:numId w:val="37"/>
        </w:numPr>
        <w:spacing w:before="0" w:after="0"/>
        <w:rPr>
          <w:rFonts w:eastAsia="Calibri" w:cs="Arial"/>
        </w:rPr>
      </w:pPr>
      <w:r w:rsidRPr="00F9495D">
        <w:rPr>
          <w:rFonts w:eastAsia="Calibri" w:cs="Arial"/>
        </w:rPr>
        <w:t>Checking the minutes</w:t>
      </w:r>
    </w:p>
    <w:p w14:paraId="34AE46AC" w14:textId="77777777" w:rsidR="00F9495D" w:rsidRPr="00F9495D" w:rsidRDefault="00F9495D" w:rsidP="00F9495D">
      <w:pPr>
        <w:numPr>
          <w:ilvl w:val="0"/>
          <w:numId w:val="37"/>
        </w:numPr>
        <w:spacing w:before="0" w:after="0"/>
        <w:rPr>
          <w:rFonts w:eastAsia="Calibri" w:cs="Arial"/>
        </w:rPr>
      </w:pPr>
      <w:r w:rsidRPr="00F9495D">
        <w:rPr>
          <w:rFonts w:eastAsia="Calibri" w:cs="Arial"/>
        </w:rPr>
        <w:t>Ensuring sufficient information is presented to the care group management meeting in respect of the work of the group / committee.</w:t>
      </w:r>
    </w:p>
    <w:p w14:paraId="34AE46AD" w14:textId="77777777" w:rsidR="00F9495D" w:rsidRPr="00F9495D" w:rsidRDefault="00F9495D" w:rsidP="00F9495D">
      <w:pPr>
        <w:ind w:left="709" w:firstLine="11"/>
        <w:rPr>
          <w:rFonts w:eastAsia="Calibri" w:cs="Arial"/>
        </w:rPr>
      </w:pPr>
      <w:r w:rsidRPr="00F9495D">
        <w:rPr>
          <w:rFonts w:eastAsia="Calibri" w:cs="Arial"/>
        </w:rPr>
        <w:t>It will be the responsibility of the chair of the group / committee to ensure that it (or any group / committee that reports to it) carries out an assessment of effectiveness annually, and ensure the outcome is reported to the care group management meeting along with any remedial action to address weaknesses.  The chair will also be responsible for ensuring that the actions to address any areas of weakness are completed.</w:t>
      </w:r>
    </w:p>
    <w:p w14:paraId="34AE46AE" w14:textId="77777777" w:rsidR="00F9495D" w:rsidRPr="00F9495D" w:rsidRDefault="00F9495D" w:rsidP="00F9495D">
      <w:pPr>
        <w:ind w:left="709" w:firstLine="11"/>
        <w:rPr>
          <w:rFonts w:eastAsia="Calibri" w:cs="Arial"/>
        </w:rPr>
      </w:pPr>
      <w:r w:rsidRPr="00F9495D">
        <w:rPr>
          <w:rFonts w:eastAsia="Calibri" w:cs="Arial"/>
        </w:rPr>
        <w:t>In the event of there being a dispute between any group / committees in the meeting structure it will be for the chairs of those groups / committees to ensure there is an agreed process for resolution; that the dispute is reported to the groups / committees concerned and brought to the attention of the care group management meeting and that when a resolution is proposed that the outcome is reported back to the all groups / committees concerned for agreement.</w:t>
      </w:r>
    </w:p>
    <w:p w14:paraId="34AE46AF" w14:textId="77777777" w:rsidR="00F9495D" w:rsidRPr="00F9495D" w:rsidRDefault="00F9495D" w:rsidP="00F9495D">
      <w:pPr>
        <w:ind w:left="709" w:hanging="709"/>
        <w:rPr>
          <w:rFonts w:eastAsia="Calibri" w:cs="Arial"/>
          <w:b/>
        </w:rPr>
      </w:pPr>
      <w:r w:rsidRPr="00F9495D">
        <w:rPr>
          <w:rFonts w:eastAsia="Calibri" w:cs="Arial"/>
          <w:b/>
        </w:rPr>
        <w:t>9</w:t>
      </w:r>
      <w:r w:rsidRPr="00F9495D">
        <w:rPr>
          <w:rFonts w:eastAsia="Calibri" w:cs="Arial"/>
          <w:b/>
        </w:rPr>
        <w:tab/>
        <w:t>REVIEW OF THE TERMS OF REFERENCE AND EFFECTIVENESS</w:t>
      </w:r>
    </w:p>
    <w:p w14:paraId="34AE46B0" w14:textId="77777777" w:rsidR="00F9495D" w:rsidRPr="00F9495D" w:rsidRDefault="00F9495D" w:rsidP="00F9495D">
      <w:pPr>
        <w:ind w:left="720"/>
        <w:rPr>
          <w:rFonts w:eastAsia="Calibri" w:cs="Arial"/>
        </w:rPr>
      </w:pPr>
      <w:r w:rsidRPr="00F9495D">
        <w:rPr>
          <w:rFonts w:eastAsia="Calibri" w:cs="Arial"/>
        </w:rPr>
        <w:t>The terms of reference shall be reviewed in February by the committee at least annually, and be presented to the care group management meeting for ratification, where there has been a change.</w:t>
      </w:r>
    </w:p>
    <w:p w14:paraId="34AE46B1" w14:textId="77777777" w:rsidR="00F9495D" w:rsidRPr="00F9495D" w:rsidRDefault="00F9495D" w:rsidP="00F9495D">
      <w:pPr>
        <w:ind w:left="720"/>
        <w:rPr>
          <w:rFonts w:eastAsia="Calibri" w:cs="Arial"/>
        </w:rPr>
      </w:pPr>
      <w:r w:rsidRPr="00F9495D">
        <w:rPr>
          <w:rFonts w:eastAsia="Calibri" w:cs="Arial"/>
        </w:rPr>
        <w:t xml:space="preserve">In addition to this the chair must ensure the committee carries out an annual assessment in [month] of how effectively it is carrying out its duties and make a report to the care group management meeting including any recommendations for improvement. </w:t>
      </w:r>
    </w:p>
    <w:p w14:paraId="34AE46B2" w14:textId="77777777" w:rsidR="00F9495D" w:rsidRPr="00F9495D" w:rsidRDefault="00F9495D" w:rsidP="00F9495D">
      <w:pPr>
        <w:rPr>
          <w:rFonts w:eastAsiaTheme="minorHAnsi" w:cs="Arial"/>
        </w:rPr>
      </w:pPr>
      <w:r w:rsidRPr="00F9495D">
        <w:rPr>
          <w:rFonts w:eastAsiaTheme="minorHAnsi" w:cs="Arial"/>
        </w:rPr>
        <w:br w:type="page"/>
      </w:r>
    </w:p>
    <w:p w14:paraId="34AE46B3" w14:textId="77777777" w:rsidR="00F9495D" w:rsidRPr="00F9495D" w:rsidRDefault="00F9495D" w:rsidP="00F9495D">
      <w:pPr>
        <w:jc w:val="right"/>
        <w:rPr>
          <w:rFonts w:eastAsiaTheme="minorHAnsi" w:cs="Arial"/>
        </w:rPr>
      </w:pPr>
      <w:r w:rsidRPr="00F9495D">
        <w:rPr>
          <w:rFonts w:eastAsiaTheme="minorHAnsi" w:cs="Arial"/>
        </w:rPr>
        <w:lastRenderedPageBreak/>
        <w:t>Appendix 2</w:t>
      </w:r>
    </w:p>
    <w:p w14:paraId="34AE46B4" w14:textId="77777777" w:rsidR="00F9495D" w:rsidRPr="00F9495D" w:rsidRDefault="00F9495D" w:rsidP="00F9495D">
      <w:pPr>
        <w:rPr>
          <w:rFonts w:eastAsiaTheme="minorHAnsi" w:cs="Arial"/>
        </w:rPr>
      </w:pPr>
      <w:r w:rsidRPr="00F9495D">
        <w:rPr>
          <w:rFonts w:eastAsiaTheme="minorHAnsi" w:cs="Arial"/>
          <w:b/>
          <w:u w:val="single"/>
        </w:rPr>
        <w:t>Schedule of deputies</w:t>
      </w:r>
    </w:p>
    <w:p w14:paraId="34AE46B5" w14:textId="77777777" w:rsidR="00F9495D" w:rsidRPr="00F9495D" w:rsidRDefault="00F9495D" w:rsidP="00F9495D">
      <w:pPr>
        <w:rPr>
          <w:rFonts w:eastAsiaTheme="minorHAnsi" w:cs="Arial"/>
        </w:rPr>
      </w:pPr>
      <w:r w:rsidRPr="00F9495D">
        <w:rPr>
          <w:rFonts w:eastAsiaTheme="minorHAnsi" w:cs="Arial"/>
        </w:rPr>
        <w:t xml:space="preserve">It may not be necessary or appropriate for all members (or attendees) to have a deputy attend in their absence.  If this is the case please state below “no deputy required”. </w:t>
      </w:r>
    </w:p>
    <w:tbl>
      <w:tblPr>
        <w:tblStyle w:val="TableGrid3"/>
        <w:tblW w:w="0" w:type="auto"/>
        <w:tblLook w:val="04A0" w:firstRow="1" w:lastRow="0" w:firstColumn="1" w:lastColumn="0" w:noHBand="0" w:noVBand="1"/>
      </w:tblPr>
      <w:tblGrid>
        <w:gridCol w:w="4527"/>
        <w:gridCol w:w="4879"/>
      </w:tblGrid>
      <w:tr w:rsidR="00F9495D" w:rsidRPr="00F9495D" w14:paraId="34AE46BB" w14:textId="77777777" w:rsidTr="00F9495D">
        <w:tc>
          <w:tcPr>
            <w:tcW w:w="4527" w:type="dxa"/>
            <w:shd w:val="clear" w:color="auto" w:fill="DBE5F1" w:themeFill="accent1" w:themeFillTint="33"/>
          </w:tcPr>
          <w:p w14:paraId="34AE46B6" w14:textId="77777777" w:rsidR="00F9495D" w:rsidRPr="00F9495D" w:rsidRDefault="00F9495D" w:rsidP="00601349">
            <w:pPr>
              <w:rPr>
                <w:rFonts w:eastAsiaTheme="minorHAnsi" w:cs="Arial"/>
                <w:b/>
              </w:rPr>
            </w:pPr>
          </w:p>
          <w:p w14:paraId="34AE46B7" w14:textId="77777777" w:rsidR="00F9495D" w:rsidRPr="00F9495D" w:rsidRDefault="00F9495D" w:rsidP="00601349">
            <w:pPr>
              <w:rPr>
                <w:rFonts w:eastAsiaTheme="minorHAnsi" w:cs="Arial"/>
                <w:b/>
              </w:rPr>
            </w:pPr>
            <w:r w:rsidRPr="00F9495D">
              <w:rPr>
                <w:rFonts w:eastAsiaTheme="minorHAnsi" w:cs="Arial"/>
                <w:b/>
              </w:rPr>
              <w:t>Full member (by job title)</w:t>
            </w:r>
          </w:p>
          <w:p w14:paraId="34AE46B8" w14:textId="77777777" w:rsidR="00F9495D" w:rsidRPr="00F9495D" w:rsidRDefault="00F9495D" w:rsidP="00601349">
            <w:pPr>
              <w:rPr>
                <w:rFonts w:eastAsiaTheme="minorHAnsi" w:cs="Arial"/>
                <w:b/>
              </w:rPr>
            </w:pPr>
          </w:p>
        </w:tc>
        <w:tc>
          <w:tcPr>
            <w:tcW w:w="4879" w:type="dxa"/>
            <w:shd w:val="clear" w:color="auto" w:fill="DBE5F1" w:themeFill="accent1" w:themeFillTint="33"/>
          </w:tcPr>
          <w:p w14:paraId="34AE46B9" w14:textId="77777777" w:rsidR="00F9495D" w:rsidRPr="00F9495D" w:rsidRDefault="00F9495D" w:rsidP="00601349">
            <w:pPr>
              <w:rPr>
                <w:rFonts w:eastAsiaTheme="minorHAnsi" w:cs="Arial"/>
                <w:b/>
              </w:rPr>
            </w:pPr>
          </w:p>
          <w:p w14:paraId="34AE46BA" w14:textId="77777777" w:rsidR="00F9495D" w:rsidRPr="00F9495D" w:rsidRDefault="00F9495D" w:rsidP="00601349">
            <w:pPr>
              <w:rPr>
                <w:rFonts w:eastAsiaTheme="minorHAnsi" w:cs="Arial"/>
                <w:b/>
              </w:rPr>
            </w:pPr>
            <w:r w:rsidRPr="00F9495D">
              <w:rPr>
                <w:rFonts w:eastAsiaTheme="minorHAnsi" w:cs="Arial"/>
                <w:b/>
              </w:rPr>
              <w:t>Deputy (by job title)</w:t>
            </w:r>
          </w:p>
        </w:tc>
      </w:tr>
      <w:tr w:rsidR="00F9495D" w:rsidRPr="00F9495D" w14:paraId="34AE46BE" w14:textId="77777777" w:rsidTr="00F9495D">
        <w:tc>
          <w:tcPr>
            <w:tcW w:w="4527" w:type="dxa"/>
          </w:tcPr>
          <w:p w14:paraId="34AE46BC" w14:textId="77777777" w:rsidR="00F9495D" w:rsidRPr="00F9495D" w:rsidRDefault="00F9495D" w:rsidP="00601349">
            <w:pPr>
              <w:rPr>
                <w:rFonts w:eastAsiaTheme="minorHAnsi" w:cs="Arial"/>
              </w:rPr>
            </w:pPr>
          </w:p>
        </w:tc>
        <w:tc>
          <w:tcPr>
            <w:tcW w:w="4879" w:type="dxa"/>
          </w:tcPr>
          <w:p w14:paraId="34AE46BD" w14:textId="77777777" w:rsidR="00F9495D" w:rsidRPr="00F9495D" w:rsidRDefault="00F9495D" w:rsidP="00601349">
            <w:pPr>
              <w:rPr>
                <w:rFonts w:eastAsiaTheme="minorHAnsi" w:cs="Arial"/>
              </w:rPr>
            </w:pPr>
          </w:p>
        </w:tc>
      </w:tr>
      <w:tr w:rsidR="00F9495D" w:rsidRPr="00F9495D" w14:paraId="34AE46C1" w14:textId="77777777" w:rsidTr="00F9495D">
        <w:tc>
          <w:tcPr>
            <w:tcW w:w="4527" w:type="dxa"/>
          </w:tcPr>
          <w:p w14:paraId="34AE46BF" w14:textId="77777777" w:rsidR="00F9495D" w:rsidRPr="00F9495D" w:rsidRDefault="00F9495D" w:rsidP="00601349">
            <w:pPr>
              <w:rPr>
                <w:rFonts w:eastAsiaTheme="minorHAnsi" w:cs="Arial"/>
              </w:rPr>
            </w:pPr>
          </w:p>
        </w:tc>
        <w:tc>
          <w:tcPr>
            <w:tcW w:w="4879" w:type="dxa"/>
          </w:tcPr>
          <w:p w14:paraId="34AE46C0" w14:textId="77777777" w:rsidR="00F9495D" w:rsidRPr="00F9495D" w:rsidRDefault="00F9495D" w:rsidP="00601349">
            <w:pPr>
              <w:rPr>
                <w:rFonts w:eastAsiaTheme="minorHAnsi" w:cs="Arial"/>
              </w:rPr>
            </w:pPr>
          </w:p>
        </w:tc>
      </w:tr>
      <w:tr w:rsidR="00F9495D" w:rsidRPr="00F9495D" w14:paraId="34AE46C4" w14:textId="77777777" w:rsidTr="00F9495D">
        <w:tc>
          <w:tcPr>
            <w:tcW w:w="4527" w:type="dxa"/>
          </w:tcPr>
          <w:p w14:paraId="34AE46C2" w14:textId="77777777" w:rsidR="00F9495D" w:rsidRPr="00F9495D" w:rsidRDefault="00F9495D" w:rsidP="00601349">
            <w:pPr>
              <w:rPr>
                <w:rFonts w:eastAsiaTheme="minorHAnsi" w:cs="Arial"/>
              </w:rPr>
            </w:pPr>
          </w:p>
        </w:tc>
        <w:tc>
          <w:tcPr>
            <w:tcW w:w="4879" w:type="dxa"/>
          </w:tcPr>
          <w:p w14:paraId="34AE46C3" w14:textId="77777777" w:rsidR="00F9495D" w:rsidRPr="00F9495D" w:rsidRDefault="00F9495D" w:rsidP="00601349">
            <w:pPr>
              <w:rPr>
                <w:rFonts w:eastAsiaTheme="minorHAnsi" w:cs="Arial"/>
              </w:rPr>
            </w:pPr>
          </w:p>
        </w:tc>
      </w:tr>
      <w:tr w:rsidR="00F9495D" w:rsidRPr="00F9495D" w14:paraId="34AE46C7" w14:textId="77777777" w:rsidTr="00F9495D">
        <w:tc>
          <w:tcPr>
            <w:tcW w:w="4527" w:type="dxa"/>
          </w:tcPr>
          <w:p w14:paraId="34AE46C5" w14:textId="77777777" w:rsidR="00F9495D" w:rsidRPr="00F9495D" w:rsidRDefault="00F9495D" w:rsidP="00601349">
            <w:pPr>
              <w:rPr>
                <w:rFonts w:eastAsiaTheme="minorHAnsi" w:cs="Arial"/>
              </w:rPr>
            </w:pPr>
          </w:p>
        </w:tc>
        <w:tc>
          <w:tcPr>
            <w:tcW w:w="4879" w:type="dxa"/>
          </w:tcPr>
          <w:p w14:paraId="34AE46C6" w14:textId="77777777" w:rsidR="00F9495D" w:rsidRPr="00F9495D" w:rsidRDefault="00F9495D" w:rsidP="00601349">
            <w:pPr>
              <w:rPr>
                <w:rFonts w:eastAsiaTheme="minorHAnsi" w:cs="Arial"/>
              </w:rPr>
            </w:pPr>
          </w:p>
        </w:tc>
      </w:tr>
      <w:tr w:rsidR="00F9495D" w:rsidRPr="00F9495D" w14:paraId="34AE46CA" w14:textId="77777777" w:rsidTr="00F9495D">
        <w:tc>
          <w:tcPr>
            <w:tcW w:w="4527" w:type="dxa"/>
          </w:tcPr>
          <w:p w14:paraId="34AE46C8" w14:textId="77777777" w:rsidR="00F9495D" w:rsidRPr="00F9495D" w:rsidRDefault="00F9495D" w:rsidP="00601349">
            <w:pPr>
              <w:rPr>
                <w:rFonts w:eastAsiaTheme="minorHAnsi" w:cs="Arial"/>
              </w:rPr>
            </w:pPr>
          </w:p>
        </w:tc>
        <w:tc>
          <w:tcPr>
            <w:tcW w:w="4879" w:type="dxa"/>
          </w:tcPr>
          <w:p w14:paraId="34AE46C9" w14:textId="77777777" w:rsidR="00F9495D" w:rsidRPr="00F9495D" w:rsidRDefault="00F9495D" w:rsidP="00601349">
            <w:pPr>
              <w:rPr>
                <w:rFonts w:eastAsiaTheme="minorHAnsi" w:cs="Arial"/>
              </w:rPr>
            </w:pPr>
          </w:p>
        </w:tc>
      </w:tr>
      <w:tr w:rsidR="00F9495D" w:rsidRPr="00F9495D" w14:paraId="34AE46CD" w14:textId="77777777" w:rsidTr="00F9495D">
        <w:tc>
          <w:tcPr>
            <w:tcW w:w="4527" w:type="dxa"/>
          </w:tcPr>
          <w:p w14:paraId="34AE46CB" w14:textId="77777777" w:rsidR="00F9495D" w:rsidRPr="00F9495D" w:rsidRDefault="00F9495D" w:rsidP="00601349">
            <w:pPr>
              <w:rPr>
                <w:rFonts w:eastAsiaTheme="minorHAnsi" w:cs="Arial"/>
              </w:rPr>
            </w:pPr>
          </w:p>
        </w:tc>
        <w:tc>
          <w:tcPr>
            <w:tcW w:w="4879" w:type="dxa"/>
          </w:tcPr>
          <w:p w14:paraId="34AE46CC" w14:textId="77777777" w:rsidR="00F9495D" w:rsidRPr="00F9495D" w:rsidRDefault="00F9495D" w:rsidP="00601349">
            <w:pPr>
              <w:rPr>
                <w:rFonts w:eastAsiaTheme="minorHAnsi" w:cs="Arial"/>
              </w:rPr>
            </w:pPr>
          </w:p>
        </w:tc>
      </w:tr>
      <w:tr w:rsidR="00F9495D" w:rsidRPr="00F9495D" w14:paraId="34AE46D0" w14:textId="77777777" w:rsidTr="00F9495D">
        <w:tc>
          <w:tcPr>
            <w:tcW w:w="4527" w:type="dxa"/>
          </w:tcPr>
          <w:p w14:paraId="34AE46CE" w14:textId="77777777" w:rsidR="00F9495D" w:rsidRPr="00F9495D" w:rsidRDefault="00F9495D" w:rsidP="00601349">
            <w:pPr>
              <w:rPr>
                <w:rFonts w:eastAsiaTheme="minorHAnsi" w:cs="Arial"/>
              </w:rPr>
            </w:pPr>
          </w:p>
        </w:tc>
        <w:tc>
          <w:tcPr>
            <w:tcW w:w="4879" w:type="dxa"/>
          </w:tcPr>
          <w:p w14:paraId="34AE46CF" w14:textId="77777777" w:rsidR="00F9495D" w:rsidRPr="00F9495D" w:rsidRDefault="00F9495D" w:rsidP="00601349">
            <w:pPr>
              <w:rPr>
                <w:rFonts w:eastAsiaTheme="minorHAnsi" w:cs="Arial"/>
              </w:rPr>
            </w:pPr>
          </w:p>
        </w:tc>
      </w:tr>
      <w:tr w:rsidR="00F9495D" w:rsidRPr="00F9495D" w14:paraId="34AE46D3" w14:textId="77777777" w:rsidTr="00F9495D">
        <w:tc>
          <w:tcPr>
            <w:tcW w:w="4527" w:type="dxa"/>
          </w:tcPr>
          <w:p w14:paraId="34AE46D1" w14:textId="77777777" w:rsidR="00F9495D" w:rsidRPr="00F9495D" w:rsidRDefault="00F9495D" w:rsidP="00601349">
            <w:pPr>
              <w:rPr>
                <w:rFonts w:eastAsiaTheme="minorHAnsi" w:cs="Arial"/>
              </w:rPr>
            </w:pPr>
          </w:p>
        </w:tc>
        <w:tc>
          <w:tcPr>
            <w:tcW w:w="4879" w:type="dxa"/>
          </w:tcPr>
          <w:p w14:paraId="34AE46D2" w14:textId="77777777" w:rsidR="00F9495D" w:rsidRPr="00F9495D" w:rsidRDefault="00F9495D" w:rsidP="00601349">
            <w:pPr>
              <w:rPr>
                <w:rFonts w:eastAsiaTheme="minorHAnsi" w:cs="Arial"/>
              </w:rPr>
            </w:pPr>
          </w:p>
        </w:tc>
      </w:tr>
    </w:tbl>
    <w:p w14:paraId="34AE46D4" w14:textId="77777777" w:rsidR="00F9495D" w:rsidRPr="00F9495D" w:rsidRDefault="00F9495D" w:rsidP="00F9495D">
      <w:pPr>
        <w:rPr>
          <w:rFonts w:eastAsiaTheme="minorHAnsi" w:cs="Arial"/>
        </w:rPr>
      </w:pPr>
    </w:p>
    <w:p w14:paraId="34AE46D5" w14:textId="77777777" w:rsidR="00F9495D" w:rsidRPr="00F9495D" w:rsidRDefault="00F9495D" w:rsidP="00F9495D">
      <w:pPr>
        <w:rPr>
          <w:rFonts w:eastAsiaTheme="minorHAnsi" w:cs="Arial"/>
        </w:rPr>
      </w:pPr>
    </w:p>
    <w:tbl>
      <w:tblPr>
        <w:tblStyle w:val="TableGrid3"/>
        <w:tblW w:w="0" w:type="auto"/>
        <w:tblLook w:val="04A0" w:firstRow="1" w:lastRow="0" w:firstColumn="1" w:lastColumn="0" w:noHBand="0" w:noVBand="1"/>
      </w:tblPr>
      <w:tblGrid>
        <w:gridCol w:w="4528"/>
        <w:gridCol w:w="4878"/>
      </w:tblGrid>
      <w:tr w:rsidR="00F9495D" w:rsidRPr="00F9495D" w14:paraId="34AE46DB" w14:textId="77777777" w:rsidTr="00601349">
        <w:tc>
          <w:tcPr>
            <w:tcW w:w="4621" w:type="dxa"/>
            <w:shd w:val="clear" w:color="auto" w:fill="DBE5F1" w:themeFill="accent1" w:themeFillTint="33"/>
          </w:tcPr>
          <w:p w14:paraId="34AE46D6" w14:textId="77777777" w:rsidR="00F9495D" w:rsidRPr="00F9495D" w:rsidRDefault="00F9495D" w:rsidP="00601349">
            <w:pPr>
              <w:rPr>
                <w:rFonts w:eastAsiaTheme="minorHAnsi" w:cs="Arial"/>
                <w:b/>
              </w:rPr>
            </w:pPr>
          </w:p>
          <w:p w14:paraId="34AE46D7" w14:textId="77777777" w:rsidR="00F9495D" w:rsidRPr="00F9495D" w:rsidRDefault="00F9495D" w:rsidP="00601349">
            <w:pPr>
              <w:rPr>
                <w:rFonts w:eastAsiaTheme="minorHAnsi" w:cs="Arial"/>
                <w:b/>
              </w:rPr>
            </w:pPr>
            <w:r w:rsidRPr="00F9495D">
              <w:rPr>
                <w:rFonts w:eastAsiaTheme="minorHAnsi" w:cs="Arial"/>
                <w:b/>
              </w:rPr>
              <w:t>Attendee (by job title)</w:t>
            </w:r>
          </w:p>
          <w:p w14:paraId="34AE46D8" w14:textId="77777777" w:rsidR="00F9495D" w:rsidRPr="00F9495D" w:rsidRDefault="00F9495D" w:rsidP="00601349">
            <w:pPr>
              <w:rPr>
                <w:rFonts w:eastAsiaTheme="minorHAnsi" w:cs="Arial"/>
                <w:b/>
              </w:rPr>
            </w:pPr>
          </w:p>
        </w:tc>
        <w:tc>
          <w:tcPr>
            <w:tcW w:w="4985" w:type="dxa"/>
            <w:shd w:val="clear" w:color="auto" w:fill="DBE5F1" w:themeFill="accent1" w:themeFillTint="33"/>
          </w:tcPr>
          <w:p w14:paraId="34AE46D9" w14:textId="77777777" w:rsidR="00F9495D" w:rsidRPr="00F9495D" w:rsidRDefault="00F9495D" w:rsidP="00601349">
            <w:pPr>
              <w:rPr>
                <w:rFonts w:eastAsiaTheme="minorHAnsi" w:cs="Arial"/>
                <w:b/>
              </w:rPr>
            </w:pPr>
          </w:p>
          <w:p w14:paraId="34AE46DA" w14:textId="77777777" w:rsidR="00F9495D" w:rsidRPr="00E94F16" w:rsidRDefault="00F9495D" w:rsidP="00601349">
            <w:pPr>
              <w:rPr>
                <w:rFonts w:eastAsiaTheme="minorHAnsi" w:cs="Arial"/>
                <w:b/>
              </w:rPr>
            </w:pPr>
            <w:r w:rsidRPr="00F9495D">
              <w:rPr>
                <w:rFonts w:eastAsiaTheme="minorHAnsi" w:cs="Arial"/>
                <w:b/>
              </w:rPr>
              <w:t>Dep</w:t>
            </w:r>
            <w:r w:rsidRPr="00E94F16">
              <w:rPr>
                <w:rFonts w:eastAsiaTheme="minorHAnsi" w:cs="Arial"/>
                <w:b/>
              </w:rPr>
              <w:t>uty (by job title)</w:t>
            </w:r>
          </w:p>
        </w:tc>
      </w:tr>
      <w:tr w:rsidR="00F9495D" w:rsidRPr="00F9495D" w14:paraId="34AE46DE" w14:textId="77777777" w:rsidTr="00601349">
        <w:tc>
          <w:tcPr>
            <w:tcW w:w="4621" w:type="dxa"/>
          </w:tcPr>
          <w:p w14:paraId="34AE46DC" w14:textId="77777777" w:rsidR="00F9495D" w:rsidRPr="00F9495D" w:rsidRDefault="00F9495D" w:rsidP="00601349">
            <w:pPr>
              <w:rPr>
                <w:rFonts w:eastAsiaTheme="minorHAnsi" w:cs="Arial"/>
              </w:rPr>
            </w:pPr>
          </w:p>
        </w:tc>
        <w:tc>
          <w:tcPr>
            <w:tcW w:w="4985" w:type="dxa"/>
          </w:tcPr>
          <w:p w14:paraId="34AE46DD" w14:textId="77777777" w:rsidR="00F9495D" w:rsidRPr="00F9495D" w:rsidRDefault="00F9495D" w:rsidP="00601349">
            <w:pPr>
              <w:rPr>
                <w:rFonts w:eastAsiaTheme="minorHAnsi" w:cs="Arial"/>
              </w:rPr>
            </w:pPr>
          </w:p>
        </w:tc>
      </w:tr>
      <w:tr w:rsidR="00F9495D" w:rsidRPr="00F9495D" w14:paraId="34AE46E1" w14:textId="77777777" w:rsidTr="00601349">
        <w:tc>
          <w:tcPr>
            <w:tcW w:w="4621" w:type="dxa"/>
          </w:tcPr>
          <w:p w14:paraId="34AE46DF" w14:textId="77777777" w:rsidR="00F9495D" w:rsidRPr="00F9495D" w:rsidRDefault="00F9495D" w:rsidP="00601349">
            <w:pPr>
              <w:rPr>
                <w:rFonts w:eastAsiaTheme="minorHAnsi" w:cs="Arial"/>
              </w:rPr>
            </w:pPr>
          </w:p>
        </w:tc>
        <w:tc>
          <w:tcPr>
            <w:tcW w:w="4985" w:type="dxa"/>
          </w:tcPr>
          <w:p w14:paraId="34AE46E0" w14:textId="77777777" w:rsidR="00F9495D" w:rsidRPr="00F9495D" w:rsidRDefault="00F9495D" w:rsidP="00601349">
            <w:pPr>
              <w:rPr>
                <w:rFonts w:eastAsiaTheme="minorHAnsi" w:cs="Arial"/>
              </w:rPr>
            </w:pPr>
          </w:p>
        </w:tc>
      </w:tr>
      <w:tr w:rsidR="00F9495D" w:rsidRPr="00F9495D" w14:paraId="34AE46E4" w14:textId="77777777" w:rsidTr="00601349">
        <w:tc>
          <w:tcPr>
            <w:tcW w:w="4621" w:type="dxa"/>
          </w:tcPr>
          <w:p w14:paraId="34AE46E2" w14:textId="77777777" w:rsidR="00F9495D" w:rsidRPr="00F9495D" w:rsidRDefault="00F9495D" w:rsidP="00601349">
            <w:pPr>
              <w:rPr>
                <w:rFonts w:eastAsiaTheme="minorHAnsi" w:cs="Arial"/>
              </w:rPr>
            </w:pPr>
          </w:p>
        </w:tc>
        <w:tc>
          <w:tcPr>
            <w:tcW w:w="4985" w:type="dxa"/>
          </w:tcPr>
          <w:p w14:paraId="34AE46E3" w14:textId="77777777" w:rsidR="00F9495D" w:rsidRPr="00F9495D" w:rsidRDefault="00F9495D" w:rsidP="00601349">
            <w:pPr>
              <w:rPr>
                <w:rFonts w:eastAsiaTheme="minorHAnsi" w:cs="Arial"/>
              </w:rPr>
            </w:pPr>
          </w:p>
        </w:tc>
      </w:tr>
      <w:tr w:rsidR="00F9495D" w:rsidRPr="00F9495D" w14:paraId="34AE46E7" w14:textId="77777777" w:rsidTr="00601349">
        <w:tc>
          <w:tcPr>
            <w:tcW w:w="4621" w:type="dxa"/>
          </w:tcPr>
          <w:p w14:paraId="34AE46E5" w14:textId="77777777" w:rsidR="00F9495D" w:rsidRPr="00F9495D" w:rsidRDefault="00F9495D" w:rsidP="00601349">
            <w:pPr>
              <w:rPr>
                <w:rFonts w:eastAsiaTheme="minorHAnsi" w:cs="Arial"/>
              </w:rPr>
            </w:pPr>
          </w:p>
        </w:tc>
        <w:tc>
          <w:tcPr>
            <w:tcW w:w="4985" w:type="dxa"/>
          </w:tcPr>
          <w:p w14:paraId="34AE46E6" w14:textId="77777777" w:rsidR="00F9495D" w:rsidRPr="00F9495D" w:rsidRDefault="00F9495D" w:rsidP="00601349">
            <w:pPr>
              <w:rPr>
                <w:rFonts w:eastAsiaTheme="minorHAnsi" w:cs="Arial"/>
              </w:rPr>
            </w:pPr>
          </w:p>
        </w:tc>
      </w:tr>
      <w:tr w:rsidR="00F9495D" w:rsidRPr="00F9495D" w14:paraId="34AE46EA" w14:textId="77777777" w:rsidTr="00601349">
        <w:tc>
          <w:tcPr>
            <w:tcW w:w="4621" w:type="dxa"/>
          </w:tcPr>
          <w:p w14:paraId="34AE46E8" w14:textId="77777777" w:rsidR="00F9495D" w:rsidRPr="00F9495D" w:rsidRDefault="00F9495D" w:rsidP="00601349">
            <w:pPr>
              <w:rPr>
                <w:rFonts w:eastAsiaTheme="minorHAnsi" w:cs="Arial"/>
              </w:rPr>
            </w:pPr>
          </w:p>
        </w:tc>
        <w:tc>
          <w:tcPr>
            <w:tcW w:w="4985" w:type="dxa"/>
          </w:tcPr>
          <w:p w14:paraId="34AE46E9" w14:textId="77777777" w:rsidR="00F9495D" w:rsidRPr="00F9495D" w:rsidRDefault="00F9495D" w:rsidP="00601349">
            <w:pPr>
              <w:rPr>
                <w:rFonts w:eastAsiaTheme="minorHAnsi" w:cs="Arial"/>
              </w:rPr>
            </w:pPr>
          </w:p>
        </w:tc>
      </w:tr>
      <w:tr w:rsidR="00F9495D" w:rsidRPr="00F9495D" w14:paraId="34AE46ED" w14:textId="77777777" w:rsidTr="00601349">
        <w:tc>
          <w:tcPr>
            <w:tcW w:w="4621" w:type="dxa"/>
          </w:tcPr>
          <w:p w14:paraId="34AE46EB" w14:textId="77777777" w:rsidR="00F9495D" w:rsidRPr="00F9495D" w:rsidRDefault="00F9495D" w:rsidP="00601349">
            <w:pPr>
              <w:rPr>
                <w:rFonts w:eastAsiaTheme="minorHAnsi" w:cs="Arial"/>
              </w:rPr>
            </w:pPr>
          </w:p>
        </w:tc>
        <w:tc>
          <w:tcPr>
            <w:tcW w:w="4985" w:type="dxa"/>
          </w:tcPr>
          <w:p w14:paraId="34AE46EC" w14:textId="77777777" w:rsidR="00F9495D" w:rsidRPr="00F9495D" w:rsidRDefault="00F9495D" w:rsidP="00601349">
            <w:pPr>
              <w:rPr>
                <w:rFonts w:eastAsiaTheme="minorHAnsi" w:cs="Arial"/>
              </w:rPr>
            </w:pPr>
          </w:p>
        </w:tc>
      </w:tr>
      <w:tr w:rsidR="00F9495D" w:rsidRPr="00F9495D" w14:paraId="34AE46F0" w14:textId="77777777" w:rsidTr="00601349">
        <w:tc>
          <w:tcPr>
            <w:tcW w:w="4621" w:type="dxa"/>
          </w:tcPr>
          <w:p w14:paraId="34AE46EE" w14:textId="77777777" w:rsidR="00F9495D" w:rsidRPr="00F9495D" w:rsidRDefault="00F9495D" w:rsidP="00601349">
            <w:pPr>
              <w:rPr>
                <w:rFonts w:eastAsiaTheme="minorHAnsi" w:cs="Arial"/>
              </w:rPr>
            </w:pPr>
          </w:p>
        </w:tc>
        <w:tc>
          <w:tcPr>
            <w:tcW w:w="4985" w:type="dxa"/>
          </w:tcPr>
          <w:p w14:paraId="34AE46EF" w14:textId="77777777" w:rsidR="00F9495D" w:rsidRPr="00F9495D" w:rsidRDefault="00F9495D" w:rsidP="00601349">
            <w:pPr>
              <w:rPr>
                <w:rFonts w:eastAsiaTheme="minorHAnsi" w:cs="Arial"/>
              </w:rPr>
            </w:pPr>
          </w:p>
        </w:tc>
      </w:tr>
      <w:tr w:rsidR="00F9495D" w:rsidRPr="00F9495D" w14:paraId="34AE46F3" w14:textId="77777777" w:rsidTr="00601349">
        <w:tc>
          <w:tcPr>
            <w:tcW w:w="4621" w:type="dxa"/>
          </w:tcPr>
          <w:p w14:paraId="34AE46F1" w14:textId="77777777" w:rsidR="00F9495D" w:rsidRPr="00F9495D" w:rsidRDefault="00F9495D" w:rsidP="00601349">
            <w:pPr>
              <w:rPr>
                <w:rFonts w:eastAsiaTheme="minorHAnsi" w:cs="Arial"/>
              </w:rPr>
            </w:pPr>
          </w:p>
        </w:tc>
        <w:tc>
          <w:tcPr>
            <w:tcW w:w="4985" w:type="dxa"/>
          </w:tcPr>
          <w:p w14:paraId="34AE46F2" w14:textId="77777777" w:rsidR="00F9495D" w:rsidRPr="00F9495D" w:rsidRDefault="00F9495D" w:rsidP="00601349">
            <w:pPr>
              <w:rPr>
                <w:rFonts w:eastAsiaTheme="minorHAnsi" w:cs="Arial"/>
              </w:rPr>
            </w:pPr>
          </w:p>
        </w:tc>
      </w:tr>
    </w:tbl>
    <w:p w14:paraId="34AE46F4" w14:textId="77777777" w:rsidR="00F9495D" w:rsidRPr="00F9495D" w:rsidRDefault="00F9495D" w:rsidP="00F9495D">
      <w:pPr>
        <w:rPr>
          <w:rFonts w:eastAsiaTheme="minorHAnsi" w:cs="Arial"/>
        </w:rPr>
      </w:pPr>
    </w:p>
    <w:p w14:paraId="34AE46F5" w14:textId="77777777" w:rsidR="00D30F2E" w:rsidRPr="00136668" w:rsidRDefault="00D30F2E" w:rsidP="00D30F2E">
      <w:pPr>
        <w:spacing w:before="0" w:after="0"/>
        <w:jc w:val="left"/>
        <w:rPr>
          <w:bCs/>
          <w:sz w:val="24"/>
        </w:rPr>
      </w:pPr>
      <w:r w:rsidRPr="00136668">
        <w:rPr>
          <w:b/>
          <w:bCs/>
          <w:sz w:val="24"/>
        </w:rPr>
        <w:lastRenderedPageBreak/>
        <w:t xml:space="preserve">PART B  </w:t>
      </w:r>
    </w:p>
    <w:p w14:paraId="34AE46F6" w14:textId="77777777" w:rsidR="00D30F2E" w:rsidRPr="00C309B8" w:rsidRDefault="00D30F2E" w:rsidP="00D30F2E">
      <w:pPr>
        <w:spacing w:before="0" w:after="0"/>
        <w:rPr>
          <w:b/>
          <w:bCs/>
          <w:sz w:val="24"/>
        </w:rPr>
      </w:pPr>
    </w:p>
    <w:p w14:paraId="34AE46F7" w14:textId="77777777" w:rsidR="00D30F2E" w:rsidRPr="00136668" w:rsidRDefault="00D30F2E" w:rsidP="00D30F2E">
      <w:pPr>
        <w:spacing w:before="0" w:after="0"/>
        <w:rPr>
          <w:b/>
          <w:sz w:val="24"/>
        </w:rPr>
      </w:pPr>
      <w:r w:rsidRPr="00136668">
        <w:rPr>
          <w:b/>
          <w:sz w:val="24"/>
        </w:rPr>
        <w:t>3</w:t>
      </w:r>
      <w:r w:rsidRPr="00136668">
        <w:rPr>
          <w:b/>
          <w:sz w:val="24"/>
        </w:rPr>
        <w:tab/>
        <w:t>IDENTIFICATION OF STAKEHOLDERS</w:t>
      </w:r>
    </w:p>
    <w:p w14:paraId="34AE46F8" w14:textId="77777777" w:rsidR="00D30F2E" w:rsidRPr="00136668" w:rsidRDefault="00D30F2E" w:rsidP="00D30F2E">
      <w:pPr>
        <w:spacing w:before="0" w:after="0"/>
        <w:ind w:left="720"/>
        <w:jc w:val="left"/>
        <w:rPr>
          <w:bCs/>
          <w:iCs/>
          <w:sz w:val="24"/>
        </w:rPr>
      </w:pPr>
    </w:p>
    <w:p w14:paraId="34AE46F9" w14:textId="77777777" w:rsidR="00D30F2E" w:rsidRPr="00136668" w:rsidRDefault="00D30F2E" w:rsidP="00D30F2E">
      <w:pPr>
        <w:spacing w:before="0" w:after="0"/>
        <w:jc w:val="left"/>
        <w:rPr>
          <w:bCs/>
          <w:iCs/>
          <w:sz w:val="24"/>
        </w:rPr>
      </w:pPr>
      <w:r w:rsidRPr="00136668">
        <w:rPr>
          <w:bCs/>
          <w:iCs/>
          <w:sz w:val="24"/>
        </w:rPr>
        <w:t>The table below should be used as a summary.  List those involved in development, consultation, approval and ratification processes.</w:t>
      </w:r>
    </w:p>
    <w:p w14:paraId="34AE46FA" w14:textId="77777777" w:rsidR="00D30F2E" w:rsidRPr="00136668" w:rsidRDefault="00D30F2E" w:rsidP="00D30F2E">
      <w:pPr>
        <w:spacing w:before="0" w:after="0"/>
        <w:jc w:val="left"/>
        <w:rPr>
          <w:iCs/>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0"/>
        <w:gridCol w:w="3464"/>
      </w:tblGrid>
      <w:tr w:rsidR="00D30F2E" w:rsidRPr="00136668" w14:paraId="34AE46FD" w14:textId="77777777" w:rsidTr="00E00093">
        <w:trPr>
          <w:trHeight w:val="530"/>
        </w:trPr>
        <w:tc>
          <w:tcPr>
            <w:tcW w:w="5670" w:type="dxa"/>
            <w:vAlign w:val="center"/>
          </w:tcPr>
          <w:p w14:paraId="34AE46FB" w14:textId="77777777" w:rsidR="00D30F2E" w:rsidRPr="00136668" w:rsidRDefault="00D30F2E" w:rsidP="00E00093">
            <w:pPr>
              <w:tabs>
                <w:tab w:val="center" w:pos="4513"/>
                <w:tab w:val="right" w:pos="9026"/>
              </w:tabs>
              <w:spacing w:before="0" w:after="0"/>
              <w:rPr>
                <w:b/>
                <w:bCs/>
                <w:iCs/>
                <w:sz w:val="24"/>
              </w:rPr>
            </w:pPr>
            <w:r w:rsidRPr="00136668">
              <w:rPr>
                <w:b/>
                <w:bCs/>
                <w:iCs/>
                <w:sz w:val="24"/>
              </w:rPr>
              <w:t>Stakeholder</w:t>
            </w:r>
          </w:p>
        </w:tc>
        <w:tc>
          <w:tcPr>
            <w:tcW w:w="3464" w:type="dxa"/>
            <w:vAlign w:val="center"/>
          </w:tcPr>
          <w:p w14:paraId="34AE46FC" w14:textId="77777777" w:rsidR="00D30F2E" w:rsidRPr="00136668" w:rsidRDefault="00D30F2E" w:rsidP="00E00093">
            <w:pPr>
              <w:spacing w:before="0" w:after="0"/>
              <w:rPr>
                <w:b/>
                <w:bCs/>
                <w:iCs/>
                <w:sz w:val="24"/>
              </w:rPr>
            </w:pPr>
            <w:r w:rsidRPr="00136668">
              <w:rPr>
                <w:b/>
                <w:bCs/>
                <w:iCs/>
                <w:sz w:val="24"/>
              </w:rPr>
              <w:t>Level of involvement</w:t>
            </w:r>
          </w:p>
        </w:tc>
      </w:tr>
      <w:tr w:rsidR="00D30F2E" w:rsidRPr="00136668" w14:paraId="34AE4700" w14:textId="77777777" w:rsidTr="00E00093">
        <w:tc>
          <w:tcPr>
            <w:tcW w:w="5670" w:type="dxa"/>
          </w:tcPr>
          <w:p w14:paraId="34AE46FE" w14:textId="77777777" w:rsidR="00D30F2E" w:rsidRPr="00BB0AA0" w:rsidRDefault="00D30F2E" w:rsidP="00E00093">
            <w:pPr>
              <w:tabs>
                <w:tab w:val="center" w:pos="4513"/>
                <w:tab w:val="right" w:pos="9026"/>
              </w:tabs>
              <w:spacing w:before="0" w:after="0"/>
              <w:jc w:val="left"/>
              <w:rPr>
                <w:iCs/>
                <w:sz w:val="24"/>
              </w:rPr>
            </w:pPr>
            <w:r>
              <w:rPr>
                <w:iCs/>
                <w:sz w:val="24"/>
              </w:rPr>
              <w:t>Leeds Care Group clinical governance council</w:t>
            </w:r>
          </w:p>
        </w:tc>
        <w:tc>
          <w:tcPr>
            <w:tcW w:w="3464" w:type="dxa"/>
          </w:tcPr>
          <w:p w14:paraId="34AE46FF" w14:textId="77777777" w:rsidR="00D30F2E" w:rsidRPr="00BB0AA0" w:rsidRDefault="00D30F2E" w:rsidP="00E00093">
            <w:pPr>
              <w:spacing w:before="0" w:after="0"/>
              <w:rPr>
                <w:iCs/>
                <w:sz w:val="24"/>
              </w:rPr>
            </w:pPr>
          </w:p>
        </w:tc>
      </w:tr>
      <w:tr w:rsidR="00D30F2E" w:rsidRPr="00136668" w14:paraId="34AE4703" w14:textId="77777777" w:rsidTr="00E00093">
        <w:tc>
          <w:tcPr>
            <w:tcW w:w="5670" w:type="dxa"/>
          </w:tcPr>
          <w:p w14:paraId="34AE4701" w14:textId="77777777" w:rsidR="00D30F2E" w:rsidRDefault="00D30F2E" w:rsidP="00E00093">
            <w:pPr>
              <w:tabs>
                <w:tab w:val="center" w:pos="4513"/>
                <w:tab w:val="right" w:pos="9026"/>
              </w:tabs>
              <w:spacing w:before="0" w:after="0"/>
              <w:jc w:val="left"/>
              <w:rPr>
                <w:iCs/>
                <w:sz w:val="24"/>
              </w:rPr>
            </w:pPr>
            <w:r>
              <w:rPr>
                <w:iCs/>
                <w:sz w:val="24"/>
              </w:rPr>
              <w:t>Leeds Care Group Management meeting</w:t>
            </w:r>
          </w:p>
        </w:tc>
        <w:tc>
          <w:tcPr>
            <w:tcW w:w="3464" w:type="dxa"/>
          </w:tcPr>
          <w:p w14:paraId="34AE4702" w14:textId="77777777" w:rsidR="00D30F2E" w:rsidRPr="00BB0AA0" w:rsidRDefault="00D30F2E" w:rsidP="00E00093">
            <w:pPr>
              <w:spacing w:before="0" w:after="0"/>
              <w:rPr>
                <w:iCs/>
                <w:sz w:val="24"/>
              </w:rPr>
            </w:pPr>
          </w:p>
        </w:tc>
      </w:tr>
      <w:tr w:rsidR="00D30F2E" w:rsidRPr="00136668" w14:paraId="34AE4706" w14:textId="77777777" w:rsidTr="00E00093">
        <w:tc>
          <w:tcPr>
            <w:tcW w:w="5670" w:type="dxa"/>
          </w:tcPr>
          <w:p w14:paraId="34AE4704" w14:textId="77777777" w:rsidR="00D30F2E" w:rsidRDefault="00D30F2E" w:rsidP="00E00093">
            <w:pPr>
              <w:tabs>
                <w:tab w:val="center" w:pos="4513"/>
                <w:tab w:val="right" w:pos="9026"/>
              </w:tabs>
              <w:spacing w:before="0" w:after="0"/>
              <w:jc w:val="left"/>
              <w:rPr>
                <w:iCs/>
                <w:sz w:val="24"/>
              </w:rPr>
            </w:pPr>
            <w:r>
              <w:rPr>
                <w:iCs/>
                <w:sz w:val="24"/>
              </w:rPr>
              <w:t>System Resilience &amp; assurance Board</w:t>
            </w:r>
          </w:p>
        </w:tc>
        <w:tc>
          <w:tcPr>
            <w:tcW w:w="3464" w:type="dxa"/>
          </w:tcPr>
          <w:p w14:paraId="34AE4705" w14:textId="77777777" w:rsidR="00D30F2E" w:rsidRPr="00BB0AA0" w:rsidRDefault="00D30F2E" w:rsidP="00E00093">
            <w:pPr>
              <w:spacing w:before="0" w:after="0"/>
              <w:rPr>
                <w:iCs/>
                <w:sz w:val="24"/>
              </w:rPr>
            </w:pPr>
            <w:r>
              <w:rPr>
                <w:iCs/>
                <w:sz w:val="24"/>
              </w:rPr>
              <w:t>Signed off by CEO</w:t>
            </w:r>
          </w:p>
        </w:tc>
      </w:tr>
      <w:tr w:rsidR="00D30F2E" w:rsidRPr="00136668" w14:paraId="34AE4709" w14:textId="77777777" w:rsidTr="00E00093">
        <w:tc>
          <w:tcPr>
            <w:tcW w:w="5670" w:type="dxa"/>
          </w:tcPr>
          <w:p w14:paraId="34AE4707" w14:textId="77777777" w:rsidR="00D30F2E" w:rsidRDefault="00D30F2E" w:rsidP="00E00093">
            <w:pPr>
              <w:tabs>
                <w:tab w:val="center" w:pos="4513"/>
                <w:tab w:val="right" w:pos="9026"/>
              </w:tabs>
              <w:spacing w:before="0" w:after="0"/>
              <w:jc w:val="left"/>
              <w:rPr>
                <w:iCs/>
                <w:sz w:val="24"/>
              </w:rPr>
            </w:pPr>
            <w:r>
              <w:rPr>
                <w:iCs/>
                <w:sz w:val="24"/>
              </w:rPr>
              <w:t xml:space="preserve">Operational delivery Group </w:t>
            </w:r>
          </w:p>
        </w:tc>
        <w:tc>
          <w:tcPr>
            <w:tcW w:w="3464" w:type="dxa"/>
          </w:tcPr>
          <w:p w14:paraId="34AE4708" w14:textId="77777777" w:rsidR="00D30F2E" w:rsidRPr="00BB0AA0" w:rsidRDefault="00D30F2E" w:rsidP="00E00093">
            <w:pPr>
              <w:spacing w:before="0" w:after="0"/>
              <w:rPr>
                <w:iCs/>
                <w:sz w:val="24"/>
              </w:rPr>
            </w:pPr>
            <w:r>
              <w:rPr>
                <w:iCs/>
                <w:sz w:val="24"/>
              </w:rPr>
              <w:t>Discussion with stakeholders</w:t>
            </w:r>
          </w:p>
        </w:tc>
      </w:tr>
      <w:tr w:rsidR="00D30F2E" w:rsidRPr="00136668" w14:paraId="34AE470C" w14:textId="77777777" w:rsidTr="00E00093">
        <w:tc>
          <w:tcPr>
            <w:tcW w:w="5670" w:type="dxa"/>
          </w:tcPr>
          <w:p w14:paraId="34AE470A" w14:textId="77777777" w:rsidR="00D30F2E" w:rsidRPr="00BB0AA0" w:rsidRDefault="00D30F2E" w:rsidP="00E00093">
            <w:pPr>
              <w:tabs>
                <w:tab w:val="center" w:pos="4513"/>
                <w:tab w:val="right" w:pos="9026"/>
              </w:tabs>
              <w:spacing w:before="0" w:after="0"/>
              <w:jc w:val="left"/>
              <w:rPr>
                <w:iCs/>
                <w:sz w:val="24"/>
              </w:rPr>
            </w:pPr>
            <w:r w:rsidRPr="00BB0AA0">
              <w:rPr>
                <w:iCs/>
                <w:sz w:val="24"/>
              </w:rPr>
              <w:t>Inpatient services</w:t>
            </w:r>
          </w:p>
        </w:tc>
        <w:tc>
          <w:tcPr>
            <w:tcW w:w="3464" w:type="dxa"/>
          </w:tcPr>
          <w:p w14:paraId="34AE470B" w14:textId="77777777" w:rsidR="00D30F2E" w:rsidRPr="00BB0AA0" w:rsidRDefault="00D30F2E" w:rsidP="00E00093">
            <w:pPr>
              <w:spacing w:before="0" w:after="0"/>
              <w:rPr>
                <w:iCs/>
                <w:sz w:val="24"/>
              </w:rPr>
            </w:pPr>
            <w:r>
              <w:rPr>
                <w:iCs/>
                <w:sz w:val="24"/>
              </w:rPr>
              <w:t>Discussion with Stakeholders</w:t>
            </w:r>
          </w:p>
        </w:tc>
      </w:tr>
      <w:tr w:rsidR="00D30F2E" w:rsidRPr="00136668" w14:paraId="34AE470F" w14:textId="77777777" w:rsidTr="00E00093">
        <w:tc>
          <w:tcPr>
            <w:tcW w:w="5670" w:type="dxa"/>
          </w:tcPr>
          <w:p w14:paraId="34AE470D" w14:textId="77777777" w:rsidR="00D30F2E" w:rsidRPr="00BB0AA0" w:rsidRDefault="00D30F2E" w:rsidP="00E00093">
            <w:pPr>
              <w:tabs>
                <w:tab w:val="center" w:pos="4513"/>
                <w:tab w:val="right" w:pos="9026"/>
              </w:tabs>
              <w:spacing w:before="0" w:after="0"/>
              <w:jc w:val="left"/>
              <w:rPr>
                <w:iCs/>
                <w:sz w:val="24"/>
              </w:rPr>
            </w:pPr>
            <w:r w:rsidRPr="00136668">
              <w:rPr>
                <w:iCs/>
                <w:sz w:val="24"/>
              </w:rPr>
              <w:t>Communit</w:t>
            </w:r>
            <w:r w:rsidRPr="00BB0AA0">
              <w:rPr>
                <w:iCs/>
                <w:sz w:val="24"/>
              </w:rPr>
              <w:t>y services</w:t>
            </w:r>
          </w:p>
        </w:tc>
        <w:tc>
          <w:tcPr>
            <w:tcW w:w="3464" w:type="dxa"/>
          </w:tcPr>
          <w:p w14:paraId="34AE470E" w14:textId="77777777" w:rsidR="00D30F2E" w:rsidRPr="00BB0AA0" w:rsidRDefault="00D30F2E" w:rsidP="00E00093">
            <w:pPr>
              <w:spacing w:before="0" w:after="0"/>
              <w:rPr>
                <w:iCs/>
                <w:sz w:val="24"/>
              </w:rPr>
            </w:pPr>
            <w:r>
              <w:rPr>
                <w:iCs/>
                <w:sz w:val="24"/>
              </w:rPr>
              <w:t>Discussion with stakeholders</w:t>
            </w:r>
          </w:p>
        </w:tc>
      </w:tr>
      <w:tr w:rsidR="00D30F2E" w:rsidRPr="00136668" w14:paraId="34AE4712" w14:textId="77777777" w:rsidTr="00E00093">
        <w:tc>
          <w:tcPr>
            <w:tcW w:w="5670" w:type="dxa"/>
          </w:tcPr>
          <w:p w14:paraId="34AE4710" w14:textId="77777777" w:rsidR="00D30F2E" w:rsidRPr="00136668" w:rsidRDefault="00D30F2E" w:rsidP="00E00093">
            <w:pPr>
              <w:tabs>
                <w:tab w:val="center" w:pos="4513"/>
                <w:tab w:val="right" w:pos="9026"/>
              </w:tabs>
              <w:spacing w:before="0" w:after="0"/>
              <w:jc w:val="left"/>
              <w:rPr>
                <w:iCs/>
                <w:sz w:val="24"/>
              </w:rPr>
            </w:pPr>
            <w:r w:rsidRPr="00136668">
              <w:rPr>
                <w:iCs/>
                <w:sz w:val="24"/>
              </w:rPr>
              <w:t>Adult S</w:t>
            </w:r>
            <w:r w:rsidRPr="00BB0AA0">
              <w:rPr>
                <w:iCs/>
                <w:sz w:val="24"/>
              </w:rPr>
              <w:t>ocial care</w:t>
            </w:r>
          </w:p>
        </w:tc>
        <w:tc>
          <w:tcPr>
            <w:tcW w:w="3464" w:type="dxa"/>
          </w:tcPr>
          <w:p w14:paraId="34AE4711" w14:textId="77777777" w:rsidR="00D30F2E" w:rsidRPr="00BB0AA0" w:rsidRDefault="00D30F2E" w:rsidP="00E00093">
            <w:pPr>
              <w:spacing w:before="0" w:after="0"/>
              <w:rPr>
                <w:iCs/>
                <w:sz w:val="24"/>
              </w:rPr>
            </w:pPr>
            <w:r>
              <w:rPr>
                <w:iCs/>
                <w:sz w:val="24"/>
              </w:rPr>
              <w:t xml:space="preserve">Discussion with stakeholders </w:t>
            </w:r>
            <w:r w:rsidRPr="00C309B8">
              <w:rPr>
                <w:iCs/>
                <w:sz w:val="24"/>
              </w:rPr>
              <w:t>Amended and added comments</w:t>
            </w:r>
          </w:p>
        </w:tc>
      </w:tr>
      <w:tr w:rsidR="00D30F2E" w:rsidRPr="00136668" w14:paraId="34AE4715" w14:textId="77777777" w:rsidTr="00E00093">
        <w:tc>
          <w:tcPr>
            <w:tcW w:w="5670" w:type="dxa"/>
          </w:tcPr>
          <w:p w14:paraId="34AE4713" w14:textId="77777777" w:rsidR="00D30F2E" w:rsidRPr="00136668" w:rsidRDefault="00D30F2E" w:rsidP="00E00093">
            <w:pPr>
              <w:tabs>
                <w:tab w:val="center" w:pos="4513"/>
                <w:tab w:val="right" w:pos="9026"/>
              </w:tabs>
              <w:spacing w:before="0" w:after="0"/>
              <w:jc w:val="left"/>
              <w:rPr>
                <w:iCs/>
                <w:sz w:val="24"/>
              </w:rPr>
            </w:pPr>
          </w:p>
        </w:tc>
        <w:tc>
          <w:tcPr>
            <w:tcW w:w="3464" w:type="dxa"/>
          </w:tcPr>
          <w:p w14:paraId="34AE4714" w14:textId="77777777" w:rsidR="00D30F2E" w:rsidRPr="00136668" w:rsidRDefault="00D30F2E" w:rsidP="00E00093">
            <w:pPr>
              <w:spacing w:before="0" w:after="0"/>
              <w:rPr>
                <w:iCs/>
                <w:sz w:val="24"/>
              </w:rPr>
            </w:pPr>
          </w:p>
        </w:tc>
      </w:tr>
      <w:tr w:rsidR="00D30F2E" w:rsidRPr="00136668" w14:paraId="34AE4718" w14:textId="77777777" w:rsidTr="00E00093">
        <w:tc>
          <w:tcPr>
            <w:tcW w:w="5670" w:type="dxa"/>
          </w:tcPr>
          <w:p w14:paraId="34AE4716" w14:textId="77777777" w:rsidR="00D30F2E" w:rsidRPr="00136668" w:rsidRDefault="00D30F2E" w:rsidP="00E00093">
            <w:pPr>
              <w:tabs>
                <w:tab w:val="center" w:pos="4513"/>
                <w:tab w:val="right" w:pos="9026"/>
              </w:tabs>
              <w:spacing w:before="0" w:after="0"/>
              <w:jc w:val="left"/>
              <w:rPr>
                <w:iCs/>
                <w:sz w:val="24"/>
              </w:rPr>
            </w:pPr>
          </w:p>
        </w:tc>
        <w:tc>
          <w:tcPr>
            <w:tcW w:w="3464" w:type="dxa"/>
          </w:tcPr>
          <w:p w14:paraId="34AE4717" w14:textId="77777777" w:rsidR="00D30F2E" w:rsidRPr="00136668" w:rsidRDefault="00D30F2E" w:rsidP="00E00093">
            <w:pPr>
              <w:spacing w:before="0" w:after="0"/>
              <w:rPr>
                <w:iCs/>
                <w:sz w:val="24"/>
              </w:rPr>
            </w:pPr>
          </w:p>
        </w:tc>
      </w:tr>
      <w:tr w:rsidR="00D30F2E" w:rsidRPr="00136668" w14:paraId="34AE471B" w14:textId="77777777" w:rsidTr="00E00093">
        <w:tc>
          <w:tcPr>
            <w:tcW w:w="5670" w:type="dxa"/>
          </w:tcPr>
          <w:p w14:paraId="34AE4719" w14:textId="77777777" w:rsidR="00D30F2E" w:rsidRPr="00136668" w:rsidRDefault="00D30F2E" w:rsidP="00E00093">
            <w:pPr>
              <w:tabs>
                <w:tab w:val="center" w:pos="4513"/>
                <w:tab w:val="right" w:pos="9026"/>
              </w:tabs>
              <w:spacing w:before="0" w:after="0"/>
              <w:jc w:val="left"/>
              <w:rPr>
                <w:iCs/>
                <w:sz w:val="24"/>
              </w:rPr>
            </w:pPr>
          </w:p>
        </w:tc>
        <w:tc>
          <w:tcPr>
            <w:tcW w:w="3464" w:type="dxa"/>
          </w:tcPr>
          <w:p w14:paraId="34AE471A" w14:textId="77777777" w:rsidR="00D30F2E" w:rsidRPr="00136668" w:rsidRDefault="00D30F2E" w:rsidP="00E00093">
            <w:pPr>
              <w:spacing w:before="0" w:after="0"/>
              <w:rPr>
                <w:iCs/>
                <w:sz w:val="24"/>
              </w:rPr>
            </w:pPr>
          </w:p>
        </w:tc>
      </w:tr>
      <w:tr w:rsidR="00D30F2E" w:rsidRPr="00136668" w14:paraId="34AE471E" w14:textId="77777777" w:rsidTr="00E00093">
        <w:tc>
          <w:tcPr>
            <w:tcW w:w="5670" w:type="dxa"/>
          </w:tcPr>
          <w:p w14:paraId="34AE471C" w14:textId="77777777" w:rsidR="00D30F2E" w:rsidRPr="00136668" w:rsidRDefault="00D30F2E" w:rsidP="00E00093">
            <w:pPr>
              <w:tabs>
                <w:tab w:val="center" w:pos="4513"/>
                <w:tab w:val="right" w:pos="9026"/>
              </w:tabs>
              <w:spacing w:before="0" w:after="0"/>
              <w:jc w:val="left"/>
              <w:rPr>
                <w:iCs/>
                <w:sz w:val="24"/>
              </w:rPr>
            </w:pPr>
          </w:p>
        </w:tc>
        <w:tc>
          <w:tcPr>
            <w:tcW w:w="3464" w:type="dxa"/>
          </w:tcPr>
          <w:p w14:paraId="34AE471D" w14:textId="77777777" w:rsidR="00D30F2E" w:rsidRPr="00136668" w:rsidRDefault="00D30F2E" w:rsidP="00E00093">
            <w:pPr>
              <w:spacing w:before="0" w:after="0"/>
              <w:rPr>
                <w:iCs/>
                <w:sz w:val="24"/>
              </w:rPr>
            </w:pPr>
          </w:p>
        </w:tc>
      </w:tr>
      <w:tr w:rsidR="00D30F2E" w:rsidRPr="00136668" w14:paraId="34AE4721" w14:textId="77777777" w:rsidTr="00E00093">
        <w:tc>
          <w:tcPr>
            <w:tcW w:w="5670" w:type="dxa"/>
          </w:tcPr>
          <w:p w14:paraId="34AE471F" w14:textId="77777777" w:rsidR="00D30F2E" w:rsidRPr="00136668" w:rsidRDefault="00D30F2E" w:rsidP="00E00093">
            <w:pPr>
              <w:tabs>
                <w:tab w:val="center" w:pos="4513"/>
                <w:tab w:val="right" w:pos="9026"/>
              </w:tabs>
              <w:spacing w:before="0" w:after="0"/>
              <w:jc w:val="left"/>
              <w:rPr>
                <w:iCs/>
                <w:sz w:val="24"/>
              </w:rPr>
            </w:pPr>
          </w:p>
        </w:tc>
        <w:tc>
          <w:tcPr>
            <w:tcW w:w="3464" w:type="dxa"/>
          </w:tcPr>
          <w:p w14:paraId="34AE4720" w14:textId="77777777" w:rsidR="00D30F2E" w:rsidRPr="00136668" w:rsidRDefault="00D30F2E" w:rsidP="00E00093">
            <w:pPr>
              <w:spacing w:before="0" w:after="0"/>
              <w:rPr>
                <w:iCs/>
                <w:sz w:val="24"/>
              </w:rPr>
            </w:pPr>
          </w:p>
        </w:tc>
      </w:tr>
      <w:tr w:rsidR="00D30F2E" w:rsidRPr="00136668" w14:paraId="34AE4724" w14:textId="77777777" w:rsidTr="00E00093">
        <w:tc>
          <w:tcPr>
            <w:tcW w:w="5670" w:type="dxa"/>
          </w:tcPr>
          <w:p w14:paraId="34AE4722" w14:textId="77777777" w:rsidR="00D30F2E" w:rsidRPr="00136668" w:rsidRDefault="00D30F2E" w:rsidP="00E00093">
            <w:pPr>
              <w:tabs>
                <w:tab w:val="center" w:pos="4513"/>
                <w:tab w:val="right" w:pos="9026"/>
              </w:tabs>
              <w:spacing w:before="0" w:after="0"/>
              <w:jc w:val="left"/>
              <w:rPr>
                <w:iCs/>
                <w:sz w:val="24"/>
              </w:rPr>
            </w:pPr>
          </w:p>
        </w:tc>
        <w:tc>
          <w:tcPr>
            <w:tcW w:w="3464" w:type="dxa"/>
          </w:tcPr>
          <w:p w14:paraId="34AE4723" w14:textId="77777777" w:rsidR="00D30F2E" w:rsidRPr="00136668" w:rsidRDefault="00D30F2E" w:rsidP="00E00093">
            <w:pPr>
              <w:spacing w:before="0" w:after="0"/>
              <w:rPr>
                <w:iCs/>
                <w:sz w:val="24"/>
              </w:rPr>
            </w:pPr>
          </w:p>
        </w:tc>
      </w:tr>
    </w:tbl>
    <w:p w14:paraId="34AE4725" w14:textId="77777777" w:rsidR="00D30F2E" w:rsidRPr="00136668" w:rsidRDefault="00D30F2E" w:rsidP="00D30F2E">
      <w:pPr>
        <w:spacing w:before="0" w:line="276" w:lineRule="auto"/>
        <w:jc w:val="left"/>
        <w:rPr>
          <w:b/>
          <w:bCs/>
          <w:sz w:val="24"/>
        </w:rPr>
      </w:pPr>
    </w:p>
    <w:p w14:paraId="34AE4726" w14:textId="77777777" w:rsidR="00D30F2E" w:rsidRPr="00136668" w:rsidRDefault="00D30F2E" w:rsidP="00D30F2E">
      <w:pPr>
        <w:spacing w:before="0" w:after="0"/>
        <w:rPr>
          <w:b/>
          <w:sz w:val="24"/>
        </w:rPr>
      </w:pPr>
      <w:r w:rsidRPr="00136668">
        <w:rPr>
          <w:b/>
          <w:sz w:val="24"/>
        </w:rPr>
        <w:t>4</w:t>
      </w:r>
      <w:r w:rsidRPr="00136668">
        <w:rPr>
          <w:b/>
          <w:sz w:val="24"/>
        </w:rPr>
        <w:tab/>
        <w:t>REFERENCES, EVIDENCE BASE</w:t>
      </w:r>
    </w:p>
    <w:p w14:paraId="34AE4727" w14:textId="77777777" w:rsidR="00D30F2E" w:rsidRPr="00136668" w:rsidRDefault="00D30F2E" w:rsidP="00D30F2E">
      <w:pPr>
        <w:spacing w:before="0" w:after="0"/>
        <w:ind w:left="709"/>
        <w:rPr>
          <w:sz w:val="24"/>
        </w:rPr>
      </w:pPr>
    </w:p>
    <w:p w14:paraId="34AE4728" w14:textId="77777777" w:rsidR="00D30F2E" w:rsidRPr="00136668" w:rsidRDefault="00D30F2E" w:rsidP="00D30F2E">
      <w:pPr>
        <w:spacing w:before="0" w:line="276" w:lineRule="auto"/>
        <w:jc w:val="left"/>
        <w:rPr>
          <w:b/>
          <w:bCs/>
          <w:sz w:val="24"/>
        </w:rPr>
      </w:pPr>
    </w:p>
    <w:p w14:paraId="34AE4729" w14:textId="77777777" w:rsidR="00D30F2E" w:rsidRPr="00136668" w:rsidRDefault="00D30F2E" w:rsidP="00D30F2E">
      <w:pPr>
        <w:keepNext/>
        <w:keepLines/>
        <w:spacing w:before="0" w:after="0"/>
        <w:outlineLvl w:val="8"/>
        <w:rPr>
          <w:rFonts w:eastAsiaTheme="majorEastAsia" w:cs="Arial"/>
          <w:b/>
          <w:bCs/>
          <w:iCs/>
          <w:sz w:val="24"/>
          <w:szCs w:val="20"/>
        </w:rPr>
      </w:pPr>
      <w:r w:rsidRPr="00136668">
        <w:rPr>
          <w:rFonts w:eastAsiaTheme="majorEastAsia" w:cs="Arial"/>
          <w:b/>
          <w:bCs/>
          <w:iCs/>
          <w:sz w:val="24"/>
          <w:szCs w:val="20"/>
        </w:rPr>
        <w:t>5</w:t>
      </w:r>
      <w:r w:rsidRPr="00136668">
        <w:rPr>
          <w:rFonts w:eastAsiaTheme="majorEastAsia" w:cs="Arial"/>
          <w:b/>
          <w:bCs/>
          <w:iCs/>
          <w:sz w:val="24"/>
          <w:szCs w:val="20"/>
        </w:rPr>
        <w:tab/>
        <w:t>ASSOCIATED DOCUMENTATION (if relevant)</w:t>
      </w:r>
    </w:p>
    <w:p w14:paraId="34AE472A" w14:textId="77777777" w:rsidR="00D30F2E" w:rsidRPr="00136668" w:rsidRDefault="00D30F2E" w:rsidP="00D30F2E">
      <w:pPr>
        <w:spacing w:before="0" w:after="0"/>
        <w:rPr>
          <w:b/>
          <w:sz w:val="24"/>
          <w:szCs w:val="22"/>
        </w:rPr>
      </w:pPr>
    </w:p>
    <w:p w14:paraId="34AE472B" w14:textId="77777777" w:rsidR="00D30F2E" w:rsidRPr="00136668" w:rsidRDefault="00D30F2E" w:rsidP="00D30F2E">
      <w:pPr>
        <w:spacing w:before="0" w:after="0"/>
        <w:rPr>
          <w:b/>
          <w:sz w:val="24"/>
          <w:szCs w:val="22"/>
        </w:rPr>
      </w:pPr>
    </w:p>
    <w:p w14:paraId="34AE472C" w14:textId="77777777" w:rsidR="00D30F2E" w:rsidRPr="00136668" w:rsidRDefault="00D30F2E" w:rsidP="00D30F2E">
      <w:pPr>
        <w:spacing w:before="0" w:after="0"/>
        <w:rPr>
          <w:b/>
          <w:sz w:val="24"/>
          <w:szCs w:val="22"/>
        </w:rPr>
      </w:pPr>
    </w:p>
    <w:p w14:paraId="34AE472D" w14:textId="77777777" w:rsidR="00D30F2E" w:rsidRPr="00136668" w:rsidRDefault="00D30F2E" w:rsidP="00D30F2E">
      <w:pPr>
        <w:spacing w:before="0" w:after="0"/>
        <w:rPr>
          <w:b/>
          <w:sz w:val="24"/>
          <w:szCs w:val="22"/>
        </w:rPr>
      </w:pPr>
      <w:r w:rsidRPr="00136668">
        <w:rPr>
          <w:b/>
          <w:sz w:val="24"/>
          <w:szCs w:val="22"/>
        </w:rPr>
        <w:t>6</w:t>
      </w:r>
      <w:r w:rsidRPr="00136668">
        <w:rPr>
          <w:b/>
          <w:sz w:val="24"/>
          <w:szCs w:val="22"/>
        </w:rPr>
        <w:tab/>
        <w:t>STANDARDS/KEY PERFORMANCE INDICATORS (if relevant)</w:t>
      </w:r>
    </w:p>
    <w:p w14:paraId="34AE472E" w14:textId="77777777" w:rsidR="00D30F2E" w:rsidRPr="00136668" w:rsidRDefault="00D30F2E" w:rsidP="00D30F2E">
      <w:pPr>
        <w:spacing w:before="0" w:after="0"/>
        <w:rPr>
          <w:b/>
          <w:sz w:val="24"/>
          <w:szCs w:val="22"/>
        </w:rPr>
      </w:pPr>
    </w:p>
    <w:p w14:paraId="34AE472F" w14:textId="77777777" w:rsidR="00D30F2E" w:rsidRPr="00136668" w:rsidRDefault="00D30F2E" w:rsidP="00D30F2E">
      <w:pPr>
        <w:spacing w:before="0" w:after="0"/>
        <w:ind w:left="709"/>
        <w:rPr>
          <w:sz w:val="24"/>
        </w:rPr>
      </w:pPr>
    </w:p>
    <w:p w14:paraId="34AE4730" w14:textId="77777777" w:rsidR="00D30F2E" w:rsidRPr="00136668" w:rsidRDefault="00D30F2E" w:rsidP="00D30F2E">
      <w:pPr>
        <w:spacing w:before="0" w:after="0"/>
        <w:jc w:val="left"/>
        <w:rPr>
          <w:sz w:val="24"/>
        </w:rPr>
      </w:pPr>
      <w:r w:rsidRPr="00136668">
        <w:rPr>
          <w:b/>
          <w:sz w:val="24"/>
        </w:rPr>
        <w:t>7.</w:t>
      </w:r>
      <w:r w:rsidRPr="00136668">
        <w:rPr>
          <w:b/>
          <w:sz w:val="24"/>
        </w:rPr>
        <w:tab/>
        <w:t xml:space="preserve">EQUALITY IMPACT </w:t>
      </w:r>
    </w:p>
    <w:p w14:paraId="34AE4731" w14:textId="77777777" w:rsidR="00D30F2E" w:rsidRPr="00136668" w:rsidRDefault="00D30F2E" w:rsidP="00D30F2E">
      <w:pPr>
        <w:tabs>
          <w:tab w:val="left" w:pos="4035"/>
        </w:tabs>
        <w:spacing w:before="0" w:after="0"/>
        <w:rPr>
          <w:sz w:val="24"/>
        </w:rPr>
      </w:pPr>
    </w:p>
    <w:p w14:paraId="34AE4732" w14:textId="77777777" w:rsidR="00D30F2E" w:rsidRPr="00136668" w:rsidRDefault="00D30F2E" w:rsidP="00D30F2E">
      <w:pPr>
        <w:pStyle w:val="DHBulletlist"/>
        <w:numPr>
          <w:ilvl w:val="0"/>
          <w:numId w:val="0"/>
        </w:numPr>
        <w:tabs>
          <w:tab w:val="left" w:pos="720"/>
        </w:tabs>
      </w:pPr>
      <w:r w:rsidRPr="00136668">
        <w:t>The Trust has a duty under the Equality Act 2010 to have due regard to the need to eliminate unlawful discrimination, advance equality of opportunity and foster good relations between people from different groups. Consideration must be given to any potential impacts that the application of this policy/procedure might have on these requirements and on the nine protected groups identified by the Act (age, disability, gender reassignment, marriage and civil partnership, pregnancy and maternity, race, religion and belief, gender and sexual orientation).</w:t>
      </w:r>
    </w:p>
    <w:p w14:paraId="34AE4733" w14:textId="77777777" w:rsidR="00D30F2E" w:rsidRPr="00136668" w:rsidRDefault="00D30F2E" w:rsidP="00D30F2E">
      <w:pPr>
        <w:pStyle w:val="DHBulletlist"/>
        <w:numPr>
          <w:ilvl w:val="0"/>
          <w:numId w:val="0"/>
        </w:numPr>
        <w:tabs>
          <w:tab w:val="left" w:pos="720"/>
        </w:tabs>
      </w:pPr>
    </w:p>
    <w:p w14:paraId="34AE4734" w14:textId="77777777" w:rsidR="00D30F2E" w:rsidRPr="00136668" w:rsidRDefault="00D30F2E" w:rsidP="00D30F2E">
      <w:pPr>
        <w:pStyle w:val="DHBulletlist"/>
        <w:numPr>
          <w:ilvl w:val="0"/>
          <w:numId w:val="0"/>
        </w:numPr>
        <w:tabs>
          <w:tab w:val="left" w:pos="720"/>
        </w:tabs>
      </w:pPr>
      <w:r w:rsidRPr="00136668">
        <w:lastRenderedPageBreak/>
        <w:t>Declaration: The potential impacts on the application of this policy/procedure have been fully considered for all nine protected groups. Through this process I have/have not* identified any potential negative impacts for any of the nine protected groups.</w:t>
      </w:r>
    </w:p>
    <w:p w14:paraId="34AE4735" w14:textId="77777777" w:rsidR="00D30F2E" w:rsidRPr="00136668" w:rsidRDefault="00D30F2E" w:rsidP="00D30F2E">
      <w:pPr>
        <w:pStyle w:val="DHBulletlist"/>
        <w:numPr>
          <w:ilvl w:val="0"/>
          <w:numId w:val="0"/>
        </w:numPr>
        <w:tabs>
          <w:tab w:val="left" w:pos="720"/>
        </w:tabs>
      </w:pPr>
    </w:p>
    <w:p w14:paraId="34AE4736" w14:textId="77777777" w:rsidR="00D30F2E" w:rsidRPr="00136668" w:rsidRDefault="00D30F2E" w:rsidP="00D30F2E">
      <w:pPr>
        <w:pStyle w:val="DHBulletlist"/>
        <w:numPr>
          <w:ilvl w:val="0"/>
          <w:numId w:val="0"/>
        </w:numPr>
        <w:tabs>
          <w:tab w:val="left" w:pos="720"/>
          <w:tab w:val="left" w:pos="1725"/>
        </w:tabs>
      </w:pPr>
      <w:r w:rsidRPr="00136668">
        <w:t>Print name:</w:t>
      </w:r>
      <w:r>
        <w:t xml:space="preserve"> pp Eddie Devine</w:t>
      </w:r>
    </w:p>
    <w:p w14:paraId="34AE4737" w14:textId="77777777" w:rsidR="00D30F2E" w:rsidRPr="00136668" w:rsidRDefault="00D30F2E" w:rsidP="00D30F2E">
      <w:pPr>
        <w:pStyle w:val="DHBulletlist"/>
        <w:numPr>
          <w:ilvl w:val="0"/>
          <w:numId w:val="0"/>
        </w:numPr>
        <w:tabs>
          <w:tab w:val="left" w:pos="720"/>
        </w:tabs>
      </w:pPr>
    </w:p>
    <w:p w14:paraId="34AE4738" w14:textId="77777777" w:rsidR="00D30F2E" w:rsidRPr="00136668" w:rsidRDefault="00D30F2E" w:rsidP="00D30F2E">
      <w:pPr>
        <w:pStyle w:val="DHBulletlist"/>
        <w:numPr>
          <w:ilvl w:val="0"/>
          <w:numId w:val="0"/>
        </w:numPr>
        <w:tabs>
          <w:tab w:val="left" w:pos="720"/>
        </w:tabs>
      </w:pPr>
      <w:r w:rsidRPr="00136668">
        <w:t>Job title:</w:t>
      </w:r>
      <w:r>
        <w:t xml:space="preserve"> Interim Associate Director</w:t>
      </w:r>
    </w:p>
    <w:p w14:paraId="34AE4739" w14:textId="77777777" w:rsidR="00D30F2E" w:rsidRPr="00136668" w:rsidRDefault="00D30F2E" w:rsidP="00D30F2E">
      <w:pPr>
        <w:pStyle w:val="DHBulletlist"/>
        <w:numPr>
          <w:ilvl w:val="0"/>
          <w:numId w:val="0"/>
        </w:numPr>
        <w:tabs>
          <w:tab w:val="left" w:pos="720"/>
        </w:tabs>
      </w:pPr>
    </w:p>
    <w:p w14:paraId="34AE473A" w14:textId="77777777" w:rsidR="00D30F2E" w:rsidRPr="00136668" w:rsidRDefault="00D30F2E" w:rsidP="00D30F2E">
      <w:pPr>
        <w:pStyle w:val="DHBulletlist"/>
        <w:numPr>
          <w:ilvl w:val="0"/>
          <w:numId w:val="0"/>
        </w:numPr>
        <w:tabs>
          <w:tab w:val="left" w:pos="720"/>
        </w:tabs>
      </w:pPr>
      <w:r w:rsidRPr="00136668">
        <w:t>Date:</w:t>
      </w:r>
      <w:r>
        <w:t xml:space="preserve"> 02/05/2019</w:t>
      </w:r>
    </w:p>
    <w:p w14:paraId="34AE473B" w14:textId="77777777" w:rsidR="00D30F2E" w:rsidRPr="00136668" w:rsidRDefault="00D30F2E" w:rsidP="00D30F2E">
      <w:pPr>
        <w:pStyle w:val="DHBulletlist"/>
        <w:numPr>
          <w:ilvl w:val="0"/>
          <w:numId w:val="0"/>
        </w:numPr>
        <w:tabs>
          <w:tab w:val="left" w:pos="720"/>
        </w:tabs>
      </w:pPr>
    </w:p>
    <w:p w14:paraId="34AE473C" w14:textId="77777777" w:rsidR="00D30F2E" w:rsidRPr="00136668" w:rsidRDefault="00D30F2E" w:rsidP="00D30F2E">
      <w:pPr>
        <w:pStyle w:val="DHBulletlist"/>
        <w:numPr>
          <w:ilvl w:val="0"/>
          <w:numId w:val="0"/>
        </w:numPr>
        <w:tabs>
          <w:tab w:val="left" w:pos="720"/>
        </w:tabs>
      </w:pPr>
      <w:r w:rsidRPr="00136668">
        <w:t xml:space="preserve">If any potential negative impacts are identified the Diversity Team must be contacted for advice and guidance: email; </w:t>
      </w:r>
      <w:hyperlink r:id="rId20" w:history="1">
        <w:r w:rsidRPr="00136668">
          <w:rPr>
            <w:rStyle w:val="Hyperlink"/>
            <w:color w:val="auto"/>
          </w:rPr>
          <w:t>diversity.lypft@nhs.net</w:t>
        </w:r>
      </w:hyperlink>
      <w:r w:rsidRPr="00136668">
        <w:t xml:space="preserve">. </w:t>
      </w:r>
    </w:p>
    <w:p w14:paraId="34AE473D" w14:textId="77777777" w:rsidR="00D30F2E" w:rsidRPr="00136668" w:rsidRDefault="00D30F2E" w:rsidP="00D30F2E">
      <w:pPr>
        <w:spacing w:before="0" w:line="276" w:lineRule="auto"/>
        <w:jc w:val="left"/>
        <w:rPr>
          <w:rFonts w:cs="Arial"/>
          <w:sz w:val="24"/>
        </w:rPr>
      </w:pPr>
    </w:p>
    <w:p w14:paraId="34AE473E" w14:textId="77777777" w:rsidR="00D30F2E" w:rsidRPr="00136668" w:rsidRDefault="00D30F2E" w:rsidP="00D30F2E">
      <w:pPr>
        <w:rPr>
          <w:rFonts w:cs="Arial"/>
          <w:sz w:val="24"/>
        </w:rPr>
      </w:pPr>
      <w:r w:rsidRPr="00136668">
        <w:rPr>
          <w:rFonts w:cs="Arial"/>
          <w:sz w:val="24"/>
        </w:rPr>
        <w:t>*delete as appropriate</w:t>
      </w:r>
    </w:p>
    <w:p w14:paraId="34AE473F" w14:textId="77777777" w:rsidR="00F015F3" w:rsidRPr="00F015F3" w:rsidRDefault="00F015F3" w:rsidP="00F015F3">
      <w:pPr>
        <w:spacing w:line="276" w:lineRule="auto"/>
        <w:jc w:val="left"/>
        <w:rPr>
          <w:rFonts w:cs="Arial"/>
          <w:sz w:val="24"/>
        </w:rPr>
        <w:sectPr w:rsidR="00F015F3" w:rsidRPr="00F015F3" w:rsidSect="00A672DC">
          <w:headerReference w:type="default" r:id="rId21"/>
          <w:footerReference w:type="default" r:id="rId22"/>
          <w:pgSz w:w="11906" w:h="16838"/>
          <w:pgMar w:top="1440" w:right="1440" w:bottom="1440" w:left="1276" w:header="708" w:footer="708" w:gutter="0"/>
          <w:cols w:space="708"/>
          <w:docGrid w:linePitch="360"/>
        </w:sectPr>
      </w:pPr>
    </w:p>
    <w:p w14:paraId="34AE4740" w14:textId="77777777" w:rsidR="00D30F2E" w:rsidRPr="00A672DC" w:rsidRDefault="00D30F2E" w:rsidP="00D30F2E">
      <w:pPr>
        <w:spacing w:before="0" w:after="0"/>
        <w:ind w:left="-426"/>
        <w:rPr>
          <w:rFonts w:asciiTheme="minorHAnsi" w:hAnsiTheme="minorHAnsi" w:cstheme="minorHAnsi"/>
          <w:b/>
          <w:sz w:val="24"/>
          <w:szCs w:val="22"/>
        </w:rPr>
      </w:pPr>
      <w:r w:rsidRPr="007C507D">
        <w:rPr>
          <w:b/>
          <w:sz w:val="24"/>
          <w:szCs w:val="22"/>
        </w:rPr>
        <w:lastRenderedPageBreak/>
        <w:t xml:space="preserve">CHECKLIST </w:t>
      </w:r>
    </w:p>
    <w:p w14:paraId="34AE4741" w14:textId="77777777" w:rsidR="00D30F2E" w:rsidRPr="00A672DC" w:rsidRDefault="00D30F2E" w:rsidP="00D30F2E">
      <w:pPr>
        <w:spacing w:before="0" w:after="0"/>
        <w:ind w:left="-426"/>
        <w:rPr>
          <w:rFonts w:asciiTheme="minorHAnsi" w:hAnsiTheme="minorHAnsi" w:cstheme="minorHAnsi"/>
          <w:sz w:val="24"/>
        </w:rPr>
      </w:pPr>
      <w:r w:rsidRPr="00A672DC">
        <w:rPr>
          <w:rFonts w:asciiTheme="minorHAnsi" w:hAnsiTheme="minorHAnsi" w:cstheme="minorHAnsi"/>
          <w:sz w:val="24"/>
        </w:rPr>
        <w:t xml:space="preserve">To be completed and attached to any draft version of a procedural document when submitted to the appropriate group/committee to support its consideration and approval/ratification of the procedural document.  </w:t>
      </w:r>
    </w:p>
    <w:p w14:paraId="34AE4742" w14:textId="77777777" w:rsidR="00D30F2E" w:rsidRPr="00A672DC" w:rsidRDefault="00D30F2E" w:rsidP="00D30F2E">
      <w:pPr>
        <w:spacing w:before="0" w:after="0"/>
        <w:ind w:left="-426"/>
        <w:rPr>
          <w:rFonts w:asciiTheme="minorHAnsi" w:hAnsiTheme="minorHAnsi" w:cstheme="minorHAnsi"/>
          <w:sz w:val="24"/>
        </w:rPr>
      </w:pPr>
    </w:p>
    <w:p w14:paraId="34AE4743" w14:textId="77777777" w:rsidR="00D30F2E" w:rsidRPr="00A672DC" w:rsidRDefault="00D30F2E" w:rsidP="00D30F2E">
      <w:pPr>
        <w:spacing w:before="0" w:after="0"/>
        <w:ind w:left="-426"/>
        <w:rPr>
          <w:rFonts w:asciiTheme="minorHAnsi" w:hAnsiTheme="minorHAnsi" w:cstheme="minorHAnsi"/>
          <w:sz w:val="24"/>
        </w:rPr>
      </w:pPr>
      <w:r w:rsidRPr="00A672DC">
        <w:rPr>
          <w:rFonts w:asciiTheme="minorHAnsi" w:hAnsiTheme="minorHAnsi" w:cstheme="minorHAnsi"/>
          <w:sz w:val="24"/>
        </w:rPr>
        <w:t>This is a checklist and is part of the working papers.  It does not form part of the final version of the procedural document to be uploaded to staff net.</w:t>
      </w:r>
    </w:p>
    <w:p w14:paraId="34AE4744" w14:textId="77777777" w:rsidR="00D30F2E" w:rsidRPr="00A672DC" w:rsidRDefault="00D30F2E" w:rsidP="00D30F2E">
      <w:pPr>
        <w:spacing w:before="0" w:after="0"/>
        <w:ind w:left="-426"/>
        <w:rPr>
          <w:rFonts w:asciiTheme="minorHAnsi" w:hAnsiTheme="minorHAnsi" w:cstheme="minorHAnsi"/>
          <w:sz w:val="24"/>
        </w:rPr>
      </w:pPr>
    </w:p>
    <w:tbl>
      <w:tblPr>
        <w:tblW w:w="9432" w:type="dxa"/>
        <w:tblInd w:w="-25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720"/>
        <w:gridCol w:w="7578"/>
        <w:gridCol w:w="1134"/>
      </w:tblGrid>
      <w:tr w:rsidR="00D30F2E" w:rsidRPr="00F70363" w14:paraId="34AE4748" w14:textId="77777777" w:rsidTr="00E00093">
        <w:trPr>
          <w:tblHeader/>
        </w:trPr>
        <w:tc>
          <w:tcPr>
            <w:tcW w:w="720" w:type="dxa"/>
            <w:shd w:val="clear" w:color="auto" w:fill="C0C0C0"/>
            <w:vAlign w:val="center"/>
          </w:tcPr>
          <w:p w14:paraId="34AE4745" w14:textId="77777777" w:rsidR="00D30F2E" w:rsidRPr="00A672DC" w:rsidRDefault="00D30F2E" w:rsidP="00E00093">
            <w:pPr>
              <w:spacing w:before="60" w:after="0"/>
              <w:jc w:val="center"/>
              <w:rPr>
                <w:rFonts w:asciiTheme="minorHAnsi" w:hAnsiTheme="minorHAnsi" w:cstheme="minorHAnsi"/>
                <w:b/>
                <w:sz w:val="16"/>
                <w:szCs w:val="16"/>
              </w:rPr>
            </w:pPr>
          </w:p>
        </w:tc>
        <w:tc>
          <w:tcPr>
            <w:tcW w:w="7578" w:type="dxa"/>
            <w:shd w:val="clear" w:color="auto" w:fill="C0C0C0"/>
            <w:vAlign w:val="center"/>
          </w:tcPr>
          <w:p w14:paraId="34AE4746" w14:textId="77777777" w:rsidR="00D30F2E" w:rsidRPr="00A672DC" w:rsidRDefault="00D30F2E" w:rsidP="00E00093">
            <w:pPr>
              <w:spacing w:before="60" w:after="0"/>
              <w:jc w:val="left"/>
              <w:rPr>
                <w:rFonts w:asciiTheme="minorHAnsi" w:hAnsiTheme="minorHAnsi" w:cstheme="minorHAnsi"/>
                <w:b/>
                <w:sz w:val="16"/>
                <w:szCs w:val="16"/>
              </w:rPr>
            </w:pPr>
            <w:r w:rsidRPr="00A672DC">
              <w:rPr>
                <w:rFonts w:asciiTheme="minorHAnsi" w:hAnsiTheme="minorHAnsi" w:cstheme="minorHAnsi"/>
                <w:b/>
                <w:sz w:val="16"/>
                <w:szCs w:val="16"/>
              </w:rPr>
              <w:t>Title of document being newly created / reviewed:</w:t>
            </w:r>
          </w:p>
        </w:tc>
        <w:tc>
          <w:tcPr>
            <w:tcW w:w="1134" w:type="dxa"/>
            <w:tcBorders>
              <w:bottom w:val="single" w:sz="4" w:space="0" w:color="999999"/>
            </w:tcBorders>
            <w:shd w:val="clear" w:color="auto" w:fill="C0C0C0"/>
            <w:vAlign w:val="center"/>
          </w:tcPr>
          <w:p w14:paraId="34AE4747" w14:textId="77777777" w:rsidR="00D30F2E" w:rsidRPr="00A672DC" w:rsidRDefault="00D30F2E" w:rsidP="00E00093">
            <w:pPr>
              <w:spacing w:before="60" w:after="0"/>
              <w:jc w:val="center"/>
              <w:rPr>
                <w:rFonts w:asciiTheme="minorHAnsi" w:hAnsiTheme="minorHAnsi" w:cstheme="minorHAnsi"/>
                <w:b/>
                <w:sz w:val="16"/>
                <w:szCs w:val="16"/>
              </w:rPr>
            </w:pPr>
            <w:r w:rsidRPr="00A672DC">
              <w:rPr>
                <w:rFonts w:asciiTheme="minorHAnsi" w:hAnsiTheme="minorHAnsi" w:cstheme="minorHAnsi"/>
                <w:b/>
                <w:sz w:val="16"/>
                <w:szCs w:val="16"/>
              </w:rPr>
              <w:t>Yes / No/</w:t>
            </w:r>
            <w:r w:rsidRPr="00A672DC">
              <w:rPr>
                <w:rFonts w:asciiTheme="minorHAnsi" w:hAnsiTheme="minorHAnsi" w:cstheme="minorHAnsi"/>
                <w:b/>
                <w:sz w:val="16"/>
                <w:szCs w:val="16"/>
              </w:rPr>
              <w:br/>
            </w:r>
          </w:p>
        </w:tc>
      </w:tr>
      <w:tr w:rsidR="00D30F2E" w:rsidRPr="00F70363" w14:paraId="34AE474C" w14:textId="77777777" w:rsidTr="00E00093">
        <w:tc>
          <w:tcPr>
            <w:tcW w:w="720" w:type="dxa"/>
          </w:tcPr>
          <w:p w14:paraId="34AE4749" w14:textId="77777777" w:rsidR="00D30F2E" w:rsidRPr="00A672DC" w:rsidRDefault="00D30F2E" w:rsidP="00E00093">
            <w:pPr>
              <w:spacing w:before="60" w:after="0"/>
              <w:rPr>
                <w:rFonts w:asciiTheme="minorHAnsi" w:hAnsiTheme="minorHAnsi" w:cstheme="minorHAnsi"/>
                <w:b/>
                <w:sz w:val="24"/>
                <w:szCs w:val="20"/>
              </w:rPr>
            </w:pPr>
            <w:r w:rsidRPr="00A672DC">
              <w:rPr>
                <w:rFonts w:asciiTheme="minorHAnsi" w:hAnsiTheme="minorHAnsi" w:cstheme="minorHAnsi"/>
                <w:b/>
                <w:sz w:val="24"/>
                <w:szCs w:val="20"/>
              </w:rPr>
              <w:t>1.</w:t>
            </w:r>
          </w:p>
        </w:tc>
        <w:tc>
          <w:tcPr>
            <w:tcW w:w="7578" w:type="dxa"/>
          </w:tcPr>
          <w:p w14:paraId="34AE474A" w14:textId="77777777" w:rsidR="00D30F2E" w:rsidRPr="00A672DC" w:rsidRDefault="00D30F2E" w:rsidP="00E00093">
            <w:pPr>
              <w:spacing w:before="60" w:after="0"/>
              <w:jc w:val="left"/>
              <w:rPr>
                <w:rFonts w:asciiTheme="minorHAnsi" w:hAnsiTheme="minorHAnsi" w:cstheme="minorHAnsi"/>
                <w:b/>
                <w:sz w:val="24"/>
                <w:szCs w:val="20"/>
              </w:rPr>
            </w:pPr>
            <w:r w:rsidRPr="00A672DC">
              <w:rPr>
                <w:rFonts w:asciiTheme="minorHAnsi" w:hAnsiTheme="minorHAnsi" w:cstheme="minorHAnsi"/>
                <w:b/>
                <w:sz w:val="24"/>
                <w:szCs w:val="20"/>
              </w:rPr>
              <w:t>Title</w:t>
            </w:r>
          </w:p>
        </w:tc>
        <w:tc>
          <w:tcPr>
            <w:tcW w:w="1134" w:type="dxa"/>
            <w:shd w:val="clear" w:color="auto" w:fill="D9D9D9"/>
          </w:tcPr>
          <w:p w14:paraId="34AE474B" w14:textId="77777777" w:rsidR="00D30F2E" w:rsidRPr="00A672DC" w:rsidRDefault="00D30F2E" w:rsidP="00E00093">
            <w:pPr>
              <w:spacing w:before="60" w:after="0"/>
              <w:jc w:val="center"/>
              <w:rPr>
                <w:rFonts w:asciiTheme="minorHAnsi" w:hAnsiTheme="minorHAnsi" w:cstheme="minorHAnsi"/>
                <w:sz w:val="24"/>
                <w:szCs w:val="20"/>
              </w:rPr>
            </w:pPr>
          </w:p>
        </w:tc>
      </w:tr>
      <w:tr w:rsidR="00D30F2E" w:rsidRPr="00F70363" w14:paraId="34AE4750" w14:textId="77777777" w:rsidTr="00E00093">
        <w:tc>
          <w:tcPr>
            <w:tcW w:w="720" w:type="dxa"/>
          </w:tcPr>
          <w:p w14:paraId="34AE474D" w14:textId="77777777" w:rsidR="00D30F2E" w:rsidRPr="00A672DC" w:rsidRDefault="00D30F2E" w:rsidP="00E00093">
            <w:pPr>
              <w:spacing w:before="60" w:after="0"/>
              <w:rPr>
                <w:rFonts w:asciiTheme="minorHAnsi" w:hAnsiTheme="minorHAnsi" w:cstheme="minorHAnsi"/>
                <w:sz w:val="24"/>
                <w:szCs w:val="20"/>
              </w:rPr>
            </w:pPr>
          </w:p>
        </w:tc>
        <w:tc>
          <w:tcPr>
            <w:tcW w:w="7578" w:type="dxa"/>
          </w:tcPr>
          <w:p w14:paraId="34AE474E" w14:textId="77777777" w:rsidR="00D30F2E" w:rsidRPr="00A672DC" w:rsidRDefault="00D30F2E" w:rsidP="00E00093">
            <w:pPr>
              <w:spacing w:before="60" w:after="0"/>
              <w:jc w:val="left"/>
              <w:rPr>
                <w:rFonts w:asciiTheme="minorHAnsi" w:hAnsiTheme="minorHAnsi" w:cstheme="minorHAnsi"/>
                <w:sz w:val="24"/>
                <w:szCs w:val="20"/>
              </w:rPr>
            </w:pPr>
            <w:r w:rsidRPr="00A672DC">
              <w:rPr>
                <w:rFonts w:asciiTheme="minorHAnsi" w:hAnsiTheme="minorHAnsi" w:cstheme="minorHAnsi"/>
                <w:sz w:val="24"/>
                <w:szCs w:val="20"/>
              </w:rPr>
              <w:t>Is the title clear and unambiguous?</w:t>
            </w:r>
          </w:p>
        </w:tc>
        <w:tc>
          <w:tcPr>
            <w:tcW w:w="1134" w:type="dxa"/>
          </w:tcPr>
          <w:p w14:paraId="34AE474F" w14:textId="77777777" w:rsidR="00D30F2E" w:rsidRPr="00A672DC" w:rsidRDefault="00D30F2E" w:rsidP="00E00093">
            <w:pPr>
              <w:spacing w:before="60" w:after="0"/>
              <w:jc w:val="center"/>
              <w:rPr>
                <w:rFonts w:asciiTheme="minorHAnsi" w:hAnsiTheme="minorHAnsi" w:cstheme="minorHAnsi"/>
                <w:i/>
                <w:sz w:val="24"/>
                <w:szCs w:val="20"/>
              </w:rPr>
            </w:pPr>
            <w:r>
              <w:rPr>
                <w:rFonts w:asciiTheme="minorHAnsi" w:hAnsiTheme="minorHAnsi" w:cstheme="minorHAnsi"/>
                <w:i/>
                <w:sz w:val="24"/>
                <w:szCs w:val="20"/>
              </w:rPr>
              <w:t>yes</w:t>
            </w:r>
          </w:p>
        </w:tc>
      </w:tr>
      <w:tr w:rsidR="00D30F2E" w:rsidRPr="00F70363" w14:paraId="34AE4754" w14:textId="77777777" w:rsidTr="00E00093">
        <w:tc>
          <w:tcPr>
            <w:tcW w:w="720" w:type="dxa"/>
          </w:tcPr>
          <w:p w14:paraId="34AE4751" w14:textId="77777777" w:rsidR="00D30F2E" w:rsidRPr="00A672DC" w:rsidRDefault="00D30F2E" w:rsidP="00E00093">
            <w:pPr>
              <w:spacing w:before="60" w:after="0"/>
              <w:rPr>
                <w:rFonts w:asciiTheme="minorHAnsi" w:hAnsiTheme="minorHAnsi" w:cstheme="minorHAnsi"/>
                <w:sz w:val="24"/>
                <w:szCs w:val="20"/>
              </w:rPr>
            </w:pPr>
          </w:p>
        </w:tc>
        <w:tc>
          <w:tcPr>
            <w:tcW w:w="7578" w:type="dxa"/>
          </w:tcPr>
          <w:p w14:paraId="34AE4752" w14:textId="77777777" w:rsidR="00D30F2E" w:rsidRPr="00A672DC" w:rsidRDefault="00D30F2E" w:rsidP="00E00093">
            <w:pPr>
              <w:spacing w:before="60" w:after="0"/>
              <w:jc w:val="left"/>
              <w:rPr>
                <w:rFonts w:asciiTheme="minorHAnsi" w:hAnsiTheme="minorHAnsi" w:cstheme="minorHAnsi"/>
                <w:sz w:val="24"/>
                <w:szCs w:val="20"/>
              </w:rPr>
            </w:pPr>
            <w:r w:rsidRPr="00A672DC">
              <w:rPr>
                <w:rFonts w:asciiTheme="minorHAnsi" w:hAnsiTheme="minorHAnsi" w:cstheme="minorHAnsi"/>
                <w:sz w:val="24"/>
                <w:szCs w:val="20"/>
              </w:rPr>
              <w:t xml:space="preserve">Is the procedural document in the correct format and style? </w:t>
            </w:r>
          </w:p>
        </w:tc>
        <w:tc>
          <w:tcPr>
            <w:tcW w:w="1134" w:type="dxa"/>
            <w:tcBorders>
              <w:bottom w:val="single" w:sz="4" w:space="0" w:color="999999"/>
            </w:tcBorders>
          </w:tcPr>
          <w:p w14:paraId="34AE4753" w14:textId="77777777" w:rsidR="00D30F2E" w:rsidRPr="00A672DC" w:rsidRDefault="00D30F2E" w:rsidP="00E00093">
            <w:pPr>
              <w:spacing w:before="60" w:after="0"/>
              <w:jc w:val="center"/>
              <w:rPr>
                <w:rFonts w:asciiTheme="minorHAnsi" w:hAnsiTheme="minorHAnsi" w:cstheme="minorHAnsi"/>
                <w:i/>
                <w:sz w:val="24"/>
                <w:szCs w:val="20"/>
              </w:rPr>
            </w:pPr>
            <w:r>
              <w:rPr>
                <w:rFonts w:asciiTheme="minorHAnsi" w:hAnsiTheme="minorHAnsi" w:cstheme="minorHAnsi"/>
                <w:i/>
                <w:sz w:val="24"/>
                <w:szCs w:val="20"/>
              </w:rPr>
              <w:t>yes</w:t>
            </w:r>
          </w:p>
        </w:tc>
      </w:tr>
      <w:tr w:rsidR="00D30F2E" w:rsidRPr="00F70363" w14:paraId="34AE4758" w14:textId="77777777" w:rsidTr="00E00093">
        <w:tc>
          <w:tcPr>
            <w:tcW w:w="720" w:type="dxa"/>
            <w:tcBorders>
              <w:bottom w:val="single" w:sz="4" w:space="0" w:color="999999"/>
            </w:tcBorders>
          </w:tcPr>
          <w:p w14:paraId="34AE4755" w14:textId="77777777" w:rsidR="00D30F2E" w:rsidRPr="00A672DC" w:rsidRDefault="00D30F2E" w:rsidP="00E00093">
            <w:pPr>
              <w:spacing w:before="60" w:after="0"/>
              <w:rPr>
                <w:rFonts w:asciiTheme="minorHAnsi" w:hAnsiTheme="minorHAnsi" w:cstheme="minorHAnsi"/>
                <w:b/>
                <w:sz w:val="24"/>
                <w:szCs w:val="20"/>
              </w:rPr>
            </w:pPr>
            <w:r w:rsidRPr="00A672DC">
              <w:rPr>
                <w:rFonts w:asciiTheme="minorHAnsi" w:hAnsiTheme="minorHAnsi" w:cstheme="minorHAnsi"/>
                <w:b/>
                <w:sz w:val="24"/>
                <w:szCs w:val="20"/>
              </w:rPr>
              <w:t>2.</w:t>
            </w:r>
          </w:p>
        </w:tc>
        <w:tc>
          <w:tcPr>
            <w:tcW w:w="7578" w:type="dxa"/>
            <w:tcBorders>
              <w:bottom w:val="single" w:sz="4" w:space="0" w:color="999999"/>
            </w:tcBorders>
          </w:tcPr>
          <w:p w14:paraId="34AE4756" w14:textId="77777777" w:rsidR="00D30F2E" w:rsidRPr="00A672DC" w:rsidRDefault="00D30F2E" w:rsidP="00E00093">
            <w:pPr>
              <w:spacing w:before="60" w:after="0"/>
              <w:jc w:val="left"/>
              <w:rPr>
                <w:rFonts w:asciiTheme="minorHAnsi" w:hAnsiTheme="minorHAnsi" w:cstheme="minorHAnsi"/>
                <w:b/>
                <w:sz w:val="24"/>
                <w:szCs w:val="20"/>
              </w:rPr>
            </w:pPr>
            <w:r w:rsidRPr="00A672DC">
              <w:rPr>
                <w:rFonts w:asciiTheme="minorHAnsi" w:hAnsiTheme="minorHAnsi" w:cstheme="minorHAnsi"/>
                <w:b/>
                <w:sz w:val="24"/>
                <w:szCs w:val="20"/>
              </w:rPr>
              <w:t>Development Process</w:t>
            </w:r>
          </w:p>
        </w:tc>
        <w:tc>
          <w:tcPr>
            <w:tcW w:w="1134" w:type="dxa"/>
            <w:tcBorders>
              <w:bottom w:val="single" w:sz="4" w:space="0" w:color="999999"/>
            </w:tcBorders>
            <w:shd w:val="clear" w:color="auto" w:fill="D9D9D9"/>
          </w:tcPr>
          <w:p w14:paraId="34AE4757" w14:textId="77777777" w:rsidR="00D30F2E" w:rsidRPr="00A672DC" w:rsidRDefault="00D30F2E" w:rsidP="00E00093">
            <w:pPr>
              <w:spacing w:before="60" w:after="0"/>
              <w:jc w:val="center"/>
              <w:rPr>
                <w:rFonts w:asciiTheme="minorHAnsi" w:hAnsiTheme="minorHAnsi" w:cstheme="minorHAnsi"/>
                <w:i/>
                <w:sz w:val="24"/>
                <w:szCs w:val="20"/>
              </w:rPr>
            </w:pPr>
          </w:p>
        </w:tc>
      </w:tr>
      <w:tr w:rsidR="00D30F2E" w:rsidRPr="00F70363" w14:paraId="34AE475C" w14:textId="77777777" w:rsidTr="00E00093">
        <w:tc>
          <w:tcPr>
            <w:tcW w:w="720" w:type="dxa"/>
          </w:tcPr>
          <w:p w14:paraId="34AE4759" w14:textId="77777777" w:rsidR="00D30F2E" w:rsidRPr="00A672DC" w:rsidRDefault="00D30F2E" w:rsidP="00E00093">
            <w:pPr>
              <w:spacing w:before="60" w:after="0"/>
              <w:rPr>
                <w:rFonts w:asciiTheme="minorHAnsi" w:hAnsiTheme="minorHAnsi" w:cstheme="minorHAnsi"/>
                <w:sz w:val="24"/>
                <w:szCs w:val="20"/>
              </w:rPr>
            </w:pPr>
          </w:p>
        </w:tc>
        <w:tc>
          <w:tcPr>
            <w:tcW w:w="7578" w:type="dxa"/>
          </w:tcPr>
          <w:p w14:paraId="34AE475A" w14:textId="77777777" w:rsidR="00D30F2E" w:rsidRPr="00A672DC" w:rsidRDefault="00D30F2E" w:rsidP="00E00093">
            <w:pPr>
              <w:spacing w:before="60" w:after="0"/>
              <w:jc w:val="left"/>
              <w:rPr>
                <w:rFonts w:asciiTheme="minorHAnsi" w:hAnsiTheme="minorHAnsi" w:cstheme="minorHAnsi"/>
                <w:sz w:val="24"/>
                <w:szCs w:val="20"/>
              </w:rPr>
            </w:pPr>
            <w:r w:rsidRPr="00A672DC">
              <w:rPr>
                <w:rFonts w:asciiTheme="minorHAnsi" w:hAnsiTheme="minorHAnsi" w:cstheme="minorHAnsi"/>
                <w:sz w:val="24"/>
                <w:szCs w:val="20"/>
              </w:rPr>
              <w:t>Is there evidence of reasonable attempts to ensure relevant expertise has been used?</w:t>
            </w:r>
          </w:p>
        </w:tc>
        <w:tc>
          <w:tcPr>
            <w:tcW w:w="1134" w:type="dxa"/>
          </w:tcPr>
          <w:p w14:paraId="34AE475B" w14:textId="77777777" w:rsidR="00D30F2E" w:rsidRPr="00A672DC" w:rsidRDefault="00D30F2E" w:rsidP="00E00093">
            <w:pPr>
              <w:spacing w:before="60" w:after="0"/>
              <w:jc w:val="center"/>
              <w:rPr>
                <w:rFonts w:asciiTheme="minorHAnsi" w:hAnsiTheme="minorHAnsi" w:cstheme="minorHAnsi"/>
                <w:i/>
                <w:sz w:val="24"/>
                <w:szCs w:val="20"/>
              </w:rPr>
            </w:pPr>
            <w:r>
              <w:rPr>
                <w:rFonts w:asciiTheme="minorHAnsi" w:hAnsiTheme="minorHAnsi" w:cstheme="minorHAnsi"/>
                <w:i/>
                <w:sz w:val="24"/>
                <w:szCs w:val="20"/>
              </w:rPr>
              <w:t>yes</w:t>
            </w:r>
          </w:p>
        </w:tc>
      </w:tr>
      <w:tr w:rsidR="00D30F2E" w:rsidRPr="00F70363" w14:paraId="34AE4760" w14:textId="77777777" w:rsidTr="00E00093">
        <w:tc>
          <w:tcPr>
            <w:tcW w:w="720" w:type="dxa"/>
          </w:tcPr>
          <w:p w14:paraId="34AE475D" w14:textId="77777777" w:rsidR="00D30F2E" w:rsidRPr="00A672DC" w:rsidRDefault="00D30F2E" w:rsidP="00E00093">
            <w:pPr>
              <w:spacing w:before="60" w:after="0"/>
              <w:rPr>
                <w:rFonts w:asciiTheme="minorHAnsi" w:hAnsiTheme="minorHAnsi" w:cstheme="minorHAnsi"/>
                <w:b/>
                <w:sz w:val="24"/>
                <w:szCs w:val="20"/>
              </w:rPr>
            </w:pPr>
            <w:r w:rsidRPr="00A672DC">
              <w:rPr>
                <w:rFonts w:asciiTheme="minorHAnsi" w:hAnsiTheme="minorHAnsi" w:cstheme="minorHAnsi"/>
                <w:b/>
                <w:sz w:val="24"/>
                <w:szCs w:val="20"/>
              </w:rPr>
              <w:t>3.</w:t>
            </w:r>
          </w:p>
        </w:tc>
        <w:tc>
          <w:tcPr>
            <w:tcW w:w="7578" w:type="dxa"/>
          </w:tcPr>
          <w:p w14:paraId="34AE475E" w14:textId="77777777" w:rsidR="00D30F2E" w:rsidRPr="00A672DC" w:rsidRDefault="00D30F2E" w:rsidP="00E00093">
            <w:pPr>
              <w:spacing w:before="60" w:after="0"/>
              <w:jc w:val="left"/>
              <w:rPr>
                <w:rFonts w:asciiTheme="minorHAnsi" w:hAnsiTheme="minorHAnsi" w:cstheme="minorHAnsi"/>
                <w:b/>
                <w:sz w:val="24"/>
                <w:szCs w:val="20"/>
              </w:rPr>
            </w:pPr>
            <w:r w:rsidRPr="00A672DC">
              <w:rPr>
                <w:rFonts w:asciiTheme="minorHAnsi" w:hAnsiTheme="minorHAnsi" w:cstheme="minorHAnsi"/>
                <w:b/>
                <w:sz w:val="24"/>
                <w:szCs w:val="20"/>
              </w:rPr>
              <w:t>Content</w:t>
            </w:r>
          </w:p>
        </w:tc>
        <w:tc>
          <w:tcPr>
            <w:tcW w:w="1134" w:type="dxa"/>
            <w:shd w:val="clear" w:color="auto" w:fill="D9D9D9"/>
          </w:tcPr>
          <w:p w14:paraId="34AE475F" w14:textId="77777777" w:rsidR="00D30F2E" w:rsidRPr="00A672DC" w:rsidRDefault="00D30F2E" w:rsidP="00E00093">
            <w:pPr>
              <w:spacing w:before="60" w:after="0"/>
              <w:jc w:val="center"/>
              <w:rPr>
                <w:rFonts w:asciiTheme="minorHAnsi" w:hAnsiTheme="minorHAnsi" w:cstheme="minorHAnsi"/>
                <w:i/>
                <w:sz w:val="24"/>
                <w:szCs w:val="20"/>
              </w:rPr>
            </w:pPr>
          </w:p>
        </w:tc>
      </w:tr>
      <w:tr w:rsidR="00D30F2E" w:rsidRPr="00F70363" w14:paraId="34AE4764" w14:textId="77777777" w:rsidTr="00E00093">
        <w:tc>
          <w:tcPr>
            <w:tcW w:w="720" w:type="dxa"/>
          </w:tcPr>
          <w:p w14:paraId="34AE4761" w14:textId="77777777" w:rsidR="00D30F2E" w:rsidRPr="00A672DC" w:rsidRDefault="00D30F2E" w:rsidP="00E00093">
            <w:pPr>
              <w:spacing w:before="60" w:after="0"/>
              <w:rPr>
                <w:rFonts w:asciiTheme="minorHAnsi" w:hAnsiTheme="minorHAnsi" w:cstheme="minorHAnsi"/>
                <w:sz w:val="24"/>
                <w:szCs w:val="20"/>
              </w:rPr>
            </w:pPr>
          </w:p>
        </w:tc>
        <w:tc>
          <w:tcPr>
            <w:tcW w:w="7578" w:type="dxa"/>
          </w:tcPr>
          <w:p w14:paraId="34AE4762" w14:textId="77777777" w:rsidR="00D30F2E" w:rsidRPr="00A672DC" w:rsidRDefault="00D30F2E" w:rsidP="00E00093">
            <w:pPr>
              <w:spacing w:before="60" w:after="0"/>
              <w:jc w:val="left"/>
              <w:rPr>
                <w:rFonts w:asciiTheme="minorHAnsi" w:hAnsiTheme="minorHAnsi" w:cstheme="minorHAnsi"/>
                <w:sz w:val="24"/>
                <w:szCs w:val="20"/>
              </w:rPr>
            </w:pPr>
            <w:r w:rsidRPr="00A672DC">
              <w:rPr>
                <w:rFonts w:asciiTheme="minorHAnsi" w:hAnsiTheme="minorHAnsi" w:cstheme="minorHAnsi"/>
                <w:sz w:val="24"/>
                <w:szCs w:val="20"/>
              </w:rPr>
              <w:t>Is the Purpose of the document clear?</w:t>
            </w:r>
          </w:p>
        </w:tc>
        <w:tc>
          <w:tcPr>
            <w:tcW w:w="1134" w:type="dxa"/>
          </w:tcPr>
          <w:p w14:paraId="34AE4763" w14:textId="77777777" w:rsidR="00D30F2E" w:rsidRPr="00A672DC" w:rsidRDefault="00D30F2E" w:rsidP="00E00093">
            <w:pPr>
              <w:spacing w:before="60" w:after="0"/>
              <w:jc w:val="center"/>
              <w:rPr>
                <w:rFonts w:asciiTheme="minorHAnsi" w:hAnsiTheme="minorHAnsi" w:cstheme="minorHAnsi"/>
                <w:i/>
                <w:sz w:val="24"/>
                <w:szCs w:val="20"/>
              </w:rPr>
            </w:pPr>
            <w:r>
              <w:rPr>
                <w:rFonts w:asciiTheme="minorHAnsi" w:hAnsiTheme="minorHAnsi" w:cstheme="minorHAnsi"/>
                <w:i/>
                <w:sz w:val="24"/>
                <w:szCs w:val="20"/>
              </w:rPr>
              <w:t>yes</w:t>
            </w:r>
          </w:p>
        </w:tc>
      </w:tr>
      <w:tr w:rsidR="00D30F2E" w:rsidRPr="00F70363" w14:paraId="34AE4768" w14:textId="77777777" w:rsidTr="00E00093">
        <w:tc>
          <w:tcPr>
            <w:tcW w:w="720" w:type="dxa"/>
          </w:tcPr>
          <w:p w14:paraId="34AE4765" w14:textId="77777777" w:rsidR="00D30F2E" w:rsidRPr="00A672DC" w:rsidRDefault="00D30F2E" w:rsidP="00E00093">
            <w:pPr>
              <w:spacing w:before="60" w:after="0"/>
              <w:rPr>
                <w:rFonts w:asciiTheme="minorHAnsi" w:hAnsiTheme="minorHAnsi" w:cstheme="minorHAnsi"/>
                <w:b/>
                <w:sz w:val="24"/>
                <w:szCs w:val="20"/>
              </w:rPr>
            </w:pPr>
            <w:r w:rsidRPr="00A672DC">
              <w:rPr>
                <w:rFonts w:asciiTheme="minorHAnsi" w:hAnsiTheme="minorHAnsi" w:cstheme="minorHAnsi"/>
                <w:b/>
                <w:sz w:val="24"/>
                <w:szCs w:val="20"/>
              </w:rPr>
              <w:t>5.</w:t>
            </w:r>
          </w:p>
        </w:tc>
        <w:tc>
          <w:tcPr>
            <w:tcW w:w="7578" w:type="dxa"/>
          </w:tcPr>
          <w:p w14:paraId="34AE4766" w14:textId="77777777" w:rsidR="00D30F2E" w:rsidRPr="00A672DC" w:rsidRDefault="00D30F2E" w:rsidP="00E00093">
            <w:pPr>
              <w:spacing w:before="60" w:after="0"/>
              <w:jc w:val="left"/>
              <w:rPr>
                <w:rFonts w:asciiTheme="minorHAnsi" w:hAnsiTheme="minorHAnsi" w:cstheme="minorHAnsi"/>
                <w:b/>
                <w:sz w:val="24"/>
                <w:szCs w:val="20"/>
              </w:rPr>
            </w:pPr>
            <w:r w:rsidRPr="00A672DC">
              <w:rPr>
                <w:rFonts w:asciiTheme="minorHAnsi" w:hAnsiTheme="minorHAnsi" w:cstheme="minorHAnsi"/>
                <w:b/>
                <w:sz w:val="24"/>
                <w:szCs w:val="20"/>
              </w:rPr>
              <w:t>Approval</w:t>
            </w:r>
          </w:p>
        </w:tc>
        <w:tc>
          <w:tcPr>
            <w:tcW w:w="1134" w:type="dxa"/>
            <w:shd w:val="clear" w:color="auto" w:fill="D9D9D9"/>
          </w:tcPr>
          <w:p w14:paraId="34AE4767" w14:textId="77777777" w:rsidR="00D30F2E" w:rsidRPr="00A672DC" w:rsidRDefault="00D30F2E" w:rsidP="00E00093">
            <w:pPr>
              <w:spacing w:before="60" w:after="0"/>
              <w:jc w:val="center"/>
              <w:rPr>
                <w:rFonts w:asciiTheme="minorHAnsi" w:hAnsiTheme="minorHAnsi" w:cstheme="minorHAnsi"/>
                <w:i/>
                <w:sz w:val="24"/>
                <w:szCs w:val="20"/>
              </w:rPr>
            </w:pPr>
          </w:p>
        </w:tc>
      </w:tr>
      <w:tr w:rsidR="00D30F2E" w:rsidRPr="00F70363" w14:paraId="34AE476C" w14:textId="77777777" w:rsidTr="00E00093">
        <w:tc>
          <w:tcPr>
            <w:tcW w:w="720" w:type="dxa"/>
          </w:tcPr>
          <w:p w14:paraId="34AE4769" w14:textId="77777777" w:rsidR="00D30F2E" w:rsidRPr="00A672DC" w:rsidRDefault="00D30F2E" w:rsidP="00E00093">
            <w:pPr>
              <w:spacing w:before="60" w:after="0"/>
              <w:rPr>
                <w:rFonts w:asciiTheme="minorHAnsi" w:hAnsiTheme="minorHAnsi" w:cstheme="minorHAnsi"/>
                <w:sz w:val="24"/>
                <w:szCs w:val="20"/>
              </w:rPr>
            </w:pPr>
          </w:p>
        </w:tc>
        <w:tc>
          <w:tcPr>
            <w:tcW w:w="7578" w:type="dxa"/>
          </w:tcPr>
          <w:p w14:paraId="34AE476A" w14:textId="77777777" w:rsidR="00D30F2E" w:rsidRPr="00A672DC" w:rsidRDefault="00D30F2E" w:rsidP="00E00093">
            <w:pPr>
              <w:spacing w:before="60" w:after="0"/>
              <w:jc w:val="left"/>
              <w:rPr>
                <w:rFonts w:asciiTheme="minorHAnsi" w:hAnsiTheme="minorHAnsi" w:cstheme="minorHAnsi"/>
                <w:sz w:val="24"/>
                <w:szCs w:val="20"/>
              </w:rPr>
            </w:pPr>
            <w:r w:rsidRPr="00A672DC">
              <w:rPr>
                <w:rFonts w:asciiTheme="minorHAnsi" w:hAnsiTheme="minorHAnsi" w:cstheme="minorHAnsi"/>
                <w:sz w:val="24"/>
                <w:szCs w:val="20"/>
              </w:rPr>
              <w:t xml:space="preserve">Does the document identify which committee/group will approve it? </w:t>
            </w:r>
          </w:p>
        </w:tc>
        <w:tc>
          <w:tcPr>
            <w:tcW w:w="1134" w:type="dxa"/>
          </w:tcPr>
          <w:p w14:paraId="34AE476B" w14:textId="77777777" w:rsidR="00D30F2E" w:rsidRPr="00A672DC" w:rsidRDefault="00D30F2E" w:rsidP="00E00093">
            <w:pPr>
              <w:spacing w:before="60" w:after="0"/>
              <w:jc w:val="center"/>
              <w:rPr>
                <w:rFonts w:asciiTheme="minorHAnsi" w:hAnsiTheme="minorHAnsi" w:cstheme="minorHAnsi"/>
                <w:i/>
                <w:sz w:val="24"/>
                <w:szCs w:val="20"/>
              </w:rPr>
            </w:pPr>
            <w:r>
              <w:rPr>
                <w:rFonts w:asciiTheme="minorHAnsi" w:hAnsiTheme="minorHAnsi" w:cstheme="minorHAnsi"/>
                <w:i/>
                <w:sz w:val="24"/>
                <w:szCs w:val="20"/>
              </w:rPr>
              <w:t>yes</w:t>
            </w:r>
          </w:p>
        </w:tc>
      </w:tr>
      <w:tr w:rsidR="00D30F2E" w:rsidRPr="00F70363" w14:paraId="34AE4770" w14:textId="77777777" w:rsidTr="00E00093">
        <w:tc>
          <w:tcPr>
            <w:tcW w:w="720" w:type="dxa"/>
          </w:tcPr>
          <w:p w14:paraId="34AE476D" w14:textId="77777777" w:rsidR="00D30F2E" w:rsidRPr="00A672DC" w:rsidRDefault="00D30F2E" w:rsidP="00E00093">
            <w:pPr>
              <w:spacing w:before="60" w:after="0"/>
              <w:rPr>
                <w:rFonts w:asciiTheme="minorHAnsi" w:hAnsiTheme="minorHAnsi" w:cstheme="minorHAnsi"/>
                <w:b/>
                <w:bCs/>
                <w:sz w:val="24"/>
                <w:szCs w:val="20"/>
              </w:rPr>
            </w:pPr>
            <w:r w:rsidRPr="00A672DC">
              <w:rPr>
                <w:rFonts w:asciiTheme="minorHAnsi" w:hAnsiTheme="minorHAnsi" w:cstheme="minorHAnsi"/>
                <w:b/>
                <w:bCs/>
                <w:sz w:val="24"/>
                <w:szCs w:val="20"/>
              </w:rPr>
              <w:t>6.</w:t>
            </w:r>
          </w:p>
        </w:tc>
        <w:tc>
          <w:tcPr>
            <w:tcW w:w="7578" w:type="dxa"/>
          </w:tcPr>
          <w:p w14:paraId="34AE476E" w14:textId="77777777" w:rsidR="00D30F2E" w:rsidRPr="00A672DC" w:rsidRDefault="00D30F2E" w:rsidP="00E00093">
            <w:pPr>
              <w:keepNext/>
              <w:keepLines/>
              <w:spacing w:before="60" w:after="0"/>
              <w:outlineLvl w:val="6"/>
              <w:rPr>
                <w:rFonts w:asciiTheme="minorHAnsi" w:eastAsiaTheme="majorEastAsia" w:hAnsiTheme="minorHAnsi" w:cstheme="minorHAnsi"/>
                <w:b/>
                <w:iCs/>
                <w:color w:val="404040" w:themeColor="text1" w:themeTint="BF"/>
                <w:sz w:val="24"/>
              </w:rPr>
            </w:pPr>
            <w:r w:rsidRPr="00A672DC">
              <w:rPr>
                <w:rFonts w:asciiTheme="minorHAnsi" w:eastAsiaTheme="majorEastAsia" w:hAnsiTheme="minorHAnsi" w:cstheme="minorHAnsi"/>
                <w:b/>
                <w:iCs/>
                <w:sz w:val="24"/>
              </w:rPr>
              <w:t>Equality Impact Assessment</w:t>
            </w:r>
          </w:p>
        </w:tc>
        <w:tc>
          <w:tcPr>
            <w:tcW w:w="1134" w:type="dxa"/>
            <w:shd w:val="clear" w:color="auto" w:fill="D9D9D9"/>
          </w:tcPr>
          <w:p w14:paraId="34AE476F" w14:textId="77777777" w:rsidR="00D30F2E" w:rsidRPr="00A672DC" w:rsidRDefault="00D30F2E" w:rsidP="00E00093">
            <w:pPr>
              <w:spacing w:before="60" w:after="0"/>
              <w:jc w:val="center"/>
              <w:rPr>
                <w:rFonts w:asciiTheme="minorHAnsi" w:hAnsiTheme="minorHAnsi" w:cstheme="minorHAnsi"/>
                <w:i/>
                <w:sz w:val="24"/>
                <w:szCs w:val="20"/>
              </w:rPr>
            </w:pPr>
          </w:p>
        </w:tc>
      </w:tr>
      <w:tr w:rsidR="00D30F2E" w:rsidRPr="00F70363" w14:paraId="34AE4774" w14:textId="77777777" w:rsidTr="00E00093">
        <w:tc>
          <w:tcPr>
            <w:tcW w:w="720" w:type="dxa"/>
          </w:tcPr>
          <w:p w14:paraId="34AE4771" w14:textId="77777777" w:rsidR="00D30F2E" w:rsidRPr="00A672DC" w:rsidRDefault="00D30F2E" w:rsidP="00E00093">
            <w:pPr>
              <w:spacing w:before="60" w:after="0"/>
              <w:rPr>
                <w:rFonts w:asciiTheme="minorHAnsi" w:hAnsiTheme="minorHAnsi" w:cstheme="minorHAnsi"/>
                <w:b/>
                <w:bCs/>
                <w:sz w:val="24"/>
                <w:szCs w:val="20"/>
              </w:rPr>
            </w:pPr>
          </w:p>
        </w:tc>
        <w:tc>
          <w:tcPr>
            <w:tcW w:w="7578" w:type="dxa"/>
          </w:tcPr>
          <w:p w14:paraId="34AE4772" w14:textId="77777777" w:rsidR="00D30F2E" w:rsidRPr="00A672DC" w:rsidRDefault="00D30F2E" w:rsidP="00E00093">
            <w:pPr>
              <w:spacing w:before="60" w:after="0"/>
              <w:jc w:val="left"/>
              <w:rPr>
                <w:rFonts w:asciiTheme="minorHAnsi" w:hAnsiTheme="minorHAnsi" w:cstheme="minorHAnsi"/>
                <w:sz w:val="24"/>
                <w:szCs w:val="20"/>
              </w:rPr>
            </w:pPr>
            <w:r w:rsidRPr="00A672DC">
              <w:rPr>
                <w:rFonts w:asciiTheme="minorHAnsi" w:hAnsiTheme="minorHAnsi" w:cstheme="minorHAnsi"/>
                <w:sz w:val="24"/>
                <w:szCs w:val="20"/>
              </w:rPr>
              <w:t>Has the declaration been completed?</w:t>
            </w:r>
          </w:p>
        </w:tc>
        <w:tc>
          <w:tcPr>
            <w:tcW w:w="1134" w:type="dxa"/>
            <w:tcBorders>
              <w:bottom w:val="single" w:sz="4" w:space="0" w:color="999999"/>
            </w:tcBorders>
          </w:tcPr>
          <w:p w14:paraId="34AE4773" w14:textId="77777777" w:rsidR="00D30F2E" w:rsidRPr="00A672DC" w:rsidRDefault="00D30F2E" w:rsidP="00E00093">
            <w:pPr>
              <w:spacing w:before="60" w:after="0"/>
              <w:jc w:val="center"/>
              <w:rPr>
                <w:rFonts w:asciiTheme="minorHAnsi" w:hAnsiTheme="minorHAnsi" w:cstheme="minorHAnsi"/>
                <w:i/>
                <w:sz w:val="24"/>
                <w:szCs w:val="20"/>
              </w:rPr>
            </w:pPr>
          </w:p>
        </w:tc>
      </w:tr>
      <w:tr w:rsidR="00D30F2E" w:rsidRPr="00F70363" w14:paraId="34AE4778" w14:textId="77777777" w:rsidTr="00E00093">
        <w:tc>
          <w:tcPr>
            <w:tcW w:w="720" w:type="dxa"/>
          </w:tcPr>
          <w:p w14:paraId="34AE4775" w14:textId="77777777" w:rsidR="00D30F2E" w:rsidRPr="00A672DC" w:rsidRDefault="00D30F2E" w:rsidP="00E00093">
            <w:pPr>
              <w:spacing w:before="60" w:after="0"/>
              <w:rPr>
                <w:rFonts w:asciiTheme="minorHAnsi" w:hAnsiTheme="minorHAnsi" w:cstheme="minorHAnsi"/>
                <w:b/>
                <w:sz w:val="24"/>
                <w:szCs w:val="20"/>
              </w:rPr>
            </w:pPr>
            <w:r w:rsidRPr="00A672DC">
              <w:rPr>
                <w:rFonts w:asciiTheme="minorHAnsi" w:hAnsiTheme="minorHAnsi" w:cstheme="minorHAnsi"/>
                <w:b/>
                <w:sz w:val="24"/>
                <w:szCs w:val="20"/>
              </w:rPr>
              <w:t>7.</w:t>
            </w:r>
          </w:p>
        </w:tc>
        <w:tc>
          <w:tcPr>
            <w:tcW w:w="7578" w:type="dxa"/>
          </w:tcPr>
          <w:p w14:paraId="34AE4776" w14:textId="77777777" w:rsidR="00D30F2E" w:rsidRPr="00A672DC" w:rsidRDefault="00D30F2E" w:rsidP="00E00093">
            <w:pPr>
              <w:spacing w:before="60" w:after="0"/>
              <w:jc w:val="left"/>
              <w:rPr>
                <w:rFonts w:asciiTheme="minorHAnsi" w:hAnsiTheme="minorHAnsi" w:cstheme="minorHAnsi"/>
                <w:b/>
                <w:sz w:val="24"/>
                <w:szCs w:val="20"/>
              </w:rPr>
            </w:pPr>
            <w:r w:rsidRPr="00A672DC">
              <w:rPr>
                <w:rFonts w:asciiTheme="minorHAnsi" w:hAnsiTheme="minorHAnsi" w:cstheme="minorHAnsi"/>
                <w:b/>
                <w:sz w:val="24"/>
                <w:szCs w:val="20"/>
              </w:rPr>
              <w:t>Review Date</w:t>
            </w:r>
          </w:p>
        </w:tc>
        <w:tc>
          <w:tcPr>
            <w:tcW w:w="1134" w:type="dxa"/>
            <w:shd w:val="clear" w:color="auto" w:fill="D9D9D9"/>
          </w:tcPr>
          <w:p w14:paraId="34AE4777" w14:textId="77777777" w:rsidR="00D30F2E" w:rsidRPr="00A672DC" w:rsidRDefault="00D30F2E" w:rsidP="00E00093">
            <w:pPr>
              <w:spacing w:before="60" w:after="0"/>
              <w:jc w:val="center"/>
              <w:rPr>
                <w:rFonts w:asciiTheme="minorHAnsi" w:hAnsiTheme="minorHAnsi" w:cstheme="minorHAnsi"/>
                <w:i/>
                <w:sz w:val="24"/>
                <w:szCs w:val="20"/>
              </w:rPr>
            </w:pPr>
          </w:p>
        </w:tc>
      </w:tr>
      <w:tr w:rsidR="00D30F2E" w:rsidRPr="00F70363" w14:paraId="34AE477C" w14:textId="77777777" w:rsidTr="00E00093">
        <w:tc>
          <w:tcPr>
            <w:tcW w:w="720" w:type="dxa"/>
          </w:tcPr>
          <w:p w14:paraId="34AE4779" w14:textId="77777777" w:rsidR="00D30F2E" w:rsidRPr="00A672DC" w:rsidRDefault="00D30F2E" w:rsidP="00E00093">
            <w:pPr>
              <w:spacing w:before="60" w:after="0"/>
              <w:rPr>
                <w:rFonts w:asciiTheme="minorHAnsi" w:hAnsiTheme="minorHAnsi" w:cstheme="minorHAnsi"/>
                <w:sz w:val="24"/>
                <w:szCs w:val="20"/>
              </w:rPr>
            </w:pPr>
          </w:p>
        </w:tc>
        <w:tc>
          <w:tcPr>
            <w:tcW w:w="7578" w:type="dxa"/>
          </w:tcPr>
          <w:p w14:paraId="34AE477A" w14:textId="77777777" w:rsidR="00D30F2E" w:rsidRPr="00A672DC" w:rsidRDefault="00D30F2E" w:rsidP="00E00093">
            <w:pPr>
              <w:spacing w:before="60" w:after="0"/>
              <w:jc w:val="left"/>
              <w:rPr>
                <w:rFonts w:asciiTheme="minorHAnsi" w:hAnsiTheme="minorHAnsi" w:cstheme="minorHAnsi"/>
                <w:sz w:val="24"/>
                <w:szCs w:val="20"/>
              </w:rPr>
            </w:pPr>
            <w:r w:rsidRPr="00A672DC">
              <w:rPr>
                <w:rFonts w:asciiTheme="minorHAnsi" w:hAnsiTheme="minorHAnsi" w:cstheme="minorHAnsi"/>
                <w:sz w:val="24"/>
                <w:szCs w:val="20"/>
              </w:rPr>
              <w:t>Is the review date identified?</w:t>
            </w:r>
          </w:p>
        </w:tc>
        <w:tc>
          <w:tcPr>
            <w:tcW w:w="1134" w:type="dxa"/>
          </w:tcPr>
          <w:p w14:paraId="34AE477B" w14:textId="77777777" w:rsidR="00D30F2E" w:rsidRPr="00A672DC" w:rsidRDefault="00D30F2E" w:rsidP="00E00093">
            <w:pPr>
              <w:spacing w:before="60" w:after="0"/>
              <w:jc w:val="center"/>
              <w:rPr>
                <w:rFonts w:asciiTheme="minorHAnsi" w:hAnsiTheme="minorHAnsi" w:cstheme="minorHAnsi"/>
                <w:i/>
                <w:sz w:val="24"/>
                <w:szCs w:val="20"/>
              </w:rPr>
            </w:pPr>
            <w:r>
              <w:rPr>
                <w:rFonts w:asciiTheme="minorHAnsi" w:hAnsiTheme="minorHAnsi" w:cstheme="minorHAnsi"/>
                <w:i/>
                <w:sz w:val="24"/>
                <w:szCs w:val="20"/>
              </w:rPr>
              <w:t>yes</w:t>
            </w:r>
          </w:p>
        </w:tc>
      </w:tr>
      <w:tr w:rsidR="00D30F2E" w:rsidRPr="00F70363" w14:paraId="34AE4780" w14:textId="77777777" w:rsidTr="00E00093">
        <w:tc>
          <w:tcPr>
            <w:tcW w:w="720" w:type="dxa"/>
          </w:tcPr>
          <w:p w14:paraId="34AE477D" w14:textId="77777777" w:rsidR="00D30F2E" w:rsidRPr="00A672DC" w:rsidRDefault="00D30F2E" w:rsidP="00E00093">
            <w:pPr>
              <w:spacing w:before="60" w:after="0"/>
              <w:rPr>
                <w:rFonts w:asciiTheme="minorHAnsi" w:hAnsiTheme="minorHAnsi" w:cstheme="minorHAnsi"/>
                <w:sz w:val="24"/>
                <w:szCs w:val="20"/>
              </w:rPr>
            </w:pPr>
          </w:p>
        </w:tc>
        <w:tc>
          <w:tcPr>
            <w:tcW w:w="7578" w:type="dxa"/>
          </w:tcPr>
          <w:p w14:paraId="34AE477E" w14:textId="77777777" w:rsidR="00D30F2E" w:rsidRPr="00A672DC" w:rsidRDefault="00D30F2E" w:rsidP="00E00093">
            <w:pPr>
              <w:spacing w:before="60" w:after="0"/>
              <w:jc w:val="left"/>
              <w:rPr>
                <w:rFonts w:asciiTheme="minorHAnsi" w:hAnsiTheme="minorHAnsi" w:cstheme="minorHAnsi"/>
                <w:sz w:val="24"/>
                <w:szCs w:val="20"/>
              </w:rPr>
            </w:pPr>
            <w:r w:rsidRPr="00A672DC">
              <w:rPr>
                <w:rFonts w:asciiTheme="minorHAnsi" w:hAnsiTheme="minorHAnsi" w:cstheme="minorHAnsi"/>
                <w:sz w:val="24"/>
                <w:szCs w:val="20"/>
              </w:rPr>
              <w:t>Is the frequency of review identified and acceptable?</w:t>
            </w:r>
          </w:p>
        </w:tc>
        <w:tc>
          <w:tcPr>
            <w:tcW w:w="1134" w:type="dxa"/>
            <w:tcBorders>
              <w:bottom w:val="single" w:sz="4" w:space="0" w:color="999999"/>
            </w:tcBorders>
          </w:tcPr>
          <w:p w14:paraId="34AE477F" w14:textId="77777777" w:rsidR="00D30F2E" w:rsidRPr="00A672DC" w:rsidRDefault="00D30F2E" w:rsidP="00E00093">
            <w:pPr>
              <w:spacing w:before="60" w:after="0"/>
              <w:jc w:val="center"/>
              <w:rPr>
                <w:rFonts w:asciiTheme="minorHAnsi" w:hAnsiTheme="minorHAnsi" w:cstheme="minorHAnsi"/>
                <w:i/>
                <w:sz w:val="24"/>
                <w:szCs w:val="20"/>
              </w:rPr>
            </w:pPr>
          </w:p>
        </w:tc>
      </w:tr>
      <w:tr w:rsidR="00D30F2E" w:rsidRPr="00F70363" w14:paraId="34AE4784" w14:textId="77777777" w:rsidTr="00E00093">
        <w:tc>
          <w:tcPr>
            <w:tcW w:w="720" w:type="dxa"/>
            <w:tcBorders>
              <w:bottom w:val="single" w:sz="4" w:space="0" w:color="999999"/>
            </w:tcBorders>
          </w:tcPr>
          <w:p w14:paraId="34AE4781" w14:textId="77777777" w:rsidR="00D30F2E" w:rsidRPr="00A672DC" w:rsidRDefault="00D30F2E" w:rsidP="00E00093">
            <w:pPr>
              <w:spacing w:before="60" w:after="0"/>
              <w:rPr>
                <w:rFonts w:asciiTheme="minorHAnsi" w:hAnsiTheme="minorHAnsi" w:cstheme="minorHAnsi"/>
                <w:b/>
                <w:sz w:val="24"/>
                <w:szCs w:val="20"/>
              </w:rPr>
            </w:pPr>
            <w:r w:rsidRPr="00A672DC">
              <w:rPr>
                <w:rFonts w:asciiTheme="minorHAnsi" w:hAnsiTheme="minorHAnsi" w:cstheme="minorHAnsi"/>
                <w:b/>
                <w:sz w:val="24"/>
                <w:szCs w:val="20"/>
              </w:rPr>
              <w:t>8.</w:t>
            </w:r>
          </w:p>
        </w:tc>
        <w:tc>
          <w:tcPr>
            <w:tcW w:w="7578" w:type="dxa"/>
          </w:tcPr>
          <w:p w14:paraId="34AE4782" w14:textId="77777777" w:rsidR="00D30F2E" w:rsidRPr="00A672DC" w:rsidRDefault="00D30F2E" w:rsidP="00E00093">
            <w:pPr>
              <w:spacing w:before="60" w:after="0"/>
              <w:jc w:val="left"/>
              <w:rPr>
                <w:rFonts w:asciiTheme="minorHAnsi" w:hAnsiTheme="minorHAnsi" w:cstheme="minorHAnsi"/>
                <w:b/>
                <w:sz w:val="24"/>
                <w:szCs w:val="20"/>
              </w:rPr>
            </w:pPr>
            <w:r w:rsidRPr="00A672DC">
              <w:rPr>
                <w:rFonts w:asciiTheme="minorHAnsi" w:hAnsiTheme="minorHAnsi" w:cstheme="minorHAnsi"/>
                <w:b/>
                <w:sz w:val="24"/>
                <w:szCs w:val="20"/>
              </w:rPr>
              <w:t>Overall Responsibility for the Document</w:t>
            </w:r>
          </w:p>
        </w:tc>
        <w:tc>
          <w:tcPr>
            <w:tcW w:w="1134" w:type="dxa"/>
            <w:shd w:val="clear" w:color="auto" w:fill="D9D9D9"/>
          </w:tcPr>
          <w:p w14:paraId="34AE4783" w14:textId="77777777" w:rsidR="00D30F2E" w:rsidRPr="00A672DC" w:rsidRDefault="00D30F2E" w:rsidP="00E00093">
            <w:pPr>
              <w:spacing w:before="60" w:after="0"/>
              <w:jc w:val="center"/>
              <w:rPr>
                <w:rFonts w:asciiTheme="minorHAnsi" w:hAnsiTheme="minorHAnsi" w:cstheme="minorHAnsi"/>
                <w:i/>
                <w:sz w:val="24"/>
                <w:szCs w:val="20"/>
              </w:rPr>
            </w:pPr>
          </w:p>
        </w:tc>
      </w:tr>
      <w:tr w:rsidR="00D30F2E" w:rsidRPr="00F70363" w14:paraId="34AE4788" w14:textId="77777777" w:rsidTr="00E00093">
        <w:tc>
          <w:tcPr>
            <w:tcW w:w="720" w:type="dxa"/>
          </w:tcPr>
          <w:p w14:paraId="34AE4785" w14:textId="77777777" w:rsidR="00D30F2E" w:rsidRPr="00A672DC" w:rsidRDefault="00D30F2E" w:rsidP="00E00093">
            <w:pPr>
              <w:spacing w:before="60" w:after="0"/>
              <w:rPr>
                <w:rFonts w:asciiTheme="minorHAnsi" w:hAnsiTheme="minorHAnsi" w:cstheme="minorHAnsi"/>
                <w:sz w:val="24"/>
                <w:szCs w:val="20"/>
              </w:rPr>
            </w:pPr>
          </w:p>
        </w:tc>
        <w:tc>
          <w:tcPr>
            <w:tcW w:w="7578" w:type="dxa"/>
          </w:tcPr>
          <w:p w14:paraId="34AE4786" w14:textId="77777777" w:rsidR="00D30F2E" w:rsidRPr="00A672DC" w:rsidRDefault="00D30F2E" w:rsidP="00E00093">
            <w:pPr>
              <w:spacing w:before="60" w:after="0"/>
              <w:jc w:val="left"/>
              <w:rPr>
                <w:rFonts w:asciiTheme="minorHAnsi" w:hAnsiTheme="minorHAnsi" w:cstheme="minorHAnsi"/>
                <w:sz w:val="24"/>
                <w:szCs w:val="20"/>
              </w:rPr>
            </w:pPr>
            <w:r w:rsidRPr="00A672DC">
              <w:rPr>
                <w:rFonts w:asciiTheme="minorHAnsi" w:hAnsiTheme="minorHAnsi" w:cstheme="minorHAnsi"/>
                <w:sz w:val="24"/>
                <w:szCs w:val="20"/>
              </w:rPr>
              <w:t>Is it clear who will be responsible for co-ordinating the dissemination, implementation and review of the document?</w:t>
            </w:r>
          </w:p>
        </w:tc>
        <w:tc>
          <w:tcPr>
            <w:tcW w:w="1134" w:type="dxa"/>
          </w:tcPr>
          <w:p w14:paraId="34AE4787" w14:textId="77777777" w:rsidR="00D30F2E" w:rsidRPr="00A672DC" w:rsidRDefault="00D30F2E" w:rsidP="00E00093">
            <w:pPr>
              <w:spacing w:before="60" w:after="0"/>
              <w:jc w:val="center"/>
              <w:rPr>
                <w:rFonts w:asciiTheme="minorHAnsi" w:hAnsiTheme="minorHAnsi" w:cstheme="minorHAnsi"/>
                <w:i/>
                <w:sz w:val="24"/>
                <w:szCs w:val="20"/>
              </w:rPr>
            </w:pPr>
            <w:r>
              <w:rPr>
                <w:rFonts w:asciiTheme="minorHAnsi" w:hAnsiTheme="minorHAnsi" w:cstheme="minorHAnsi"/>
                <w:i/>
                <w:sz w:val="24"/>
                <w:szCs w:val="20"/>
              </w:rPr>
              <w:t>yes</w:t>
            </w:r>
          </w:p>
        </w:tc>
      </w:tr>
    </w:tbl>
    <w:p w14:paraId="34AE4789" w14:textId="77777777" w:rsidR="00D30F2E" w:rsidRPr="00A672DC" w:rsidRDefault="00D30F2E" w:rsidP="00D30F2E">
      <w:pPr>
        <w:spacing w:before="0" w:after="0"/>
        <w:rPr>
          <w:rFonts w:asciiTheme="minorHAnsi" w:hAnsiTheme="minorHAnsi" w:cstheme="minorHAnsi"/>
          <w:sz w:val="24"/>
        </w:rPr>
      </w:pPr>
    </w:p>
    <w:tbl>
      <w:tblPr>
        <w:tblW w:w="9900" w:type="dxa"/>
        <w:tblInd w:w="-25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1800"/>
        <w:gridCol w:w="4140"/>
        <w:gridCol w:w="1260"/>
        <w:gridCol w:w="2700"/>
      </w:tblGrid>
      <w:tr w:rsidR="00D30F2E" w:rsidRPr="00F70363" w14:paraId="34AE478B" w14:textId="77777777" w:rsidTr="00E00093">
        <w:tc>
          <w:tcPr>
            <w:tcW w:w="9900" w:type="dxa"/>
            <w:gridSpan w:val="4"/>
          </w:tcPr>
          <w:p w14:paraId="34AE478A" w14:textId="77777777" w:rsidR="00D30F2E" w:rsidRPr="00A672DC" w:rsidRDefault="00D30F2E" w:rsidP="00E00093">
            <w:pPr>
              <w:spacing w:before="40" w:after="40"/>
              <w:rPr>
                <w:rFonts w:asciiTheme="minorHAnsi" w:hAnsiTheme="minorHAnsi" w:cstheme="minorHAnsi"/>
                <w:b/>
                <w:sz w:val="24"/>
                <w:szCs w:val="20"/>
              </w:rPr>
            </w:pPr>
            <w:r w:rsidRPr="00A672DC">
              <w:rPr>
                <w:rFonts w:asciiTheme="minorHAnsi" w:hAnsiTheme="minorHAnsi" w:cstheme="minorHAnsi"/>
                <w:b/>
                <w:sz w:val="24"/>
                <w:szCs w:val="20"/>
              </w:rPr>
              <w:t>Name of the Chair of the Committee / Group approving</w:t>
            </w:r>
          </w:p>
        </w:tc>
      </w:tr>
      <w:tr w:rsidR="00D30F2E" w:rsidRPr="00F70363" w14:paraId="34AE478D" w14:textId="77777777" w:rsidTr="00E00093">
        <w:tc>
          <w:tcPr>
            <w:tcW w:w="9900" w:type="dxa"/>
            <w:gridSpan w:val="4"/>
          </w:tcPr>
          <w:p w14:paraId="34AE478C" w14:textId="77777777" w:rsidR="00D30F2E" w:rsidRPr="00A672DC" w:rsidRDefault="00D30F2E" w:rsidP="00E00093">
            <w:pPr>
              <w:spacing w:before="40" w:after="40"/>
              <w:rPr>
                <w:rFonts w:asciiTheme="minorHAnsi" w:hAnsiTheme="minorHAnsi" w:cstheme="minorHAnsi"/>
                <w:sz w:val="24"/>
                <w:szCs w:val="20"/>
              </w:rPr>
            </w:pPr>
            <w:r w:rsidRPr="00A672DC">
              <w:rPr>
                <w:rFonts w:asciiTheme="minorHAnsi" w:hAnsiTheme="minorHAnsi" w:cstheme="minorHAnsi"/>
                <w:sz w:val="24"/>
                <w:szCs w:val="20"/>
              </w:rPr>
              <w:t>If you are assured this document meets requirements and that it will provide an essential element in ensuring a safe and effective workforce, please sign and date below and forward to the chair of the committee/group where it will be ratified.</w:t>
            </w:r>
          </w:p>
        </w:tc>
      </w:tr>
      <w:tr w:rsidR="00D30F2E" w:rsidRPr="00F70363" w14:paraId="34AE4792" w14:textId="77777777" w:rsidTr="00E00093">
        <w:tc>
          <w:tcPr>
            <w:tcW w:w="1800" w:type="dxa"/>
          </w:tcPr>
          <w:p w14:paraId="34AE478E" w14:textId="77777777" w:rsidR="00D30F2E" w:rsidRPr="00A672DC" w:rsidRDefault="00D30F2E" w:rsidP="00E00093">
            <w:pPr>
              <w:spacing w:before="0" w:after="0"/>
              <w:rPr>
                <w:rFonts w:asciiTheme="minorHAnsi" w:hAnsiTheme="minorHAnsi" w:cstheme="minorHAnsi"/>
                <w:sz w:val="24"/>
                <w:szCs w:val="20"/>
              </w:rPr>
            </w:pPr>
            <w:r w:rsidRPr="00A672DC">
              <w:rPr>
                <w:rFonts w:asciiTheme="minorHAnsi" w:hAnsiTheme="minorHAnsi" w:cstheme="minorHAnsi"/>
                <w:sz w:val="24"/>
                <w:szCs w:val="20"/>
              </w:rPr>
              <w:t>Name</w:t>
            </w:r>
          </w:p>
        </w:tc>
        <w:tc>
          <w:tcPr>
            <w:tcW w:w="4140" w:type="dxa"/>
          </w:tcPr>
          <w:p w14:paraId="34AE478F" w14:textId="77777777" w:rsidR="00D30F2E" w:rsidRPr="00A672DC" w:rsidRDefault="00D30F2E" w:rsidP="00E00093">
            <w:pPr>
              <w:spacing w:before="40" w:after="40"/>
              <w:rPr>
                <w:rFonts w:asciiTheme="minorHAnsi" w:hAnsiTheme="minorHAnsi" w:cstheme="minorHAnsi"/>
                <w:i/>
                <w:sz w:val="24"/>
                <w:szCs w:val="20"/>
              </w:rPr>
            </w:pPr>
            <w:r>
              <w:rPr>
                <w:rFonts w:asciiTheme="minorHAnsi" w:hAnsiTheme="minorHAnsi" w:cstheme="minorHAnsi"/>
                <w:i/>
                <w:sz w:val="24"/>
                <w:szCs w:val="20"/>
              </w:rPr>
              <w:t>Eve Townsley, Maureen Cushley Eddie Devine</w:t>
            </w:r>
          </w:p>
        </w:tc>
        <w:tc>
          <w:tcPr>
            <w:tcW w:w="1260" w:type="dxa"/>
          </w:tcPr>
          <w:p w14:paraId="34AE4790" w14:textId="77777777" w:rsidR="00D30F2E" w:rsidRPr="00A672DC" w:rsidRDefault="00D30F2E" w:rsidP="00E00093">
            <w:pPr>
              <w:spacing w:before="40" w:after="40"/>
              <w:rPr>
                <w:rFonts w:asciiTheme="minorHAnsi" w:hAnsiTheme="minorHAnsi" w:cstheme="minorHAnsi"/>
                <w:sz w:val="24"/>
                <w:szCs w:val="20"/>
              </w:rPr>
            </w:pPr>
            <w:r w:rsidRPr="00A672DC">
              <w:rPr>
                <w:rFonts w:asciiTheme="minorHAnsi" w:hAnsiTheme="minorHAnsi" w:cstheme="minorHAnsi"/>
                <w:sz w:val="24"/>
                <w:szCs w:val="20"/>
              </w:rPr>
              <w:t>Date</w:t>
            </w:r>
          </w:p>
        </w:tc>
        <w:tc>
          <w:tcPr>
            <w:tcW w:w="2700" w:type="dxa"/>
          </w:tcPr>
          <w:p w14:paraId="34AE4791" w14:textId="77777777" w:rsidR="00D30F2E" w:rsidRPr="00A672DC" w:rsidRDefault="00D30F2E" w:rsidP="00E00093">
            <w:pPr>
              <w:spacing w:before="40" w:after="40"/>
              <w:rPr>
                <w:rFonts w:asciiTheme="minorHAnsi" w:hAnsiTheme="minorHAnsi" w:cstheme="minorHAnsi"/>
                <w:i/>
                <w:sz w:val="24"/>
                <w:szCs w:val="20"/>
              </w:rPr>
            </w:pPr>
            <w:r>
              <w:rPr>
                <w:rFonts w:asciiTheme="minorHAnsi" w:hAnsiTheme="minorHAnsi" w:cstheme="minorHAnsi"/>
                <w:i/>
                <w:sz w:val="24"/>
                <w:szCs w:val="20"/>
              </w:rPr>
              <w:t>2/05/2019</w:t>
            </w:r>
          </w:p>
        </w:tc>
      </w:tr>
      <w:tr w:rsidR="00D30F2E" w:rsidRPr="00F70363" w14:paraId="34AE4794" w14:textId="77777777" w:rsidTr="00E00093">
        <w:tc>
          <w:tcPr>
            <w:tcW w:w="9900" w:type="dxa"/>
            <w:gridSpan w:val="4"/>
          </w:tcPr>
          <w:p w14:paraId="34AE4793" w14:textId="77777777" w:rsidR="00D30F2E" w:rsidRPr="00A672DC" w:rsidRDefault="00D30F2E" w:rsidP="00E00093">
            <w:pPr>
              <w:spacing w:before="40" w:after="40"/>
              <w:rPr>
                <w:rFonts w:asciiTheme="minorHAnsi" w:hAnsiTheme="minorHAnsi" w:cstheme="minorHAnsi"/>
                <w:b/>
                <w:sz w:val="24"/>
                <w:szCs w:val="20"/>
              </w:rPr>
            </w:pPr>
            <w:r w:rsidRPr="00A672DC">
              <w:rPr>
                <w:rFonts w:asciiTheme="minorHAnsi" w:hAnsiTheme="minorHAnsi" w:cstheme="minorHAnsi"/>
                <w:b/>
                <w:sz w:val="24"/>
                <w:szCs w:val="20"/>
              </w:rPr>
              <w:t>Name of the chair of the Group/Committee ratifying</w:t>
            </w:r>
          </w:p>
        </w:tc>
      </w:tr>
      <w:tr w:rsidR="00D30F2E" w:rsidRPr="00F70363" w14:paraId="34AE4796" w14:textId="77777777" w:rsidTr="00E00093">
        <w:tc>
          <w:tcPr>
            <w:tcW w:w="9900" w:type="dxa"/>
            <w:gridSpan w:val="4"/>
          </w:tcPr>
          <w:p w14:paraId="34AE4795" w14:textId="77777777" w:rsidR="00D30F2E" w:rsidRPr="00A672DC" w:rsidRDefault="00D30F2E" w:rsidP="00E00093">
            <w:pPr>
              <w:spacing w:before="40" w:after="40"/>
              <w:rPr>
                <w:rFonts w:asciiTheme="minorHAnsi" w:hAnsiTheme="minorHAnsi" w:cstheme="minorHAnsi"/>
                <w:sz w:val="24"/>
                <w:szCs w:val="20"/>
              </w:rPr>
            </w:pPr>
            <w:r w:rsidRPr="00A672DC">
              <w:rPr>
                <w:rFonts w:asciiTheme="minorHAnsi" w:hAnsiTheme="minorHAnsi" w:cstheme="minorHAnsi"/>
                <w:sz w:val="24"/>
                <w:szCs w:val="20"/>
              </w:rPr>
              <w:t>If you are assured that the group or committee approving this procedural document have fulfilled its obligation please sign and date it and return to the procedural document author who will ensure the document is disseminated and uploaded onto Staff net.</w:t>
            </w:r>
          </w:p>
        </w:tc>
      </w:tr>
    </w:tbl>
    <w:p w14:paraId="34AE4797" w14:textId="77777777" w:rsidR="00136668" w:rsidRPr="00136668" w:rsidRDefault="00136668" w:rsidP="00136668">
      <w:pPr>
        <w:spacing w:before="0" w:line="276" w:lineRule="auto"/>
        <w:jc w:val="left"/>
        <w:rPr>
          <w:b/>
          <w:bCs/>
          <w:sz w:val="24"/>
        </w:rPr>
      </w:pPr>
      <w:r w:rsidRPr="00136668">
        <w:rPr>
          <w:b/>
          <w:bCs/>
          <w:sz w:val="24"/>
        </w:rPr>
        <w:br w:type="page"/>
      </w:r>
    </w:p>
    <w:p w14:paraId="34AE4798" w14:textId="77777777" w:rsidR="00136668" w:rsidRDefault="00136668" w:rsidP="00136668">
      <w:pPr>
        <w:rPr>
          <w:rFonts w:cs="Arial"/>
          <w:sz w:val="24"/>
        </w:rPr>
      </w:pPr>
    </w:p>
    <w:tbl>
      <w:tblPr>
        <w:tblW w:w="9900" w:type="dxa"/>
        <w:tblInd w:w="-25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1800"/>
        <w:gridCol w:w="4140"/>
        <w:gridCol w:w="1260"/>
        <w:gridCol w:w="2700"/>
      </w:tblGrid>
      <w:tr w:rsidR="00094917" w:rsidRPr="00F70363" w14:paraId="34AE479D" w14:textId="77777777" w:rsidTr="00E00093">
        <w:tc>
          <w:tcPr>
            <w:tcW w:w="1800" w:type="dxa"/>
          </w:tcPr>
          <w:p w14:paraId="34AE4799" w14:textId="77777777" w:rsidR="00094917" w:rsidRPr="00A672DC" w:rsidRDefault="00094917" w:rsidP="00E00093">
            <w:pPr>
              <w:spacing w:before="40" w:after="40"/>
              <w:rPr>
                <w:rFonts w:asciiTheme="minorHAnsi" w:hAnsiTheme="minorHAnsi" w:cstheme="minorHAnsi"/>
                <w:sz w:val="24"/>
                <w:szCs w:val="20"/>
              </w:rPr>
            </w:pPr>
            <w:r w:rsidRPr="00A672DC">
              <w:rPr>
                <w:rFonts w:asciiTheme="minorHAnsi" w:hAnsiTheme="minorHAnsi" w:cstheme="minorHAnsi"/>
                <w:sz w:val="24"/>
                <w:szCs w:val="20"/>
              </w:rPr>
              <w:t>Name</w:t>
            </w:r>
          </w:p>
        </w:tc>
        <w:tc>
          <w:tcPr>
            <w:tcW w:w="4140" w:type="dxa"/>
          </w:tcPr>
          <w:p w14:paraId="34AE479A" w14:textId="77777777" w:rsidR="00094917" w:rsidRPr="00A672DC" w:rsidRDefault="00421A81" w:rsidP="00E00093">
            <w:pPr>
              <w:spacing w:before="40" w:after="40"/>
              <w:rPr>
                <w:rFonts w:asciiTheme="minorHAnsi" w:hAnsiTheme="minorHAnsi" w:cstheme="minorHAnsi"/>
                <w:i/>
                <w:sz w:val="24"/>
                <w:szCs w:val="20"/>
              </w:rPr>
            </w:pPr>
            <w:r>
              <w:rPr>
                <w:rFonts w:asciiTheme="minorHAnsi" w:hAnsiTheme="minorHAnsi" w:cstheme="minorHAnsi"/>
                <w:i/>
                <w:sz w:val="24"/>
                <w:szCs w:val="20"/>
              </w:rPr>
              <w:t>Cath Hill</w:t>
            </w:r>
          </w:p>
        </w:tc>
        <w:tc>
          <w:tcPr>
            <w:tcW w:w="1260" w:type="dxa"/>
          </w:tcPr>
          <w:p w14:paraId="34AE479B" w14:textId="77777777" w:rsidR="00094917" w:rsidRPr="00A672DC" w:rsidRDefault="00094917" w:rsidP="00E00093">
            <w:pPr>
              <w:spacing w:before="40" w:after="40"/>
              <w:rPr>
                <w:rFonts w:asciiTheme="minorHAnsi" w:hAnsiTheme="minorHAnsi" w:cstheme="minorHAnsi"/>
                <w:sz w:val="24"/>
                <w:szCs w:val="20"/>
              </w:rPr>
            </w:pPr>
            <w:r w:rsidRPr="00A672DC">
              <w:rPr>
                <w:rFonts w:asciiTheme="minorHAnsi" w:hAnsiTheme="minorHAnsi" w:cstheme="minorHAnsi"/>
                <w:sz w:val="24"/>
                <w:szCs w:val="20"/>
              </w:rPr>
              <w:t>Date</w:t>
            </w:r>
          </w:p>
        </w:tc>
        <w:tc>
          <w:tcPr>
            <w:tcW w:w="2700" w:type="dxa"/>
          </w:tcPr>
          <w:p w14:paraId="34AE479C" w14:textId="77777777" w:rsidR="00094917" w:rsidRPr="00A672DC" w:rsidRDefault="00421A81" w:rsidP="00E00093">
            <w:pPr>
              <w:spacing w:before="40" w:after="40"/>
              <w:rPr>
                <w:rFonts w:asciiTheme="minorHAnsi" w:hAnsiTheme="minorHAnsi" w:cstheme="minorHAnsi"/>
                <w:i/>
                <w:sz w:val="24"/>
                <w:szCs w:val="20"/>
              </w:rPr>
            </w:pPr>
            <w:r>
              <w:rPr>
                <w:rFonts w:asciiTheme="minorHAnsi" w:hAnsiTheme="minorHAnsi" w:cstheme="minorHAnsi"/>
                <w:i/>
                <w:sz w:val="24"/>
                <w:szCs w:val="20"/>
              </w:rPr>
              <w:t>12 June 2019</w:t>
            </w:r>
          </w:p>
        </w:tc>
      </w:tr>
    </w:tbl>
    <w:p w14:paraId="34AE479E" w14:textId="77777777" w:rsidR="00136668" w:rsidRPr="00E2357E" w:rsidRDefault="00136668" w:rsidP="00136668">
      <w:pPr>
        <w:rPr>
          <w:rFonts w:cs="Arial"/>
          <w:sz w:val="24"/>
        </w:rPr>
        <w:sectPr w:rsidR="00136668" w:rsidRPr="00E2357E" w:rsidSect="001D380F">
          <w:headerReference w:type="default" r:id="rId23"/>
          <w:footerReference w:type="default" r:id="rId24"/>
          <w:pgSz w:w="11906" w:h="16838"/>
          <w:pgMar w:top="1440" w:right="1440" w:bottom="1440" w:left="1440" w:header="708" w:footer="708" w:gutter="0"/>
          <w:cols w:space="708"/>
          <w:docGrid w:linePitch="360"/>
        </w:sectPr>
      </w:pPr>
    </w:p>
    <w:p w14:paraId="34AE479F" w14:textId="77777777" w:rsidR="00136668" w:rsidRDefault="00136668" w:rsidP="00136668">
      <w:pPr>
        <w:spacing w:before="0" w:after="0"/>
        <w:rPr>
          <w:b/>
          <w:bCs/>
          <w:sz w:val="24"/>
        </w:rPr>
      </w:pPr>
    </w:p>
    <w:p w14:paraId="34AE47A0" w14:textId="77777777" w:rsidR="00136668" w:rsidRDefault="00136668" w:rsidP="000235E9">
      <w:pPr>
        <w:spacing w:before="0" w:after="0"/>
        <w:ind w:left="-426"/>
        <w:rPr>
          <w:b/>
          <w:sz w:val="24"/>
          <w:szCs w:val="22"/>
        </w:rPr>
      </w:pPr>
    </w:p>
    <w:p w14:paraId="34AE47A1" w14:textId="77777777" w:rsidR="00F62EE5" w:rsidRDefault="00F62EE5" w:rsidP="00802BA5">
      <w:pPr>
        <w:spacing w:before="0" w:after="0"/>
        <w:rPr>
          <w:b/>
          <w:bCs/>
          <w:sz w:val="24"/>
        </w:rPr>
      </w:pPr>
    </w:p>
    <w:p w14:paraId="34AE47A2" w14:textId="77777777" w:rsidR="00C719F1" w:rsidRDefault="00C719F1" w:rsidP="00802BA5">
      <w:pPr>
        <w:spacing w:before="0" w:after="0"/>
        <w:rPr>
          <w:b/>
          <w:bCs/>
          <w:sz w:val="24"/>
        </w:rPr>
      </w:pPr>
    </w:p>
    <w:p w14:paraId="34AE47A3" w14:textId="77777777" w:rsidR="00C719F1" w:rsidRDefault="00C719F1" w:rsidP="00802BA5">
      <w:pPr>
        <w:spacing w:before="0" w:after="0"/>
        <w:rPr>
          <w:b/>
          <w:bCs/>
          <w:sz w:val="24"/>
        </w:rPr>
      </w:pPr>
    </w:p>
    <w:p w14:paraId="34AE47A4" w14:textId="77777777" w:rsidR="00C719F1" w:rsidRDefault="00C719F1" w:rsidP="00802BA5">
      <w:pPr>
        <w:spacing w:before="0" w:after="0"/>
        <w:rPr>
          <w:b/>
          <w:bCs/>
          <w:sz w:val="24"/>
        </w:rPr>
      </w:pPr>
    </w:p>
    <w:p w14:paraId="34AE47A5" w14:textId="77777777" w:rsidR="00C719F1" w:rsidRDefault="00C719F1" w:rsidP="00802BA5">
      <w:pPr>
        <w:spacing w:before="0" w:after="0"/>
        <w:rPr>
          <w:b/>
          <w:bCs/>
          <w:sz w:val="24"/>
        </w:rPr>
      </w:pPr>
    </w:p>
    <w:sectPr w:rsidR="00C719F1" w:rsidSect="00FB5960">
      <w:headerReference w:type="even" r:id="rId25"/>
      <w:headerReference w:type="default" r:id="rId26"/>
      <w:headerReference w:type="first" r:id="rId27"/>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6B7E38" w15:done="0"/>
  <w15:commentEx w15:paraId="3DD5F7BF" w15:done="0"/>
  <w15:commentEx w15:paraId="548E2637" w15:done="0"/>
  <w15:commentEx w15:paraId="6C5CDEEC" w15:done="0"/>
  <w15:commentEx w15:paraId="41E106DC" w15:done="0"/>
  <w15:commentEx w15:paraId="70D0FAF6" w15:done="0"/>
  <w15:commentEx w15:paraId="1C38B5CB" w15:done="0"/>
  <w15:commentEx w15:paraId="46A2DB20" w15:done="0"/>
  <w15:commentEx w15:paraId="70BD452C" w15:done="0"/>
  <w15:commentEx w15:paraId="28138E10" w15:done="0"/>
  <w15:commentEx w15:paraId="113DD701" w15:done="0"/>
  <w15:commentEx w15:paraId="0C6DF704" w15:done="0"/>
  <w15:commentEx w15:paraId="71AA0A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E47B8" w14:textId="77777777" w:rsidR="00E00093" w:rsidRDefault="00E00093" w:rsidP="0096422F">
      <w:pPr>
        <w:spacing w:before="0" w:after="0"/>
      </w:pPr>
      <w:r>
        <w:separator/>
      </w:r>
    </w:p>
  </w:endnote>
  <w:endnote w:type="continuationSeparator" w:id="0">
    <w:p w14:paraId="34AE47B9" w14:textId="77777777" w:rsidR="00E00093" w:rsidRDefault="00E00093" w:rsidP="0096422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E47BB" w14:textId="6CBE866C" w:rsidR="00E00093" w:rsidRPr="0096422F" w:rsidRDefault="00E00093" w:rsidP="00A04820">
    <w:pPr>
      <w:pStyle w:val="Footer"/>
      <w:spacing w:before="0"/>
      <w:ind w:right="26"/>
      <w:rPr>
        <w:rFonts w:cs="Arial"/>
        <w:sz w:val="20"/>
        <w:lang w:val="en-US"/>
      </w:rPr>
    </w:pPr>
    <w:r w:rsidRPr="0096422F">
      <w:rPr>
        <w:rFonts w:cs="Arial"/>
        <w:sz w:val="20"/>
        <w:lang w:val="en-US"/>
      </w:rPr>
      <w:t>Date effective from:</w:t>
    </w:r>
    <w:r>
      <w:rPr>
        <w:rFonts w:cs="Arial"/>
        <w:sz w:val="20"/>
        <w:lang w:val="en-US"/>
      </w:rPr>
      <w:t xml:space="preserve"> </w:t>
    </w:r>
    <w:r w:rsidR="00EB0B8D">
      <w:rPr>
        <w:rFonts w:cs="Arial"/>
        <w:sz w:val="20"/>
        <w:lang w:val="en-US"/>
      </w:rPr>
      <w:t>30 June 2021</w:t>
    </w:r>
    <w:r>
      <w:rPr>
        <w:rFonts w:cs="Arial"/>
        <w:sz w:val="20"/>
        <w:lang w:val="en-US"/>
      </w:rPr>
      <w:t xml:space="preserve"> </w:t>
    </w:r>
    <w:r w:rsidRPr="0096422F">
      <w:rPr>
        <w:rFonts w:cs="Arial"/>
        <w:sz w:val="20"/>
        <w:lang w:val="en-US"/>
      </w:rPr>
      <w:tab/>
    </w:r>
    <w:r w:rsidRPr="0096422F">
      <w:rPr>
        <w:rFonts w:cs="Arial"/>
        <w:sz w:val="20"/>
        <w:lang w:val="en-US"/>
      </w:rPr>
      <w:tab/>
      <w:t xml:space="preserve">         Page </w:t>
    </w:r>
    <w:r w:rsidRPr="0096422F">
      <w:rPr>
        <w:rFonts w:cs="Arial"/>
        <w:sz w:val="20"/>
        <w:lang w:val="en-US"/>
      </w:rPr>
      <w:fldChar w:fldCharType="begin"/>
    </w:r>
    <w:r w:rsidRPr="0096422F">
      <w:rPr>
        <w:rFonts w:cs="Arial"/>
        <w:sz w:val="20"/>
        <w:lang w:val="en-US"/>
      </w:rPr>
      <w:instrText xml:space="preserve"> PAGE </w:instrText>
    </w:r>
    <w:r w:rsidRPr="0096422F">
      <w:rPr>
        <w:rFonts w:cs="Arial"/>
        <w:sz w:val="20"/>
        <w:lang w:val="en-US"/>
      </w:rPr>
      <w:fldChar w:fldCharType="separate"/>
    </w:r>
    <w:r w:rsidR="00BE03A3">
      <w:rPr>
        <w:rFonts w:cs="Arial"/>
        <w:noProof/>
        <w:sz w:val="20"/>
        <w:lang w:val="en-US"/>
      </w:rPr>
      <w:t>1</w:t>
    </w:r>
    <w:r w:rsidRPr="0096422F">
      <w:rPr>
        <w:rFonts w:cs="Arial"/>
        <w:sz w:val="20"/>
        <w:lang w:val="en-US"/>
      </w:rPr>
      <w:fldChar w:fldCharType="end"/>
    </w:r>
    <w:r w:rsidRPr="0096422F">
      <w:rPr>
        <w:rFonts w:cs="Arial"/>
        <w:sz w:val="20"/>
        <w:lang w:val="en-US"/>
      </w:rPr>
      <w:t xml:space="preserve"> of </w:t>
    </w:r>
    <w:r w:rsidRPr="0096422F">
      <w:rPr>
        <w:rFonts w:cs="Arial"/>
        <w:sz w:val="20"/>
        <w:lang w:val="en-US"/>
      </w:rPr>
      <w:fldChar w:fldCharType="begin"/>
    </w:r>
    <w:r w:rsidRPr="0096422F">
      <w:rPr>
        <w:rFonts w:cs="Arial"/>
        <w:sz w:val="20"/>
        <w:lang w:val="en-US"/>
      </w:rPr>
      <w:instrText xml:space="preserve"> NUMPAGES </w:instrText>
    </w:r>
    <w:r w:rsidRPr="0096422F">
      <w:rPr>
        <w:rFonts w:cs="Arial"/>
        <w:sz w:val="20"/>
        <w:lang w:val="en-US"/>
      </w:rPr>
      <w:fldChar w:fldCharType="separate"/>
    </w:r>
    <w:r w:rsidR="00BE03A3">
      <w:rPr>
        <w:rFonts w:cs="Arial"/>
        <w:noProof/>
        <w:sz w:val="20"/>
        <w:lang w:val="en-US"/>
      </w:rPr>
      <w:t>34</w:t>
    </w:r>
    <w:r w:rsidRPr="0096422F">
      <w:rPr>
        <w:rFonts w:cs="Arial"/>
        <w:sz w:val="20"/>
        <w:lang w:val="en-US"/>
      </w:rPr>
      <w:fldChar w:fldCharType="end"/>
    </w:r>
  </w:p>
  <w:p w14:paraId="34AE47BC" w14:textId="77777777" w:rsidR="00E00093" w:rsidRPr="0096422F" w:rsidRDefault="00E00093" w:rsidP="00A04820">
    <w:pPr>
      <w:pStyle w:val="Footer"/>
      <w:spacing w:before="0"/>
      <w:ind w:right="357"/>
      <w:rPr>
        <w:rFonts w:cs="Arial"/>
        <w:sz w:val="20"/>
        <w:lang w:val="en-US"/>
      </w:rPr>
    </w:pPr>
    <w:r w:rsidRPr="0096422F">
      <w:rPr>
        <w:rFonts w:cs="Arial"/>
        <w:sz w:val="20"/>
        <w:lang w:val="en-US"/>
      </w:rPr>
      <w:t xml:space="preserve">Document Reference Number: </w:t>
    </w:r>
    <w:r w:rsidR="00175945">
      <w:rPr>
        <w:rFonts w:asciiTheme="minorHAnsi" w:hAnsiTheme="minorHAnsi" w:cstheme="minorHAnsi"/>
        <w:bCs/>
        <w:sz w:val="24"/>
      </w:rPr>
      <w:t>C-0067</w:t>
    </w:r>
  </w:p>
  <w:p w14:paraId="34AE47BD" w14:textId="4EBB1D7C" w:rsidR="00E00093" w:rsidRPr="007D62A9" w:rsidRDefault="00E00093" w:rsidP="007D62A9">
    <w:pPr>
      <w:pStyle w:val="Footer"/>
      <w:spacing w:before="0"/>
      <w:ind w:right="357"/>
      <w:rPr>
        <w:rFonts w:cs="Arial"/>
        <w:sz w:val="20"/>
      </w:rPr>
    </w:pPr>
    <w:r w:rsidRPr="0096422F">
      <w:rPr>
        <w:rFonts w:cs="Arial"/>
        <w:sz w:val="20"/>
        <w:lang w:val="en-US"/>
      </w:rPr>
      <w:t xml:space="preserve">Version No: </w:t>
    </w:r>
    <w:r w:rsidR="00EB0B8D">
      <w:rPr>
        <w:rFonts w:cs="Arial"/>
        <w:sz w:val="20"/>
        <w:lang w:val="en-US"/>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E47C0" w14:textId="77777777" w:rsidR="00E00093" w:rsidRPr="0096422F" w:rsidRDefault="00E00093" w:rsidP="00A04820">
    <w:pPr>
      <w:pStyle w:val="Footer"/>
      <w:spacing w:before="0"/>
      <w:ind w:right="26"/>
      <w:rPr>
        <w:rFonts w:cs="Arial"/>
        <w:sz w:val="20"/>
        <w:lang w:val="en-US"/>
      </w:rPr>
    </w:pPr>
    <w:r w:rsidRPr="0096422F">
      <w:rPr>
        <w:rFonts w:cs="Arial"/>
        <w:sz w:val="20"/>
        <w:lang w:val="en-US"/>
      </w:rPr>
      <w:t>Date effective from:</w:t>
    </w:r>
    <w:r>
      <w:rPr>
        <w:rFonts w:cs="Arial"/>
        <w:sz w:val="20"/>
        <w:lang w:val="en-US"/>
      </w:rPr>
      <w:t xml:space="preserve"> </w:t>
    </w:r>
    <w:r w:rsidR="00421A81">
      <w:rPr>
        <w:rFonts w:cs="Arial"/>
        <w:sz w:val="20"/>
        <w:lang w:val="en-US"/>
      </w:rPr>
      <w:t>12 June 2019</w:t>
    </w:r>
    <w:r>
      <w:rPr>
        <w:rFonts w:cs="Arial"/>
        <w:sz w:val="20"/>
        <w:lang w:val="en-US"/>
      </w:rPr>
      <w:t xml:space="preserve"> </w:t>
    </w:r>
    <w:r w:rsidRPr="0096422F">
      <w:rPr>
        <w:rFonts w:cs="Arial"/>
        <w:sz w:val="20"/>
        <w:lang w:val="en-US"/>
      </w:rPr>
      <w:tab/>
    </w:r>
    <w:r w:rsidRPr="0096422F">
      <w:rPr>
        <w:rFonts w:cs="Arial"/>
        <w:sz w:val="20"/>
        <w:lang w:val="en-US"/>
      </w:rPr>
      <w:tab/>
      <w:t xml:space="preserve">         Page </w:t>
    </w:r>
    <w:r w:rsidRPr="0096422F">
      <w:rPr>
        <w:rFonts w:cs="Arial"/>
        <w:sz w:val="20"/>
        <w:lang w:val="en-US"/>
      </w:rPr>
      <w:fldChar w:fldCharType="begin"/>
    </w:r>
    <w:r w:rsidRPr="0096422F">
      <w:rPr>
        <w:rFonts w:cs="Arial"/>
        <w:sz w:val="20"/>
        <w:lang w:val="en-US"/>
      </w:rPr>
      <w:instrText xml:space="preserve"> PAGE </w:instrText>
    </w:r>
    <w:r w:rsidRPr="0096422F">
      <w:rPr>
        <w:rFonts w:cs="Arial"/>
        <w:sz w:val="20"/>
        <w:lang w:val="en-US"/>
      </w:rPr>
      <w:fldChar w:fldCharType="separate"/>
    </w:r>
    <w:r w:rsidR="00BE03A3">
      <w:rPr>
        <w:rFonts w:cs="Arial"/>
        <w:noProof/>
        <w:sz w:val="20"/>
        <w:lang w:val="en-US"/>
      </w:rPr>
      <w:t>31</w:t>
    </w:r>
    <w:r w:rsidRPr="0096422F">
      <w:rPr>
        <w:rFonts w:cs="Arial"/>
        <w:sz w:val="20"/>
        <w:lang w:val="en-US"/>
      </w:rPr>
      <w:fldChar w:fldCharType="end"/>
    </w:r>
    <w:r w:rsidRPr="0096422F">
      <w:rPr>
        <w:rFonts w:cs="Arial"/>
        <w:sz w:val="20"/>
        <w:lang w:val="en-US"/>
      </w:rPr>
      <w:t xml:space="preserve"> of </w:t>
    </w:r>
    <w:r w:rsidRPr="0096422F">
      <w:rPr>
        <w:rFonts w:cs="Arial"/>
        <w:sz w:val="20"/>
        <w:lang w:val="en-US"/>
      </w:rPr>
      <w:fldChar w:fldCharType="begin"/>
    </w:r>
    <w:r w:rsidRPr="0096422F">
      <w:rPr>
        <w:rFonts w:cs="Arial"/>
        <w:sz w:val="20"/>
        <w:lang w:val="en-US"/>
      </w:rPr>
      <w:instrText xml:space="preserve"> NUMPAGES </w:instrText>
    </w:r>
    <w:r w:rsidRPr="0096422F">
      <w:rPr>
        <w:rFonts w:cs="Arial"/>
        <w:sz w:val="20"/>
        <w:lang w:val="en-US"/>
      </w:rPr>
      <w:fldChar w:fldCharType="separate"/>
    </w:r>
    <w:r w:rsidR="00BE03A3">
      <w:rPr>
        <w:rFonts w:cs="Arial"/>
        <w:noProof/>
        <w:sz w:val="20"/>
        <w:lang w:val="en-US"/>
      </w:rPr>
      <w:t>31</w:t>
    </w:r>
    <w:r w:rsidRPr="0096422F">
      <w:rPr>
        <w:rFonts w:cs="Arial"/>
        <w:sz w:val="20"/>
        <w:lang w:val="en-US"/>
      </w:rPr>
      <w:fldChar w:fldCharType="end"/>
    </w:r>
  </w:p>
  <w:p w14:paraId="34AE47C1" w14:textId="77777777" w:rsidR="00E00093" w:rsidRPr="0096422F" w:rsidRDefault="00E00093" w:rsidP="00A04820">
    <w:pPr>
      <w:pStyle w:val="Footer"/>
      <w:spacing w:before="0"/>
      <w:ind w:right="357"/>
      <w:rPr>
        <w:rFonts w:cs="Arial"/>
        <w:sz w:val="20"/>
        <w:lang w:val="en-US"/>
      </w:rPr>
    </w:pPr>
    <w:r w:rsidRPr="0096422F">
      <w:rPr>
        <w:rFonts w:cs="Arial"/>
        <w:sz w:val="20"/>
        <w:lang w:val="en-US"/>
      </w:rPr>
      <w:t xml:space="preserve">Document Reference Number: </w:t>
    </w:r>
  </w:p>
  <w:p w14:paraId="34AE47C2" w14:textId="77777777" w:rsidR="00E00093" w:rsidRPr="007D62A9" w:rsidRDefault="00E00093" w:rsidP="007D62A9">
    <w:pPr>
      <w:pStyle w:val="Footer"/>
      <w:spacing w:before="0"/>
      <w:ind w:right="357"/>
      <w:rPr>
        <w:rFonts w:cs="Arial"/>
        <w:sz w:val="20"/>
      </w:rPr>
    </w:pPr>
    <w:r w:rsidRPr="0096422F">
      <w:rPr>
        <w:rFonts w:cs="Arial"/>
        <w:sz w:val="20"/>
        <w:lang w:val="en-US"/>
      </w:rPr>
      <w:t xml:space="preserve">Version No: </w:t>
    </w:r>
    <w:r>
      <w:rPr>
        <w:rFonts w:cs="Arial"/>
        <w:sz w:val="20"/>
        <w:lang w:val="en-US"/>
      </w:rPr>
      <w:t>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E47C4" w14:textId="673DA879" w:rsidR="00E00093" w:rsidRPr="0096422F" w:rsidRDefault="00E00093" w:rsidP="00A04820">
    <w:pPr>
      <w:pStyle w:val="Footer"/>
      <w:spacing w:before="0"/>
      <w:ind w:right="26"/>
      <w:rPr>
        <w:rFonts w:cs="Arial"/>
        <w:sz w:val="20"/>
        <w:lang w:val="en-US"/>
      </w:rPr>
    </w:pPr>
    <w:r w:rsidRPr="0096422F">
      <w:rPr>
        <w:rFonts w:cs="Arial"/>
        <w:sz w:val="20"/>
        <w:lang w:val="en-US"/>
      </w:rPr>
      <w:t>Date effective from:</w:t>
    </w:r>
    <w:r>
      <w:rPr>
        <w:rFonts w:cs="Arial"/>
        <w:sz w:val="20"/>
        <w:lang w:val="en-US"/>
      </w:rPr>
      <w:t xml:space="preserve"> </w:t>
    </w:r>
    <w:r w:rsidR="00EB0B8D">
      <w:rPr>
        <w:rFonts w:cs="Arial"/>
        <w:sz w:val="20"/>
        <w:lang w:val="en-US"/>
      </w:rPr>
      <w:t>30 June 2021</w:t>
    </w:r>
    <w:r w:rsidRPr="0096422F">
      <w:rPr>
        <w:rFonts w:cs="Arial"/>
        <w:sz w:val="20"/>
        <w:lang w:val="en-US"/>
      </w:rPr>
      <w:tab/>
    </w:r>
    <w:r w:rsidRPr="0096422F">
      <w:rPr>
        <w:rFonts w:cs="Arial"/>
        <w:sz w:val="20"/>
        <w:lang w:val="en-US"/>
      </w:rPr>
      <w:tab/>
      <w:t xml:space="preserve">         Page </w:t>
    </w:r>
    <w:r w:rsidRPr="0096422F">
      <w:rPr>
        <w:rFonts w:cs="Arial"/>
        <w:sz w:val="20"/>
        <w:lang w:val="en-US"/>
      </w:rPr>
      <w:fldChar w:fldCharType="begin"/>
    </w:r>
    <w:r w:rsidRPr="0096422F">
      <w:rPr>
        <w:rFonts w:cs="Arial"/>
        <w:sz w:val="20"/>
        <w:lang w:val="en-US"/>
      </w:rPr>
      <w:instrText xml:space="preserve"> PAGE </w:instrText>
    </w:r>
    <w:r w:rsidRPr="0096422F">
      <w:rPr>
        <w:rFonts w:cs="Arial"/>
        <w:sz w:val="20"/>
        <w:lang w:val="en-US"/>
      </w:rPr>
      <w:fldChar w:fldCharType="separate"/>
    </w:r>
    <w:r w:rsidR="00BE03A3">
      <w:rPr>
        <w:rFonts w:cs="Arial"/>
        <w:noProof/>
        <w:sz w:val="20"/>
        <w:lang w:val="en-US"/>
      </w:rPr>
      <w:t>34</w:t>
    </w:r>
    <w:r w:rsidRPr="0096422F">
      <w:rPr>
        <w:rFonts w:cs="Arial"/>
        <w:sz w:val="20"/>
        <w:lang w:val="en-US"/>
      </w:rPr>
      <w:fldChar w:fldCharType="end"/>
    </w:r>
    <w:r w:rsidRPr="0096422F">
      <w:rPr>
        <w:rFonts w:cs="Arial"/>
        <w:sz w:val="20"/>
        <w:lang w:val="en-US"/>
      </w:rPr>
      <w:t xml:space="preserve"> of </w:t>
    </w:r>
    <w:r w:rsidRPr="0096422F">
      <w:rPr>
        <w:rFonts w:cs="Arial"/>
        <w:sz w:val="20"/>
        <w:lang w:val="en-US"/>
      </w:rPr>
      <w:fldChar w:fldCharType="begin"/>
    </w:r>
    <w:r w:rsidRPr="0096422F">
      <w:rPr>
        <w:rFonts w:cs="Arial"/>
        <w:sz w:val="20"/>
        <w:lang w:val="en-US"/>
      </w:rPr>
      <w:instrText xml:space="preserve"> NUMPAGES </w:instrText>
    </w:r>
    <w:r w:rsidRPr="0096422F">
      <w:rPr>
        <w:rFonts w:cs="Arial"/>
        <w:sz w:val="20"/>
        <w:lang w:val="en-US"/>
      </w:rPr>
      <w:fldChar w:fldCharType="separate"/>
    </w:r>
    <w:r w:rsidR="00BE03A3">
      <w:rPr>
        <w:rFonts w:cs="Arial"/>
        <w:noProof/>
        <w:sz w:val="20"/>
        <w:lang w:val="en-US"/>
      </w:rPr>
      <w:t>34</w:t>
    </w:r>
    <w:r w:rsidRPr="0096422F">
      <w:rPr>
        <w:rFonts w:cs="Arial"/>
        <w:sz w:val="20"/>
        <w:lang w:val="en-US"/>
      </w:rPr>
      <w:fldChar w:fldCharType="end"/>
    </w:r>
  </w:p>
  <w:p w14:paraId="34AE47C5" w14:textId="77777777" w:rsidR="00E00093" w:rsidRPr="0096422F" w:rsidRDefault="00E00093" w:rsidP="00A04820">
    <w:pPr>
      <w:pStyle w:val="Footer"/>
      <w:spacing w:before="0"/>
      <w:ind w:right="357"/>
      <w:rPr>
        <w:rFonts w:cs="Arial"/>
        <w:sz w:val="20"/>
        <w:lang w:val="en-US"/>
      </w:rPr>
    </w:pPr>
    <w:r w:rsidRPr="0096422F">
      <w:rPr>
        <w:rFonts w:cs="Arial"/>
        <w:sz w:val="20"/>
        <w:lang w:val="en-US"/>
      </w:rPr>
      <w:t xml:space="preserve">Document Reference Number: </w:t>
    </w:r>
    <w:r w:rsidR="00175945" w:rsidRPr="00175945">
      <w:rPr>
        <w:rFonts w:cs="Arial"/>
        <w:bCs/>
        <w:sz w:val="20"/>
      </w:rPr>
      <w:t>C-0067</w:t>
    </w:r>
  </w:p>
  <w:p w14:paraId="34AE47C6" w14:textId="7FD104B8" w:rsidR="00E00093" w:rsidRPr="007D62A9" w:rsidRDefault="00E00093" w:rsidP="007D62A9">
    <w:pPr>
      <w:pStyle w:val="Footer"/>
      <w:spacing w:before="0"/>
      <w:ind w:right="357"/>
      <w:rPr>
        <w:rFonts w:cs="Arial"/>
        <w:sz w:val="20"/>
      </w:rPr>
    </w:pPr>
    <w:r w:rsidRPr="0096422F">
      <w:rPr>
        <w:rFonts w:cs="Arial"/>
        <w:sz w:val="20"/>
        <w:lang w:val="en-US"/>
      </w:rPr>
      <w:t xml:space="preserve">Version No: </w:t>
    </w:r>
    <w:r w:rsidR="00EB0B8D">
      <w:rPr>
        <w:rFonts w:cs="Arial"/>
        <w:sz w:val="20"/>
        <w:lang w:val="en-US"/>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AE47B6" w14:textId="77777777" w:rsidR="00E00093" w:rsidRDefault="00E00093" w:rsidP="0096422F">
      <w:pPr>
        <w:spacing w:before="0" w:after="0"/>
      </w:pPr>
      <w:r>
        <w:separator/>
      </w:r>
    </w:p>
  </w:footnote>
  <w:footnote w:type="continuationSeparator" w:id="0">
    <w:p w14:paraId="34AE47B7" w14:textId="77777777" w:rsidR="00E00093" w:rsidRDefault="00E00093" w:rsidP="0096422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E47BA" w14:textId="77777777" w:rsidR="00E00093" w:rsidRDefault="00E00093" w:rsidP="008E5D0C">
    <w:pPr>
      <w:pStyle w:val="Header"/>
      <w:spacing w:before="0"/>
      <w:jc w:val="right"/>
    </w:pPr>
    <w:r>
      <w:rPr>
        <w:rFonts w:cs="Arial"/>
        <w:noProof/>
      </w:rPr>
      <w:drawing>
        <wp:inline distT="0" distB="0" distL="0" distR="0" wp14:anchorId="34AE47CA" wp14:editId="34AE47CB">
          <wp:extent cx="3419475" cy="457200"/>
          <wp:effectExtent l="19050" t="0" r="9525" b="0"/>
          <wp:docPr id="4" name="Picture 1"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mage"/>
                  <pic:cNvPicPr>
                    <a:picLocks noChangeAspect="1" noChangeArrowheads="1"/>
                  </pic:cNvPicPr>
                </pic:nvPicPr>
                <pic:blipFill>
                  <a:blip r:embed="rId1"/>
                  <a:srcRect/>
                  <a:stretch>
                    <a:fillRect/>
                  </a:stretch>
                </pic:blipFill>
                <pic:spPr bwMode="auto">
                  <a:xfrm>
                    <a:off x="0" y="0"/>
                    <a:ext cx="3419475" cy="4572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E47BE" w14:textId="77777777" w:rsidR="00F9495D" w:rsidRDefault="00F9495D" w:rsidP="008E5D0C">
    <w:pPr>
      <w:pStyle w:val="Header"/>
      <w:spacing w:before="0"/>
      <w:jc w:val="right"/>
      <w:rPr>
        <w:ins w:id="17" w:author="Brier Jayne" w:date="2019-05-22T13:40:00Z"/>
      </w:rPr>
    </w:pPr>
  </w:p>
  <w:p w14:paraId="34AE47BF" w14:textId="77777777" w:rsidR="00E00093" w:rsidRDefault="00E00093" w:rsidP="008E5D0C">
    <w:pPr>
      <w:pStyle w:val="Header"/>
      <w:spacing w:before="0"/>
      <w:jc w:val="right"/>
    </w:pPr>
    <w:r>
      <w:rPr>
        <w:rFonts w:cs="Arial"/>
        <w:noProof/>
      </w:rPr>
      <w:drawing>
        <wp:inline distT="0" distB="0" distL="0" distR="0" wp14:anchorId="34AE47CC" wp14:editId="34AE47CD">
          <wp:extent cx="3419475" cy="457200"/>
          <wp:effectExtent l="19050" t="0" r="9525" b="0"/>
          <wp:docPr id="13" name="Picture 1"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mage"/>
                  <pic:cNvPicPr>
                    <a:picLocks noChangeAspect="1" noChangeArrowheads="1"/>
                  </pic:cNvPicPr>
                </pic:nvPicPr>
                <pic:blipFill>
                  <a:blip r:embed="rId1"/>
                  <a:srcRect/>
                  <a:stretch>
                    <a:fillRect/>
                  </a:stretch>
                </pic:blipFill>
                <pic:spPr bwMode="auto">
                  <a:xfrm>
                    <a:off x="0" y="0"/>
                    <a:ext cx="3419475" cy="45720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E47C3" w14:textId="77777777" w:rsidR="00E00093" w:rsidRPr="00347D0C" w:rsidRDefault="00E00093" w:rsidP="0096422F">
    <w:pPr>
      <w:pStyle w:val="Header"/>
      <w:jc w:val="right"/>
    </w:pPr>
    <w:r w:rsidRPr="00347D0C">
      <w:rPr>
        <w:noProof/>
      </w:rPr>
      <w:drawing>
        <wp:inline distT="0" distB="0" distL="0" distR="0" wp14:anchorId="34AE47CE" wp14:editId="34AE47CF">
          <wp:extent cx="2097405" cy="5931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7405" cy="593119"/>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E47C7" w14:textId="77777777" w:rsidR="00E00093" w:rsidRDefault="00E0009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E47C8" w14:textId="77777777" w:rsidR="00E00093" w:rsidRDefault="00E00093" w:rsidP="00350963">
    <w:pPr>
      <w:pStyle w:val="Header"/>
      <w:jc w:val="right"/>
    </w:pPr>
    <w:r w:rsidRPr="00350963">
      <w:rPr>
        <w:noProof/>
      </w:rPr>
      <w:drawing>
        <wp:inline distT="0" distB="0" distL="0" distR="0" wp14:anchorId="34AE47D0" wp14:editId="34AE47D1">
          <wp:extent cx="3419475" cy="457200"/>
          <wp:effectExtent l="19050" t="0" r="9525" b="0"/>
          <wp:docPr id="1" name="Picture 1"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mage"/>
                  <pic:cNvPicPr>
                    <a:picLocks noChangeAspect="1" noChangeArrowheads="1"/>
                  </pic:cNvPicPr>
                </pic:nvPicPr>
                <pic:blipFill>
                  <a:blip r:embed="rId1"/>
                  <a:srcRect/>
                  <a:stretch>
                    <a:fillRect/>
                  </a:stretch>
                </pic:blipFill>
                <pic:spPr bwMode="auto">
                  <a:xfrm>
                    <a:off x="0" y="0"/>
                    <a:ext cx="3419475" cy="457200"/>
                  </a:xfrm>
                  <a:prstGeom prst="rect">
                    <a:avLst/>
                  </a:prstGeom>
                  <a:noFill/>
                  <a:ln w="9525">
                    <a:noFill/>
                    <a:miter lim="800000"/>
                    <a:headEnd/>
                    <a:tailEnd/>
                  </a:ln>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E47C9" w14:textId="77777777" w:rsidR="00E00093" w:rsidRDefault="00E000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361C4"/>
    <w:multiLevelType w:val="hybridMultilevel"/>
    <w:tmpl w:val="D0D87CCC"/>
    <w:lvl w:ilvl="0" w:tplc="3354AE5E">
      <w:start w:val="1"/>
      <w:numFmt w:val="bullet"/>
      <w:lvlText w:val="•"/>
      <w:lvlJc w:val="left"/>
      <w:pPr>
        <w:tabs>
          <w:tab w:val="num" w:pos="720"/>
        </w:tabs>
        <w:ind w:left="720" w:hanging="360"/>
      </w:pPr>
      <w:rPr>
        <w:rFonts w:ascii="Times New Roman" w:hAnsi="Times New Roman" w:hint="default"/>
      </w:rPr>
    </w:lvl>
    <w:lvl w:ilvl="1" w:tplc="D4F8E7CA" w:tentative="1">
      <w:start w:val="1"/>
      <w:numFmt w:val="bullet"/>
      <w:lvlText w:val="•"/>
      <w:lvlJc w:val="left"/>
      <w:pPr>
        <w:tabs>
          <w:tab w:val="num" w:pos="1440"/>
        </w:tabs>
        <w:ind w:left="1440" w:hanging="360"/>
      </w:pPr>
      <w:rPr>
        <w:rFonts w:ascii="Times New Roman" w:hAnsi="Times New Roman" w:hint="default"/>
      </w:rPr>
    </w:lvl>
    <w:lvl w:ilvl="2" w:tplc="B81ED8AA" w:tentative="1">
      <w:start w:val="1"/>
      <w:numFmt w:val="bullet"/>
      <w:lvlText w:val="•"/>
      <w:lvlJc w:val="left"/>
      <w:pPr>
        <w:tabs>
          <w:tab w:val="num" w:pos="2160"/>
        </w:tabs>
        <w:ind w:left="2160" w:hanging="360"/>
      </w:pPr>
      <w:rPr>
        <w:rFonts w:ascii="Times New Roman" w:hAnsi="Times New Roman" w:hint="default"/>
      </w:rPr>
    </w:lvl>
    <w:lvl w:ilvl="3" w:tplc="737E36DA" w:tentative="1">
      <w:start w:val="1"/>
      <w:numFmt w:val="bullet"/>
      <w:lvlText w:val="•"/>
      <w:lvlJc w:val="left"/>
      <w:pPr>
        <w:tabs>
          <w:tab w:val="num" w:pos="2880"/>
        </w:tabs>
        <w:ind w:left="2880" w:hanging="360"/>
      </w:pPr>
      <w:rPr>
        <w:rFonts w:ascii="Times New Roman" w:hAnsi="Times New Roman" w:hint="default"/>
      </w:rPr>
    </w:lvl>
    <w:lvl w:ilvl="4" w:tplc="9DE042E8" w:tentative="1">
      <w:start w:val="1"/>
      <w:numFmt w:val="bullet"/>
      <w:lvlText w:val="•"/>
      <w:lvlJc w:val="left"/>
      <w:pPr>
        <w:tabs>
          <w:tab w:val="num" w:pos="3600"/>
        </w:tabs>
        <w:ind w:left="3600" w:hanging="360"/>
      </w:pPr>
      <w:rPr>
        <w:rFonts w:ascii="Times New Roman" w:hAnsi="Times New Roman" w:hint="default"/>
      </w:rPr>
    </w:lvl>
    <w:lvl w:ilvl="5" w:tplc="4A2605C0" w:tentative="1">
      <w:start w:val="1"/>
      <w:numFmt w:val="bullet"/>
      <w:lvlText w:val="•"/>
      <w:lvlJc w:val="left"/>
      <w:pPr>
        <w:tabs>
          <w:tab w:val="num" w:pos="4320"/>
        </w:tabs>
        <w:ind w:left="4320" w:hanging="360"/>
      </w:pPr>
      <w:rPr>
        <w:rFonts w:ascii="Times New Roman" w:hAnsi="Times New Roman" w:hint="default"/>
      </w:rPr>
    </w:lvl>
    <w:lvl w:ilvl="6" w:tplc="FFDC5E46" w:tentative="1">
      <w:start w:val="1"/>
      <w:numFmt w:val="bullet"/>
      <w:lvlText w:val="•"/>
      <w:lvlJc w:val="left"/>
      <w:pPr>
        <w:tabs>
          <w:tab w:val="num" w:pos="5040"/>
        </w:tabs>
        <w:ind w:left="5040" w:hanging="360"/>
      </w:pPr>
      <w:rPr>
        <w:rFonts w:ascii="Times New Roman" w:hAnsi="Times New Roman" w:hint="default"/>
      </w:rPr>
    </w:lvl>
    <w:lvl w:ilvl="7" w:tplc="02BAD206" w:tentative="1">
      <w:start w:val="1"/>
      <w:numFmt w:val="bullet"/>
      <w:lvlText w:val="•"/>
      <w:lvlJc w:val="left"/>
      <w:pPr>
        <w:tabs>
          <w:tab w:val="num" w:pos="5760"/>
        </w:tabs>
        <w:ind w:left="5760" w:hanging="360"/>
      </w:pPr>
      <w:rPr>
        <w:rFonts w:ascii="Times New Roman" w:hAnsi="Times New Roman" w:hint="default"/>
      </w:rPr>
    </w:lvl>
    <w:lvl w:ilvl="8" w:tplc="AA4C901E" w:tentative="1">
      <w:start w:val="1"/>
      <w:numFmt w:val="bullet"/>
      <w:lvlText w:val="•"/>
      <w:lvlJc w:val="left"/>
      <w:pPr>
        <w:tabs>
          <w:tab w:val="num" w:pos="6480"/>
        </w:tabs>
        <w:ind w:left="6480" w:hanging="360"/>
      </w:pPr>
      <w:rPr>
        <w:rFonts w:ascii="Times New Roman" w:hAnsi="Times New Roman" w:hint="default"/>
      </w:rPr>
    </w:lvl>
  </w:abstractNum>
  <w:abstractNum w:abstractNumId="1">
    <w:nsid w:val="03D1290B"/>
    <w:multiLevelType w:val="hybridMultilevel"/>
    <w:tmpl w:val="AED48172"/>
    <w:lvl w:ilvl="0" w:tplc="95FC5B32">
      <w:start w:val="1"/>
      <w:numFmt w:val="bullet"/>
      <w:lvlText w:val="•"/>
      <w:lvlJc w:val="left"/>
      <w:pPr>
        <w:tabs>
          <w:tab w:val="num" w:pos="720"/>
        </w:tabs>
        <w:ind w:left="720" w:hanging="360"/>
      </w:pPr>
      <w:rPr>
        <w:rFonts w:ascii="Times New Roman" w:hAnsi="Times New Roman" w:hint="default"/>
      </w:rPr>
    </w:lvl>
    <w:lvl w:ilvl="1" w:tplc="1116ED86" w:tentative="1">
      <w:start w:val="1"/>
      <w:numFmt w:val="bullet"/>
      <w:lvlText w:val="•"/>
      <w:lvlJc w:val="left"/>
      <w:pPr>
        <w:tabs>
          <w:tab w:val="num" w:pos="1440"/>
        </w:tabs>
        <w:ind w:left="1440" w:hanging="360"/>
      </w:pPr>
      <w:rPr>
        <w:rFonts w:ascii="Times New Roman" w:hAnsi="Times New Roman" w:hint="default"/>
      </w:rPr>
    </w:lvl>
    <w:lvl w:ilvl="2" w:tplc="EF52E632" w:tentative="1">
      <w:start w:val="1"/>
      <w:numFmt w:val="bullet"/>
      <w:lvlText w:val="•"/>
      <w:lvlJc w:val="left"/>
      <w:pPr>
        <w:tabs>
          <w:tab w:val="num" w:pos="2160"/>
        </w:tabs>
        <w:ind w:left="2160" w:hanging="360"/>
      </w:pPr>
      <w:rPr>
        <w:rFonts w:ascii="Times New Roman" w:hAnsi="Times New Roman" w:hint="default"/>
      </w:rPr>
    </w:lvl>
    <w:lvl w:ilvl="3" w:tplc="A5C4E4E6" w:tentative="1">
      <w:start w:val="1"/>
      <w:numFmt w:val="bullet"/>
      <w:lvlText w:val="•"/>
      <w:lvlJc w:val="left"/>
      <w:pPr>
        <w:tabs>
          <w:tab w:val="num" w:pos="2880"/>
        </w:tabs>
        <w:ind w:left="2880" w:hanging="360"/>
      </w:pPr>
      <w:rPr>
        <w:rFonts w:ascii="Times New Roman" w:hAnsi="Times New Roman" w:hint="default"/>
      </w:rPr>
    </w:lvl>
    <w:lvl w:ilvl="4" w:tplc="DE620C3E" w:tentative="1">
      <w:start w:val="1"/>
      <w:numFmt w:val="bullet"/>
      <w:lvlText w:val="•"/>
      <w:lvlJc w:val="left"/>
      <w:pPr>
        <w:tabs>
          <w:tab w:val="num" w:pos="3600"/>
        </w:tabs>
        <w:ind w:left="3600" w:hanging="360"/>
      </w:pPr>
      <w:rPr>
        <w:rFonts w:ascii="Times New Roman" w:hAnsi="Times New Roman" w:hint="default"/>
      </w:rPr>
    </w:lvl>
    <w:lvl w:ilvl="5" w:tplc="29FC30E2" w:tentative="1">
      <w:start w:val="1"/>
      <w:numFmt w:val="bullet"/>
      <w:lvlText w:val="•"/>
      <w:lvlJc w:val="left"/>
      <w:pPr>
        <w:tabs>
          <w:tab w:val="num" w:pos="4320"/>
        </w:tabs>
        <w:ind w:left="4320" w:hanging="360"/>
      </w:pPr>
      <w:rPr>
        <w:rFonts w:ascii="Times New Roman" w:hAnsi="Times New Roman" w:hint="default"/>
      </w:rPr>
    </w:lvl>
    <w:lvl w:ilvl="6" w:tplc="A7480156" w:tentative="1">
      <w:start w:val="1"/>
      <w:numFmt w:val="bullet"/>
      <w:lvlText w:val="•"/>
      <w:lvlJc w:val="left"/>
      <w:pPr>
        <w:tabs>
          <w:tab w:val="num" w:pos="5040"/>
        </w:tabs>
        <w:ind w:left="5040" w:hanging="360"/>
      </w:pPr>
      <w:rPr>
        <w:rFonts w:ascii="Times New Roman" w:hAnsi="Times New Roman" w:hint="default"/>
      </w:rPr>
    </w:lvl>
    <w:lvl w:ilvl="7" w:tplc="86421D7E" w:tentative="1">
      <w:start w:val="1"/>
      <w:numFmt w:val="bullet"/>
      <w:lvlText w:val="•"/>
      <w:lvlJc w:val="left"/>
      <w:pPr>
        <w:tabs>
          <w:tab w:val="num" w:pos="5760"/>
        </w:tabs>
        <w:ind w:left="5760" w:hanging="360"/>
      </w:pPr>
      <w:rPr>
        <w:rFonts w:ascii="Times New Roman" w:hAnsi="Times New Roman" w:hint="default"/>
      </w:rPr>
    </w:lvl>
    <w:lvl w:ilvl="8" w:tplc="E13A196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46127D1"/>
    <w:multiLevelType w:val="multilevel"/>
    <w:tmpl w:val="DB9ECBE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B974AC0"/>
    <w:multiLevelType w:val="multilevel"/>
    <w:tmpl w:val="DB9ECBE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E8C52CA"/>
    <w:multiLevelType w:val="hybridMultilevel"/>
    <w:tmpl w:val="936A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5A20C8"/>
    <w:multiLevelType w:val="multilevel"/>
    <w:tmpl w:val="CF0A638A"/>
    <w:lvl w:ilvl="0">
      <w:start w:val="1"/>
      <w:numFmt w:val="decimal"/>
      <w:lvlText w:val="%1."/>
      <w:lvlJc w:val="left"/>
      <w:pPr>
        <w:ind w:left="360" w:hanging="360"/>
      </w:pPr>
      <w:rPr>
        <w:color w:val="1F497D" w:themeColor="text2"/>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FD08E9"/>
    <w:multiLevelType w:val="hybridMultilevel"/>
    <w:tmpl w:val="E4286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24D48D5"/>
    <w:multiLevelType w:val="hybridMultilevel"/>
    <w:tmpl w:val="A9468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3E4266"/>
    <w:multiLevelType w:val="hybridMultilevel"/>
    <w:tmpl w:val="EC3EC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EF6560"/>
    <w:multiLevelType w:val="hybridMultilevel"/>
    <w:tmpl w:val="C016B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C410FB3"/>
    <w:multiLevelType w:val="hybridMultilevel"/>
    <w:tmpl w:val="FC48E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ECE0338"/>
    <w:multiLevelType w:val="hybridMultilevel"/>
    <w:tmpl w:val="1E7CD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5113527"/>
    <w:multiLevelType w:val="hybridMultilevel"/>
    <w:tmpl w:val="2FB0E6CA"/>
    <w:lvl w:ilvl="0" w:tplc="71D098A4">
      <w:start w:val="6"/>
      <w:numFmt w:val="decimal"/>
      <w:lvlText w:val="%1"/>
      <w:lvlJc w:val="left"/>
      <w:pPr>
        <w:tabs>
          <w:tab w:val="num" w:pos="720"/>
        </w:tabs>
        <w:ind w:left="72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320A571B"/>
    <w:multiLevelType w:val="hybridMultilevel"/>
    <w:tmpl w:val="556C9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2368C8"/>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49878CE"/>
    <w:multiLevelType w:val="hybridMultilevel"/>
    <w:tmpl w:val="248EA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6023238"/>
    <w:multiLevelType w:val="hybridMultilevel"/>
    <w:tmpl w:val="90D819BE"/>
    <w:lvl w:ilvl="0" w:tplc="08090001">
      <w:start w:val="1"/>
      <w:numFmt w:val="bullet"/>
      <w:pStyle w:val="DHBulletlis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7">
    <w:nsid w:val="422F3492"/>
    <w:multiLevelType w:val="hybridMultilevel"/>
    <w:tmpl w:val="F13A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79550E3"/>
    <w:multiLevelType w:val="hybridMultilevel"/>
    <w:tmpl w:val="C554E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7F95029"/>
    <w:multiLevelType w:val="hybridMultilevel"/>
    <w:tmpl w:val="F58E0110"/>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0">
    <w:nsid w:val="4B165F75"/>
    <w:multiLevelType w:val="hybridMultilevel"/>
    <w:tmpl w:val="B10CD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DE47B5B"/>
    <w:multiLevelType w:val="hybridMultilevel"/>
    <w:tmpl w:val="C84CC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ECB076B"/>
    <w:multiLevelType w:val="hybridMultilevel"/>
    <w:tmpl w:val="A38CC4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51AA2D70"/>
    <w:multiLevelType w:val="hybridMultilevel"/>
    <w:tmpl w:val="AD7281D4"/>
    <w:lvl w:ilvl="0" w:tplc="08090001">
      <w:start w:val="1"/>
      <w:numFmt w:val="bullet"/>
      <w:lvlText w:val=""/>
      <w:lvlJc w:val="left"/>
      <w:pPr>
        <w:ind w:left="720" w:hanging="360"/>
      </w:pPr>
      <w:rPr>
        <w:rFonts w:ascii="Symbol" w:hAnsi="Symbol" w:hint="default"/>
      </w:rPr>
    </w:lvl>
    <w:lvl w:ilvl="1" w:tplc="11A8B5CE">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142C86"/>
    <w:multiLevelType w:val="hybridMultilevel"/>
    <w:tmpl w:val="009A50C0"/>
    <w:lvl w:ilvl="0" w:tplc="66065E7A">
      <w:start w:val="1"/>
      <w:numFmt w:val="bullet"/>
      <w:pStyle w:val="DHSecondaryHeadingOne"/>
      <w:lvlText w:val=""/>
      <w:lvlJc w:val="left"/>
      <w:pPr>
        <w:tabs>
          <w:tab w:val="num" w:pos="720"/>
        </w:tabs>
        <w:ind w:left="720" w:hanging="360"/>
      </w:pPr>
      <w:rPr>
        <w:rFonts w:ascii="Symbol" w:hAnsi="Symbol" w:hint="default"/>
        <w:color w:val="00996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BAD354F"/>
    <w:multiLevelType w:val="hybridMultilevel"/>
    <w:tmpl w:val="5822A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EA64E6E"/>
    <w:multiLevelType w:val="hybridMultilevel"/>
    <w:tmpl w:val="21BA5E9C"/>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27">
    <w:nsid w:val="60D768A1"/>
    <w:multiLevelType w:val="hybridMultilevel"/>
    <w:tmpl w:val="6A68B5B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8">
    <w:nsid w:val="625401C1"/>
    <w:multiLevelType w:val="hybridMultilevel"/>
    <w:tmpl w:val="E536E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2983035"/>
    <w:multiLevelType w:val="hybridMultilevel"/>
    <w:tmpl w:val="12A0057C"/>
    <w:lvl w:ilvl="0" w:tplc="08090001">
      <w:start w:val="1"/>
      <w:numFmt w:val="bullet"/>
      <w:lvlText w:val=""/>
      <w:lvlJc w:val="left"/>
      <w:pPr>
        <w:ind w:left="720" w:hanging="360"/>
      </w:pPr>
      <w:rPr>
        <w:rFonts w:ascii="Symbol" w:hAnsi="Symbol" w:hint="default"/>
      </w:rPr>
    </w:lvl>
    <w:lvl w:ilvl="1" w:tplc="DBD0709A">
      <w:numFmt w:val="bullet"/>
      <w:lvlText w:val="•"/>
      <w:lvlJc w:val="left"/>
      <w:pPr>
        <w:ind w:left="1440" w:hanging="360"/>
      </w:pPr>
      <w:rPr>
        <w:rFonts w:ascii="Arial" w:eastAsiaTheme="minorHAnsi" w:hAnsi="Arial" w:cs="Arial" w:hint="default"/>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991B50"/>
    <w:multiLevelType w:val="hybridMultilevel"/>
    <w:tmpl w:val="14AEC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5257E48"/>
    <w:multiLevelType w:val="multilevel"/>
    <w:tmpl w:val="38E88E60"/>
    <w:lvl w:ilvl="0">
      <w:start w:val="11"/>
      <w:numFmt w:val="decimal"/>
      <w:pStyle w:val="PHCHeader1"/>
      <w:lvlText w:val="%1"/>
      <w:lvlJc w:val="left"/>
      <w:pPr>
        <w:tabs>
          <w:tab w:val="num" w:pos="624"/>
        </w:tabs>
        <w:ind w:left="624" w:hanging="624"/>
      </w:pPr>
    </w:lvl>
    <w:lvl w:ilvl="1">
      <w:start w:val="1"/>
      <w:numFmt w:val="none"/>
      <w:lvlText w:val=""/>
      <w:lvlJc w:val="left"/>
      <w:pPr>
        <w:tabs>
          <w:tab w:val="num" w:pos="624"/>
        </w:tabs>
        <w:ind w:left="624" w:hanging="624"/>
      </w:pPr>
    </w:lvl>
    <w:lvl w:ilvl="2">
      <w:start w:val="1"/>
      <w:numFmt w:val="decimal"/>
      <w:pStyle w:val="PHContent"/>
      <w:lvlText w:val="%1.%3"/>
      <w:lvlJc w:val="left"/>
      <w:pPr>
        <w:tabs>
          <w:tab w:val="num" w:pos="624"/>
        </w:tabs>
        <w:ind w:left="624" w:hanging="624"/>
      </w:pPr>
      <w:rPr>
        <w:color w:val="auto"/>
      </w:rPr>
    </w:lvl>
    <w:lvl w:ilvl="3">
      <w:start w:val="1"/>
      <w:numFmt w:val="bullet"/>
      <w:lvlRestart w:val="2"/>
      <w:pStyle w:val="PHCBullet1"/>
      <w:lvlText w:val=""/>
      <w:lvlJc w:val="left"/>
      <w:pPr>
        <w:tabs>
          <w:tab w:val="num" w:pos="907"/>
        </w:tabs>
        <w:ind w:left="907" w:hanging="283"/>
      </w:pPr>
      <w:rPr>
        <w:rFonts w:ascii="Symbol" w:hAnsi="Symbol" w:hint="default"/>
        <w:color w:val="auto"/>
      </w:rPr>
    </w:lvl>
    <w:lvl w:ilvl="4">
      <w:start w:val="1"/>
      <w:numFmt w:val="bullet"/>
      <w:lvlRestart w:val="3"/>
      <w:pStyle w:val="PHCBullet2"/>
      <w:lvlText w:val=""/>
      <w:lvlJc w:val="left"/>
      <w:pPr>
        <w:tabs>
          <w:tab w:val="num" w:pos="1871"/>
        </w:tabs>
        <w:ind w:left="1871" w:hanging="624"/>
      </w:pPr>
      <w:rPr>
        <w:rFonts w:ascii="Symbol" w:hAnsi="Symbol" w:hint="default"/>
      </w:rPr>
    </w:lvl>
    <w:lvl w:ilvl="5">
      <w:start w:val="1"/>
      <w:numFmt w:val="bullet"/>
      <w:lvlRestart w:val="4"/>
      <w:pStyle w:val="PHCBullet3"/>
      <w:lvlText w:val="-"/>
      <w:lvlJc w:val="left"/>
      <w:pPr>
        <w:tabs>
          <w:tab w:val="num" w:pos="2495"/>
        </w:tabs>
        <w:ind w:left="2495" w:hanging="624"/>
      </w:pPr>
      <w:rPr>
        <w:rFonts w:ascii="Arial" w:hAnsi="Arial" w:cs="Times New Roman" w:hint="default"/>
      </w:rPr>
    </w:lvl>
    <w:lvl w:ilvl="6">
      <w:start w:val="1"/>
      <w:numFmt w:val="bullet"/>
      <w:lvlRestart w:val="5"/>
      <w:pStyle w:val="PHCBullet4"/>
      <w:lvlText w:val="&gt;"/>
      <w:lvlJc w:val="left"/>
      <w:pPr>
        <w:tabs>
          <w:tab w:val="num" w:pos="3119"/>
        </w:tabs>
        <w:ind w:left="3119" w:hanging="624"/>
      </w:pPr>
      <w:rPr>
        <w:rFonts w:ascii="Arial" w:hAnsi="Arial" w:cs="Times New Roman" w:hint="default"/>
      </w:rPr>
    </w:lvl>
    <w:lvl w:ilvl="7">
      <w:start w:val="1"/>
      <w:numFmt w:val="decimal"/>
      <w:lvlText w:val="%1.%2%3.%8"/>
      <w:lvlJc w:val="left"/>
      <w:pPr>
        <w:tabs>
          <w:tab w:val="num" w:pos="1247"/>
        </w:tabs>
        <w:ind w:left="1247" w:hanging="623"/>
      </w:pPr>
    </w:lvl>
    <w:lvl w:ilvl="8">
      <w:start w:val="1"/>
      <w:numFmt w:val="decimal"/>
      <w:lvlText w:val="%1.%2.%3.%4.%5.%6.%7.%8.%9"/>
      <w:lvlJc w:val="left"/>
      <w:pPr>
        <w:tabs>
          <w:tab w:val="num" w:pos="1584"/>
        </w:tabs>
        <w:ind w:left="1584" w:hanging="1584"/>
      </w:pPr>
    </w:lvl>
  </w:abstractNum>
  <w:abstractNum w:abstractNumId="32">
    <w:nsid w:val="677A0063"/>
    <w:multiLevelType w:val="hybridMultilevel"/>
    <w:tmpl w:val="FAF2A4E0"/>
    <w:lvl w:ilvl="0" w:tplc="98103A60">
      <w:start w:val="1"/>
      <w:numFmt w:val="bullet"/>
      <w:lvlText w:val="•"/>
      <w:lvlJc w:val="left"/>
      <w:pPr>
        <w:tabs>
          <w:tab w:val="num" w:pos="720"/>
        </w:tabs>
        <w:ind w:left="720" w:hanging="360"/>
      </w:pPr>
      <w:rPr>
        <w:rFonts w:ascii="Times New Roman" w:hAnsi="Times New Roman" w:hint="default"/>
      </w:rPr>
    </w:lvl>
    <w:lvl w:ilvl="1" w:tplc="0820207C" w:tentative="1">
      <w:start w:val="1"/>
      <w:numFmt w:val="bullet"/>
      <w:lvlText w:val="•"/>
      <w:lvlJc w:val="left"/>
      <w:pPr>
        <w:tabs>
          <w:tab w:val="num" w:pos="1440"/>
        </w:tabs>
        <w:ind w:left="1440" w:hanging="360"/>
      </w:pPr>
      <w:rPr>
        <w:rFonts w:ascii="Times New Roman" w:hAnsi="Times New Roman" w:hint="default"/>
      </w:rPr>
    </w:lvl>
    <w:lvl w:ilvl="2" w:tplc="BEAC7DEC" w:tentative="1">
      <w:start w:val="1"/>
      <w:numFmt w:val="bullet"/>
      <w:lvlText w:val="•"/>
      <w:lvlJc w:val="left"/>
      <w:pPr>
        <w:tabs>
          <w:tab w:val="num" w:pos="2160"/>
        </w:tabs>
        <w:ind w:left="2160" w:hanging="360"/>
      </w:pPr>
      <w:rPr>
        <w:rFonts w:ascii="Times New Roman" w:hAnsi="Times New Roman" w:hint="default"/>
      </w:rPr>
    </w:lvl>
    <w:lvl w:ilvl="3" w:tplc="34400DA8" w:tentative="1">
      <w:start w:val="1"/>
      <w:numFmt w:val="bullet"/>
      <w:lvlText w:val="•"/>
      <w:lvlJc w:val="left"/>
      <w:pPr>
        <w:tabs>
          <w:tab w:val="num" w:pos="2880"/>
        </w:tabs>
        <w:ind w:left="2880" w:hanging="360"/>
      </w:pPr>
      <w:rPr>
        <w:rFonts w:ascii="Times New Roman" w:hAnsi="Times New Roman" w:hint="default"/>
      </w:rPr>
    </w:lvl>
    <w:lvl w:ilvl="4" w:tplc="3346540C" w:tentative="1">
      <w:start w:val="1"/>
      <w:numFmt w:val="bullet"/>
      <w:lvlText w:val="•"/>
      <w:lvlJc w:val="left"/>
      <w:pPr>
        <w:tabs>
          <w:tab w:val="num" w:pos="3600"/>
        </w:tabs>
        <w:ind w:left="3600" w:hanging="360"/>
      </w:pPr>
      <w:rPr>
        <w:rFonts w:ascii="Times New Roman" w:hAnsi="Times New Roman" w:hint="default"/>
      </w:rPr>
    </w:lvl>
    <w:lvl w:ilvl="5" w:tplc="B79C60E6" w:tentative="1">
      <w:start w:val="1"/>
      <w:numFmt w:val="bullet"/>
      <w:lvlText w:val="•"/>
      <w:lvlJc w:val="left"/>
      <w:pPr>
        <w:tabs>
          <w:tab w:val="num" w:pos="4320"/>
        </w:tabs>
        <w:ind w:left="4320" w:hanging="360"/>
      </w:pPr>
      <w:rPr>
        <w:rFonts w:ascii="Times New Roman" w:hAnsi="Times New Roman" w:hint="default"/>
      </w:rPr>
    </w:lvl>
    <w:lvl w:ilvl="6" w:tplc="F4EE0D6E" w:tentative="1">
      <w:start w:val="1"/>
      <w:numFmt w:val="bullet"/>
      <w:lvlText w:val="•"/>
      <w:lvlJc w:val="left"/>
      <w:pPr>
        <w:tabs>
          <w:tab w:val="num" w:pos="5040"/>
        </w:tabs>
        <w:ind w:left="5040" w:hanging="360"/>
      </w:pPr>
      <w:rPr>
        <w:rFonts w:ascii="Times New Roman" w:hAnsi="Times New Roman" w:hint="default"/>
      </w:rPr>
    </w:lvl>
    <w:lvl w:ilvl="7" w:tplc="72E072BC" w:tentative="1">
      <w:start w:val="1"/>
      <w:numFmt w:val="bullet"/>
      <w:lvlText w:val="•"/>
      <w:lvlJc w:val="left"/>
      <w:pPr>
        <w:tabs>
          <w:tab w:val="num" w:pos="5760"/>
        </w:tabs>
        <w:ind w:left="5760" w:hanging="360"/>
      </w:pPr>
      <w:rPr>
        <w:rFonts w:ascii="Times New Roman" w:hAnsi="Times New Roman" w:hint="default"/>
      </w:rPr>
    </w:lvl>
    <w:lvl w:ilvl="8" w:tplc="2494C5C0"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AA3453E"/>
    <w:multiLevelType w:val="hybridMultilevel"/>
    <w:tmpl w:val="190AF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E697054"/>
    <w:multiLevelType w:val="multilevel"/>
    <w:tmpl w:val="0809001D"/>
    <w:styleLink w:val="Style2"/>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F636DBD"/>
    <w:multiLevelType w:val="hybridMultilevel"/>
    <w:tmpl w:val="6762A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FAF4C92"/>
    <w:multiLevelType w:val="hybridMultilevel"/>
    <w:tmpl w:val="6C580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3C76ABC"/>
    <w:multiLevelType w:val="hybridMultilevel"/>
    <w:tmpl w:val="7F66EFE8"/>
    <w:lvl w:ilvl="0" w:tplc="141A74A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6F6185A"/>
    <w:multiLevelType w:val="hybridMultilevel"/>
    <w:tmpl w:val="B43863D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9">
    <w:nsid w:val="7F064AED"/>
    <w:multiLevelType w:val="hybridMultilevel"/>
    <w:tmpl w:val="6BB2F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14"/>
  </w:num>
  <w:num w:numId="4">
    <w:abstractNumId w:val="34"/>
  </w:num>
  <w:num w:numId="5">
    <w:abstractNumId w:val="3"/>
  </w:num>
  <w:num w:numId="6">
    <w:abstractNumId w:val="23"/>
  </w:num>
  <w:num w:numId="7">
    <w:abstractNumId w:val="29"/>
  </w:num>
  <w:num w:numId="8">
    <w:abstractNumId w:val="2"/>
  </w:num>
  <w:num w:numId="9">
    <w:abstractNumId w:val="13"/>
  </w:num>
  <w:num w:numId="10">
    <w:abstractNumId w:val="8"/>
  </w:num>
  <w:num w:numId="11">
    <w:abstractNumId w:val="33"/>
  </w:num>
  <w:num w:numId="12">
    <w:abstractNumId w:val="21"/>
  </w:num>
  <w:num w:numId="13">
    <w:abstractNumId w:val="9"/>
  </w:num>
  <w:num w:numId="14">
    <w:abstractNumId w:val="36"/>
  </w:num>
  <w:num w:numId="15">
    <w:abstractNumId w:val="39"/>
  </w:num>
  <w:num w:numId="16">
    <w:abstractNumId w:val="20"/>
  </w:num>
  <w:num w:numId="17">
    <w:abstractNumId w:val="7"/>
  </w:num>
  <w:num w:numId="18">
    <w:abstractNumId w:val="25"/>
  </w:num>
  <w:num w:numId="19">
    <w:abstractNumId w:val="17"/>
  </w:num>
  <w:num w:numId="20">
    <w:abstractNumId w:val="30"/>
  </w:num>
  <w:num w:numId="21">
    <w:abstractNumId w:val="19"/>
  </w:num>
  <w:num w:numId="22">
    <w:abstractNumId w:val="4"/>
  </w:num>
  <w:num w:numId="23">
    <w:abstractNumId w:val="10"/>
  </w:num>
  <w:num w:numId="24">
    <w:abstractNumId w:val="35"/>
  </w:num>
  <w:num w:numId="25">
    <w:abstractNumId w:val="18"/>
  </w:num>
  <w:num w:numId="26">
    <w:abstractNumId w:val="15"/>
  </w:num>
  <w:num w:numId="27">
    <w:abstractNumId w:val="31"/>
    <w:lvlOverride w:ilvl="0">
      <w:startOverride w:val="11"/>
    </w:lvlOverride>
    <w:lvlOverride w:ilvl="1">
      <w:startOverride w:val="1"/>
    </w:lvlOverride>
    <w:lvlOverride w:ilvl="2">
      <w:startOverride w:val="1"/>
    </w:lvlOverride>
    <w:lvlOverride w:ilvl="3"/>
    <w:lvlOverride w:ilvl="4"/>
    <w:lvlOverride w:ilvl="5"/>
    <w:lvlOverride w:ilvl="6"/>
    <w:lvlOverride w:ilvl="7">
      <w:startOverride w:val="1"/>
    </w:lvlOverride>
    <w:lvlOverride w:ilvl="8">
      <w:startOverride w:val="1"/>
    </w:lvlOverride>
  </w:num>
  <w:num w:numId="28">
    <w:abstractNumId w:val="5"/>
  </w:num>
  <w:num w:numId="29">
    <w:abstractNumId w:val="0"/>
  </w:num>
  <w:num w:numId="30">
    <w:abstractNumId w:val="11"/>
  </w:num>
  <w:num w:numId="31">
    <w:abstractNumId w:val="1"/>
  </w:num>
  <w:num w:numId="32">
    <w:abstractNumId w:val="32"/>
  </w:num>
  <w:num w:numId="33">
    <w:abstractNumId w:val="28"/>
  </w:num>
  <w:num w:numId="34">
    <w:abstractNumId w:val="6"/>
  </w:num>
  <w:num w:numId="35">
    <w:abstractNumId w:val="12"/>
  </w:num>
  <w:num w:numId="36">
    <w:abstractNumId w:val="26"/>
  </w:num>
  <w:num w:numId="37">
    <w:abstractNumId w:val="22"/>
  </w:num>
  <w:num w:numId="38">
    <w:abstractNumId w:val="38"/>
  </w:num>
  <w:num w:numId="39">
    <w:abstractNumId w:val="27"/>
  </w:num>
  <w:num w:numId="40">
    <w:abstractNumId w:val="37"/>
  </w:num>
  <w:numIdMacAtCleanup w:val="3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rd, Rhiannon">
    <w15:presenceInfo w15:providerId="AD" w15:userId="S-1-5-21-1166995433-1363957665-3181207579-26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C2C"/>
    <w:rsid w:val="00004B23"/>
    <w:rsid w:val="000062C2"/>
    <w:rsid w:val="00007487"/>
    <w:rsid w:val="00013E54"/>
    <w:rsid w:val="00021EAB"/>
    <w:rsid w:val="0002201B"/>
    <w:rsid w:val="000235E9"/>
    <w:rsid w:val="00023A1D"/>
    <w:rsid w:val="00025907"/>
    <w:rsid w:val="00025B54"/>
    <w:rsid w:val="00031B8A"/>
    <w:rsid w:val="000324E6"/>
    <w:rsid w:val="0003316B"/>
    <w:rsid w:val="0003372C"/>
    <w:rsid w:val="00053588"/>
    <w:rsid w:val="00054642"/>
    <w:rsid w:val="0005534E"/>
    <w:rsid w:val="00057FC6"/>
    <w:rsid w:val="00067EC8"/>
    <w:rsid w:val="00081F5F"/>
    <w:rsid w:val="00083404"/>
    <w:rsid w:val="00090F49"/>
    <w:rsid w:val="00094917"/>
    <w:rsid w:val="000A66B1"/>
    <w:rsid w:val="000B1210"/>
    <w:rsid w:val="000D0E4A"/>
    <w:rsid w:val="000D27D9"/>
    <w:rsid w:val="000E0383"/>
    <w:rsid w:val="000E5404"/>
    <w:rsid w:val="000F52BE"/>
    <w:rsid w:val="000F5516"/>
    <w:rsid w:val="0010100C"/>
    <w:rsid w:val="00110943"/>
    <w:rsid w:val="00112495"/>
    <w:rsid w:val="001332DC"/>
    <w:rsid w:val="00136668"/>
    <w:rsid w:val="00154007"/>
    <w:rsid w:val="00163569"/>
    <w:rsid w:val="00166FD1"/>
    <w:rsid w:val="0016776F"/>
    <w:rsid w:val="00171AFD"/>
    <w:rsid w:val="0017482D"/>
    <w:rsid w:val="00175945"/>
    <w:rsid w:val="00176A15"/>
    <w:rsid w:val="00181F3A"/>
    <w:rsid w:val="00191BE0"/>
    <w:rsid w:val="001A5B2D"/>
    <w:rsid w:val="001C661A"/>
    <w:rsid w:val="001D380F"/>
    <w:rsid w:val="001E12B4"/>
    <w:rsid w:val="001E3651"/>
    <w:rsid w:val="001E43B4"/>
    <w:rsid w:val="001E462B"/>
    <w:rsid w:val="001F2D5C"/>
    <w:rsid w:val="001F76F9"/>
    <w:rsid w:val="002034EF"/>
    <w:rsid w:val="002059D5"/>
    <w:rsid w:val="00211622"/>
    <w:rsid w:val="002228C6"/>
    <w:rsid w:val="00235493"/>
    <w:rsid w:val="00235F49"/>
    <w:rsid w:val="0023737E"/>
    <w:rsid w:val="002375F1"/>
    <w:rsid w:val="002408EA"/>
    <w:rsid w:val="00240CBE"/>
    <w:rsid w:val="00250BC4"/>
    <w:rsid w:val="00254A67"/>
    <w:rsid w:val="00263C43"/>
    <w:rsid w:val="00274D0C"/>
    <w:rsid w:val="0027582E"/>
    <w:rsid w:val="002936B1"/>
    <w:rsid w:val="002942D9"/>
    <w:rsid w:val="002949D4"/>
    <w:rsid w:val="002A1E27"/>
    <w:rsid w:val="002C44B0"/>
    <w:rsid w:val="002C6EA4"/>
    <w:rsid w:val="002D0FAD"/>
    <w:rsid w:val="002D7284"/>
    <w:rsid w:val="002E00DD"/>
    <w:rsid w:val="002E6A8D"/>
    <w:rsid w:val="002E72B9"/>
    <w:rsid w:val="002F5953"/>
    <w:rsid w:val="002F61B2"/>
    <w:rsid w:val="00304B34"/>
    <w:rsid w:val="00310191"/>
    <w:rsid w:val="00315827"/>
    <w:rsid w:val="00315A83"/>
    <w:rsid w:val="00331775"/>
    <w:rsid w:val="003379F6"/>
    <w:rsid w:val="00350963"/>
    <w:rsid w:val="003560BD"/>
    <w:rsid w:val="00356543"/>
    <w:rsid w:val="00357F3E"/>
    <w:rsid w:val="003611DE"/>
    <w:rsid w:val="00382C3F"/>
    <w:rsid w:val="0038510E"/>
    <w:rsid w:val="00392311"/>
    <w:rsid w:val="00397928"/>
    <w:rsid w:val="003C0ED8"/>
    <w:rsid w:val="003D0EB3"/>
    <w:rsid w:val="003D45BA"/>
    <w:rsid w:val="003D5C1F"/>
    <w:rsid w:val="003E291A"/>
    <w:rsid w:val="003E3D3A"/>
    <w:rsid w:val="00412354"/>
    <w:rsid w:val="00413F2B"/>
    <w:rsid w:val="00421A81"/>
    <w:rsid w:val="004261BC"/>
    <w:rsid w:val="00432935"/>
    <w:rsid w:val="00432D93"/>
    <w:rsid w:val="00443743"/>
    <w:rsid w:val="00445308"/>
    <w:rsid w:val="00450561"/>
    <w:rsid w:val="00453D0A"/>
    <w:rsid w:val="00481755"/>
    <w:rsid w:val="00482A24"/>
    <w:rsid w:val="00494ABD"/>
    <w:rsid w:val="00495613"/>
    <w:rsid w:val="004A361B"/>
    <w:rsid w:val="004A7C4D"/>
    <w:rsid w:val="004B22D5"/>
    <w:rsid w:val="004C0957"/>
    <w:rsid w:val="004D04C9"/>
    <w:rsid w:val="004D312F"/>
    <w:rsid w:val="004E28BB"/>
    <w:rsid w:val="004E4032"/>
    <w:rsid w:val="004E6318"/>
    <w:rsid w:val="004E6DC0"/>
    <w:rsid w:val="004F4D41"/>
    <w:rsid w:val="00505A88"/>
    <w:rsid w:val="00505E58"/>
    <w:rsid w:val="00520341"/>
    <w:rsid w:val="005253C6"/>
    <w:rsid w:val="00530481"/>
    <w:rsid w:val="00535D78"/>
    <w:rsid w:val="00540050"/>
    <w:rsid w:val="00540F81"/>
    <w:rsid w:val="00542729"/>
    <w:rsid w:val="00543F51"/>
    <w:rsid w:val="005520EE"/>
    <w:rsid w:val="00556C03"/>
    <w:rsid w:val="005639ED"/>
    <w:rsid w:val="0059050B"/>
    <w:rsid w:val="005A06B4"/>
    <w:rsid w:val="005A2A8A"/>
    <w:rsid w:val="005B4827"/>
    <w:rsid w:val="005C4F45"/>
    <w:rsid w:val="005C6566"/>
    <w:rsid w:val="005C7E99"/>
    <w:rsid w:val="005D21A2"/>
    <w:rsid w:val="005D5802"/>
    <w:rsid w:val="005D5D9D"/>
    <w:rsid w:val="005E7BCF"/>
    <w:rsid w:val="00601116"/>
    <w:rsid w:val="00602F1C"/>
    <w:rsid w:val="0060416D"/>
    <w:rsid w:val="00605240"/>
    <w:rsid w:val="006137A5"/>
    <w:rsid w:val="00624E36"/>
    <w:rsid w:val="0063096B"/>
    <w:rsid w:val="006449B5"/>
    <w:rsid w:val="00656396"/>
    <w:rsid w:val="0066006C"/>
    <w:rsid w:val="0066413E"/>
    <w:rsid w:val="006645FE"/>
    <w:rsid w:val="00670FB1"/>
    <w:rsid w:val="006A1114"/>
    <w:rsid w:val="006A3506"/>
    <w:rsid w:val="006B2E8A"/>
    <w:rsid w:val="006B5E07"/>
    <w:rsid w:val="006C47F6"/>
    <w:rsid w:val="006C6637"/>
    <w:rsid w:val="006D17A8"/>
    <w:rsid w:val="006D26D9"/>
    <w:rsid w:val="006F1BC7"/>
    <w:rsid w:val="006F2B31"/>
    <w:rsid w:val="0070068C"/>
    <w:rsid w:val="00701C0E"/>
    <w:rsid w:val="007132DB"/>
    <w:rsid w:val="0072527A"/>
    <w:rsid w:val="00733343"/>
    <w:rsid w:val="0073776B"/>
    <w:rsid w:val="00746E12"/>
    <w:rsid w:val="007503C3"/>
    <w:rsid w:val="007554AD"/>
    <w:rsid w:val="00761974"/>
    <w:rsid w:val="00763F7A"/>
    <w:rsid w:val="007737F0"/>
    <w:rsid w:val="007757EA"/>
    <w:rsid w:val="00777635"/>
    <w:rsid w:val="00783956"/>
    <w:rsid w:val="007A085C"/>
    <w:rsid w:val="007A1A63"/>
    <w:rsid w:val="007B2A1D"/>
    <w:rsid w:val="007C507D"/>
    <w:rsid w:val="007D5DE9"/>
    <w:rsid w:val="007D62A9"/>
    <w:rsid w:val="007E2461"/>
    <w:rsid w:val="007E5D48"/>
    <w:rsid w:val="00800CE4"/>
    <w:rsid w:val="008020F3"/>
    <w:rsid w:val="00802BA5"/>
    <w:rsid w:val="00807C0F"/>
    <w:rsid w:val="008146C1"/>
    <w:rsid w:val="00827864"/>
    <w:rsid w:val="00844C3B"/>
    <w:rsid w:val="00852679"/>
    <w:rsid w:val="0085292F"/>
    <w:rsid w:val="008536B0"/>
    <w:rsid w:val="00865DC7"/>
    <w:rsid w:val="00877A8B"/>
    <w:rsid w:val="00885821"/>
    <w:rsid w:val="00886571"/>
    <w:rsid w:val="0088789F"/>
    <w:rsid w:val="008913ED"/>
    <w:rsid w:val="008A0586"/>
    <w:rsid w:val="008B01BF"/>
    <w:rsid w:val="008C34FB"/>
    <w:rsid w:val="008D591A"/>
    <w:rsid w:val="008E5D0C"/>
    <w:rsid w:val="008F789B"/>
    <w:rsid w:val="00901023"/>
    <w:rsid w:val="00905F25"/>
    <w:rsid w:val="009149EB"/>
    <w:rsid w:val="00936960"/>
    <w:rsid w:val="00942D1E"/>
    <w:rsid w:val="0095710D"/>
    <w:rsid w:val="009636DF"/>
    <w:rsid w:val="0096422F"/>
    <w:rsid w:val="009700EC"/>
    <w:rsid w:val="00975020"/>
    <w:rsid w:val="00991D47"/>
    <w:rsid w:val="00991F04"/>
    <w:rsid w:val="009A1210"/>
    <w:rsid w:val="009A63F9"/>
    <w:rsid w:val="009C5B33"/>
    <w:rsid w:val="00A04820"/>
    <w:rsid w:val="00A106B6"/>
    <w:rsid w:val="00A170C3"/>
    <w:rsid w:val="00A225C4"/>
    <w:rsid w:val="00A2375F"/>
    <w:rsid w:val="00A36348"/>
    <w:rsid w:val="00A62A57"/>
    <w:rsid w:val="00A672DC"/>
    <w:rsid w:val="00A7145B"/>
    <w:rsid w:val="00A8097B"/>
    <w:rsid w:val="00A93A6D"/>
    <w:rsid w:val="00A954FC"/>
    <w:rsid w:val="00AB095D"/>
    <w:rsid w:val="00AB70E9"/>
    <w:rsid w:val="00AC0465"/>
    <w:rsid w:val="00AC7815"/>
    <w:rsid w:val="00AD01D1"/>
    <w:rsid w:val="00AD041B"/>
    <w:rsid w:val="00AD0D2F"/>
    <w:rsid w:val="00AD1B2F"/>
    <w:rsid w:val="00AD2171"/>
    <w:rsid w:val="00AD2ED6"/>
    <w:rsid w:val="00AD6340"/>
    <w:rsid w:val="00AE74A6"/>
    <w:rsid w:val="00B128C7"/>
    <w:rsid w:val="00B142B5"/>
    <w:rsid w:val="00B17E51"/>
    <w:rsid w:val="00B23148"/>
    <w:rsid w:val="00B34549"/>
    <w:rsid w:val="00B377C2"/>
    <w:rsid w:val="00B40A6B"/>
    <w:rsid w:val="00B40D8C"/>
    <w:rsid w:val="00B44BDD"/>
    <w:rsid w:val="00B70787"/>
    <w:rsid w:val="00B75B12"/>
    <w:rsid w:val="00B8412B"/>
    <w:rsid w:val="00B8786A"/>
    <w:rsid w:val="00B94D74"/>
    <w:rsid w:val="00BA0992"/>
    <w:rsid w:val="00BA5345"/>
    <w:rsid w:val="00BA706E"/>
    <w:rsid w:val="00BB05E9"/>
    <w:rsid w:val="00BB0AA0"/>
    <w:rsid w:val="00BB1828"/>
    <w:rsid w:val="00BC6EB8"/>
    <w:rsid w:val="00BD35B4"/>
    <w:rsid w:val="00BD610D"/>
    <w:rsid w:val="00BE03A3"/>
    <w:rsid w:val="00BE0900"/>
    <w:rsid w:val="00BE7A47"/>
    <w:rsid w:val="00BF1E39"/>
    <w:rsid w:val="00BF70A6"/>
    <w:rsid w:val="00BF79AE"/>
    <w:rsid w:val="00C031B9"/>
    <w:rsid w:val="00C0510C"/>
    <w:rsid w:val="00C309B8"/>
    <w:rsid w:val="00C30A8B"/>
    <w:rsid w:val="00C34378"/>
    <w:rsid w:val="00C352CB"/>
    <w:rsid w:val="00C36F9B"/>
    <w:rsid w:val="00C42C80"/>
    <w:rsid w:val="00C64365"/>
    <w:rsid w:val="00C719F1"/>
    <w:rsid w:val="00C8036F"/>
    <w:rsid w:val="00C9112B"/>
    <w:rsid w:val="00CB1D8E"/>
    <w:rsid w:val="00CB3F98"/>
    <w:rsid w:val="00CB544F"/>
    <w:rsid w:val="00CD7C86"/>
    <w:rsid w:val="00CE0781"/>
    <w:rsid w:val="00CF0B03"/>
    <w:rsid w:val="00D15B29"/>
    <w:rsid w:val="00D30F2E"/>
    <w:rsid w:val="00D37E78"/>
    <w:rsid w:val="00D6066B"/>
    <w:rsid w:val="00D631F6"/>
    <w:rsid w:val="00D703C8"/>
    <w:rsid w:val="00D714A3"/>
    <w:rsid w:val="00D734E0"/>
    <w:rsid w:val="00D74C73"/>
    <w:rsid w:val="00D810CC"/>
    <w:rsid w:val="00D81FF4"/>
    <w:rsid w:val="00D83227"/>
    <w:rsid w:val="00D94D51"/>
    <w:rsid w:val="00DA07FE"/>
    <w:rsid w:val="00DA1256"/>
    <w:rsid w:val="00DA262D"/>
    <w:rsid w:val="00DA6C3D"/>
    <w:rsid w:val="00DB22C7"/>
    <w:rsid w:val="00DB41B2"/>
    <w:rsid w:val="00DC1C2C"/>
    <w:rsid w:val="00DD1571"/>
    <w:rsid w:val="00DD2945"/>
    <w:rsid w:val="00DE3579"/>
    <w:rsid w:val="00DE6427"/>
    <w:rsid w:val="00DE780A"/>
    <w:rsid w:val="00E00093"/>
    <w:rsid w:val="00E22F50"/>
    <w:rsid w:val="00E2357E"/>
    <w:rsid w:val="00E32D12"/>
    <w:rsid w:val="00E369CB"/>
    <w:rsid w:val="00E443F3"/>
    <w:rsid w:val="00E44602"/>
    <w:rsid w:val="00E44FE7"/>
    <w:rsid w:val="00E50E1F"/>
    <w:rsid w:val="00E51DD5"/>
    <w:rsid w:val="00E5483C"/>
    <w:rsid w:val="00E67014"/>
    <w:rsid w:val="00E73726"/>
    <w:rsid w:val="00E76614"/>
    <w:rsid w:val="00E805A6"/>
    <w:rsid w:val="00E8092E"/>
    <w:rsid w:val="00E86672"/>
    <w:rsid w:val="00E94F16"/>
    <w:rsid w:val="00E95EB9"/>
    <w:rsid w:val="00EA155D"/>
    <w:rsid w:val="00EA6A1D"/>
    <w:rsid w:val="00EB0B8D"/>
    <w:rsid w:val="00EB6BCF"/>
    <w:rsid w:val="00EC557A"/>
    <w:rsid w:val="00EC6906"/>
    <w:rsid w:val="00EC77F0"/>
    <w:rsid w:val="00ED129A"/>
    <w:rsid w:val="00ED1C40"/>
    <w:rsid w:val="00EF3AE3"/>
    <w:rsid w:val="00EF4FFB"/>
    <w:rsid w:val="00EF64D3"/>
    <w:rsid w:val="00F015F3"/>
    <w:rsid w:val="00F01BDC"/>
    <w:rsid w:val="00F03021"/>
    <w:rsid w:val="00F11F41"/>
    <w:rsid w:val="00F1342B"/>
    <w:rsid w:val="00F177C6"/>
    <w:rsid w:val="00F237BF"/>
    <w:rsid w:val="00F24053"/>
    <w:rsid w:val="00F321BC"/>
    <w:rsid w:val="00F35E31"/>
    <w:rsid w:val="00F40E8E"/>
    <w:rsid w:val="00F53D1A"/>
    <w:rsid w:val="00F5560F"/>
    <w:rsid w:val="00F62EE5"/>
    <w:rsid w:val="00F6712B"/>
    <w:rsid w:val="00F70363"/>
    <w:rsid w:val="00F707AE"/>
    <w:rsid w:val="00F71FAE"/>
    <w:rsid w:val="00F86CDE"/>
    <w:rsid w:val="00F9495D"/>
    <w:rsid w:val="00FA2521"/>
    <w:rsid w:val="00FA28BC"/>
    <w:rsid w:val="00FA2F0F"/>
    <w:rsid w:val="00FB5960"/>
    <w:rsid w:val="00FC111A"/>
    <w:rsid w:val="00FC34A4"/>
    <w:rsid w:val="00FD21AB"/>
    <w:rsid w:val="00FD2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34AE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07D"/>
    <w:pPr>
      <w:spacing w:before="200" w:line="240" w:lineRule="auto"/>
      <w:jc w:val="both"/>
    </w:pPr>
    <w:rPr>
      <w:rFonts w:ascii="Arial" w:eastAsia="Times New Roman" w:hAnsi="Arial" w:cs="Times New Roman"/>
      <w:szCs w:val="24"/>
      <w:lang w:eastAsia="en-GB"/>
    </w:rPr>
  </w:style>
  <w:style w:type="paragraph" w:styleId="Heading1">
    <w:name w:val="heading 1"/>
    <w:basedOn w:val="Normal"/>
    <w:next w:val="Normal"/>
    <w:link w:val="Heading1Char"/>
    <w:uiPriority w:val="9"/>
    <w:qFormat/>
    <w:rsid w:val="007619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50561"/>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1F76F9"/>
    <w:pPr>
      <w:keepNext/>
      <w:spacing w:before="0" w:after="0"/>
      <w:ind w:right="-1044"/>
      <w:jc w:val="left"/>
      <w:outlineLvl w:val="4"/>
    </w:pPr>
    <w:rPr>
      <w:b/>
      <w:sz w:val="24"/>
    </w:rPr>
  </w:style>
  <w:style w:type="paragraph" w:styleId="Heading6">
    <w:name w:val="heading 6"/>
    <w:basedOn w:val="Normal"/>
    <w:next w:val="Normal"/>
    <w:link w:val="Heading6Char"/>
    <w:uiPriority w:val="9"/>
    <w:semiHidden/>
    <w:unhideWhenUsed/>
    <w:qFormat/>
    <w:rsid w:val="00031B8A"/>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5960"/>
    <w:pPr>
      <w:keepNext/>
      <w:keepLines/>
      <w:spacing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
    <w:semiHidden/>
    <w:unhideWhenUsed/>
    <w:qFormat/>
    <w:rsid w:val="00A04820"/>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422F"/>
    <w:pPr>
      <w:tabs>
        <w:tab w:val="center" w:pos="4513"/>
        <w:tab w:val="right" w:pos="9026"/>
      </w:tabs>
      <w:spacing w:after="0"/>
    </w:pPr>
  </w:style>
  <w:style w:type="character" w:customStyle="1" w:styleId="HeaderChar">
    <w:name w:val="Header Char"/>
    <w:basedOn w:val="DefaultParagraphFont"/>
    <w:link w:val="Header"/>
    <w:uiPriority w:val="99"/>
    <w:semiHidden/>
    <w:rsid w:val="0096422F"/>
  </w:style>
  <w:style w:type="paragraph" w:styleId="Footer">
    <w:name w:val="footer"/>
    <w:basedOn w:val="Normal"/>
    <w:link w:val="FooterChar"/>
    <w:unhideWhenUsed/>
    <w:rsid w:val="0096422F"/>
    <w:pPr>
      <w:tabs>
        <w:tab w:val="center" w:pos="4513"/>
        <w:tab w:val="right" w:pos="9026"/>
      </w:tabs>
      <w:spacing w:after="0"/>
    </w:pPr>
  </w:style>
  <w:style w:type="character" w:customStyle="1" w:styleId="FooterChar">
    <w:name w:val="Footer Char"/>
    <w:basedOn w:val="DefaultParagraphFont"/>
    <w:link w:val="Footer"/>
    <w:uiPriority w:val="99"/>
    <w:semiHidden/>
    <w:rsid w:val="0096422F"/>
  </w:style>
  <w:style w:type="paragraph" w:styleId="BalloonText">
    <w:name w:val="Balloon Text"/>
    <w:basedOn w:val="Normal"/>
    <w:link w:val="BalloonTextChar"/>
    <w:uiPriority w:val="99"/>
    <w:semiHidden/>
    <w:unhideWhenUsed/>
    <w:rsid w:val="0096422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22F"/>
    <w:rPr>
      <w:rFonts w:ascii="Tahoma" w:hAnsi="Tahoma" w:cs="Tahoma"/>
      <w:sz w:val="16"/>
      <w:szCs w:val="16"/>
    </w:rPr>
  </w:style>
  <w:style w:type="table" w:styleId="TableGrid">
    <w:name w:val="Table Grid"/>
    <w:basedOn w:val="TableNormal"/>
    <w:rsid w:val="0096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1F76F9"/>
    <w:rPr>
      <w:rFonts w:ascii="Arial" w:eastAsia="Times New Roman" w:hAnsi="Arial" w:cs="Times New Roman"/>
      <w:b/>
      <w:sz w:val="24"/>
      <w:szCs w:val="24"/>
      <w:lang w:eastAsia="en-GB"/>
    </w:rPr>
  </w:style>
  <w:style w:type="paragraph" w:styleId="BodyText2">
    <w:name w:val="Body Text 2"/>
    <w:basedOn w:val="Normal"/>
    <w:link w:val="BodyText2Char"/>
    <w:rsid w:val="001F76F9"/>
    <w:pPr>
      <w:spacing w:before="0" w:after="0"/>
      <w:jc w:val="left"/>
    </w:pPr>
    <w:rPr>
      <w:bCs/>
      <w:sz w:val="24"/>
    </w:rPr>
  </w:style>
  <w:style w:type="character" w:customStyle="1" w:styleId="BodyText2Char">
    <w:name w:val="Body Text 2 Char"/>
    <w:basedOn w:val="DefaultParagraphFont"/>
    <w:link w:val="BodyText2"/>
    <w:rsid w:val="001F76F9"/>
    <w:rPr>
      <w:rFonts w:ascii="Arial" w:eastAsia="Times New Roman" w:hAnsi="Arial" w:cs="Times New Roman"/>
      <w:bCs/>
      <w:sz w:val="24"/>
      <w:szCs w:val="24"/>
      <w:lang w:eastAsia="en-GB"/>
    </w:rPr>
  </w:style>
  <w:style w:type="paragraph" w:styleId="BlockText">
    <w:name w:val="Block Text"/>
    <w:basedOn w:val="Normal"/>
    <w:rsid w:val="00A04820"/>
    <w:pPr>
      <w:spacing w:before="0" w:after="0"/>
      <w:ind w:left="720" w:right="-334"/>
      <w:jc w:val="left"/>
    </w:pPr>
    <w:rPr>
      <w:sz w:val="24"/>
    </w:rPr>
  </w:style>
  <w:style w:type="paragraph" w:styleId="BodyTextIndent2">
    <w:name w:val="Body Text Indent 2"/>
    <w:basedOn w:val="Normal"/>
    <w:link w:val="BodyTextIndent2Char"/>
    <w:uiPriority w:val="99"/>
    <w:unhideWhenUsed/>
    <w:rsid w:val="00A04820"/>
    <w:pPr>
      <w:spacing w:after="120" w:line="480" w:lineRule="auto"/>
      <w:ind w:left="283"/>
    </w:pPr>
  </w:style>
  <w:style w:type="character" w:customStyle="1" w:styleId="BodyTextIndent2Char">
    <w:name w:val="Body Text Indent 2 Char"/>
    <w:basedOn w:val="DefaultParagraphFont"/>
    <w:link w:val="BodyTextIndent2"/>
    <w:uiPriority w:val="99"/>
    <w:rsid w:val="00A04820"/>
    <w:rPr>
      <w:rFonts w:ascii="Arial" w:eastAsia="Times New Roman" w:hAnsi="Arial" w:cs="Times New Roman"/>
      <w:szCs w:val="24"/>
      <w:lang w:eastAsia="en-GB"/>
    </w:rPr>
  </w:style>
  <w:style w:type="character" w:customStyle="1" w:styleId="Heading9Char">
    <w:name w:val="Heading 9 Char"/>
    <w:basedOn w:val="DefaultParagraphFont"/>
    <w:link w:val="Heading9"/>
    <w:uiPriority w:val="9"/>
    <w:semiHidden/>
    <w:rsid w:val="00A04820"/>
    <w:rPr>
      <w:rFonts w:asciiTheme="majorHAnsi" w:eastAsiaTheme="majorEastAsia" w:hAnsiTheme="majorHAnsi" w:cstheme="majorBidi"/>
      <w:i/>
      <w:iCs/>
      <w:color w:val="404040" w:themeColor="text1" w:themeTint="BF"/>
      <w:sz w:val="20"/>
      <w:szCs w:val="20"/>
      <w:lang w:eastAsia="en-GB"/>
    </w:rPr>
  </w:style>
  <w:style w:type="paragraph" w:styleId="BodyTextIndent">
    <w:name w:val="Body Text Indent"/>
    <w:basedOn w:val="Normal"/>
    <w:link w:val="BodyTextIndentChar"/>
    <w:uiPriority w:val="99"/>
    <w:unhideWhenUsed/>
    <w:rsid w:val="00A04820"/>
    <w:pPr>
      <w:spacing w:after="120"/>
      <w:ind w:left="283"/>
    </w:pPr>
  </w:style>
  <w:style w:type="character" w:customStyle="1" w:styleId="BodyTextIndentChar">
    <w:name w:val="Body Text Indent Char"/>
    <w:basedOn w:val="DefaultParagraphFont"/>
    <w:link w:val="BodyTextIndent"/>
    <w:uiPriority w:val="99"/>
    <w:rsid w:val="00A04820"/>
    <w:rPr>
      <w:rFonts w:ascii="Arial" w:eastAsia="Times New Roman" w:hAnsi="Arial" w:cs="Times New Roman"/>
      <w:szCs w:val="24"/>
      <w:lang w:eastAsia="en-GB"/>
    </w:rPr>
  </w:style>
  <w:style w:type="paragraph" w:styleId="ListParagraph">
    <w:name w:val="List Paragraph"/>
    <w:basedOn w:val="Normal"/>
    <w:link w:val="ListParagraphChar"/>
    <w:uiPriority w:val="34"/>
    <w:qFormat/>
    <w:rsid w:val="00D703C8"/>
    <w:pPr>
      <w:ind w:left="720"/>
      <w:contextualSpacing/>
    </w:pPr>
  </w:style>
  <w:style w:type="paragraph" w:styleId="PlainText">
    <w:name w:val="Plain Text"/>
    <w:basedOn w:val="Normal"/>
    <w:link w:val="PlainTextChar"/>
    <w:rsid w:val="00D703C8"/>
    <w:pPr>
      <w:spacing w:before="0" w:after="0"/>
      <w:jc w:val="left"/>
    </w:pPr>
    <w:rPr>
      <w:rFonts w:ascii="Courier New" w:hAnsi="Courier New" w:cs="Courier New"/>
      <w:sz w:val="20"/>
      <w:szCs w:val="20"/>
      <w:lang w:eastAsia="en-US"/>
    </w:rPr>
  </w:style>
  <w:style w:type="character" w:customStyle="1" w:styleId="PlainTextChar">
    <w:name w:val="Plain Text Char"/>
    <w:basedOn w:val="DefaultParagraphFont"/>
    <w:link w:val="PlainText"/>
    <w:rsid w:val="00D703C8"/>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031B8A"/>
    <w:rPr>
      <w:rFonts w:asciiTheme="majorHAnsi" w:eastAsiaTheme="majorEastAsia" w:hAnsiTheme="majorHAnsi" w:cstheme="majorBidi"/>
      <w:i/>
      <w:iCs/>
      <w:color w:val="243F60" w:themeColor="accent1" w:themeShade="7F"/>
      <w:szCs w:val="24"/>
      <w:lang w:eastAsia="en-GB"/>
    </w:rPr>
  </w:style>
  <w:style w:type="paragraph" w:styleId="BodyText">
    <w:name w:val="Body Text"/>
    <w:basedOn w:val="Normal"/>
    <w:link w:val="BodyTextChar"/>
    <w:uiPriority w:val="99"/>
    <w:semiHidden/>
    <w:unhideWhenUsed/>
    <w:rsid w:val="000D0E4A"/>
    <w:pPr>
      <w:spacing w:after="120"/>
    </w:pPr>
  </w:style>
  <w:style w:type="character" w:customStyle="1" w:styleId="BodyTextChar">
    <w:name w:val="Body Text Char"/>
    <w:basedOn w:val="DefaultParagraphFont"/>
    <w:link w:val="BodyText"/>
    <w:uiPriority w:val="99"/>
    <w:semiHidden/>
    <w:rsid w:val="000D0E4A"/>
    <w:rPr>
      <w:rFonts w:ascii="Arial" w:eastAsia="Times New Roman" w:hAnsi="Arial" w:cs="Times New Roman"/>
      <w:szCs w:val="24"/>
      <w:lang w:eastAsia="en-GB"/>
    </w:rPr>
  </w:style>
  <w:style w:type="character" w:styleId="Hyperlink">
    <w:name w:val="Hyperlink"/>
    <w:basedOn w:val="DefaultParagraphFont"/>
    <w:rsid w:val="0027582E"/>
    <w:rPr>
      <w:color w:val="0000FF"/>
      <w:u w:val="single"/>
    </w:rPr>
  </w:style>
  <w:style w:type="paragraph" w:customStyle="1" w:styleId="DHBodycopy">
    <w:name w:val="DH Body copy"/>
    <w:basedOn w:val="Normal"/>
    <w:rsid w:val="0027582E"/>
    <w:pPr>
      <w:spacing w:before="0" w:after="0" w:line="320" w:lineRule="exact"/>
      <w:jc w:val="left"/>
    </w:pPr>
    <w:rPr>
      <w:sz w:val="24"/>
      <w:szCs w:val="20"/>
      <w:lang w:eastAsia="en-US"/>
    </w:rPr>
  </w:style>
  <w:style w:type="paragraph" w:customStyle="1" w:styleId="DHBulletlist">
    <w:name w:val="DH Bullet list"/>
    <w:basedOn w:val="Normal"/>
    <w:rsid w:val="0027582E"/>
    <w:pPr>
      <w:numPr>
        <w:numId w:val="1"/>
      </w:numPr>
      <w:spacing w:before="0" w:after="0" w:line="320" w:lineRule="exact"/>
      <w:jc w:val="left"/>
    </w:pPr>
    <w:rPr>
      <w:sz w:val="24"/>
      <w:szCs w:val="20"/>
      <w:lang w:eastAsia="en-US"/>
    </w:rPr>
  </w:style>
  <w:style w:type="paragraph" w:customStyle="1" w:styleId="DHChapterHead">
    <w:name w:val="DH Chapter Head"/>
    <w:basedOn w:val="Normal"/>
    <w:rsid w:val="0027582E"/>
    <w:pPr>
      <w:spacing w:before="0" w:after="0" w:line="660" w:lineRule="exact"/>
      <w:jc w:val="left"/>
    </w:pPr>
    <w:rPr>
      <w:color w:val="009966"/>
      <w:sz w:val="60"/>
      <w:szCs w:val="20"/>
      <w:lang w:eastAsia="en-US"/>
    </w:rPr>
  </w:style>
  <w:style w:type="paragraph" w:customStyle="1" w:styleId="DHSecondaryHeadingOne">
    <w:name w:val="DH Secondary Heading One"/>
    <w:basedOn w:val="Normal"/>
    <w:link w:val="DHSecondaryHeadingOneChar"/>
    <w:rsid w:val="0027582E"/>
    <w:pPr>
      <w:numPr>
        <w:numId w:val="2"/>
      </w:numPr>
      <w:tabs>
        <w:tab w:val="clear" w:pos="720"/>
      </w:tabs>
      <w:spacing w:before="0" w:after="0" w:line="360" w:lineRule="exact"/>
      <w:ind w:left="0" w:firstLine="0"/>
      <w:jc w:val="left"/>
    </w:pPr>
    <w:rPr>
      <w:color w:val="009966"/>
      <w:sz w:val="28"/>
      <w:szCs w:val="20"/>
      <w:lang w:eastAsia="en-US"/>
    </w:rPr>
  </w:style>
  <w:style w:type="character" w:customStyle="1" w:styleId="DHSecondaryHeadingOneChar">
    <w:name w:val="DH Secondary Heading One Char"/>
    <w:basedOn w:val="DefaultParagraphFont"/>
    <w:link w:val="DHSecondaryHeadingOne"/>
    <w:rsid w:val="005C7E99"/>
    <w:rPr>
      <w:rFonts w:ascii="Arial" w:eastAsia="Times New Roman" w:hAnsi="Arial" w:cs="Times New Roman"/>
      <w:color w:val="009966"/>
      <w:sz w:val="28"/>
      <w:szCs w:val="20"/>
    </w:rPr>
  </w:style>
  <w:style w:type="paragraph" w:styleId="BodyTextIndent3">
    <w:name w:val="Body Text Indent 3"/>
    <w:basedOn w:val="Normal"/>
    <w:link w:val="BodyTextIndent3Char"/>
    <w:uiPriority w:val="99"/>
    <w:semiHidden/>
    <w:unhideWhenUsed/>
    <w:rsid w:val="00D94D5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94D51"/>
    <w:rPr>
      <w:rFonts w:ascii="Arial" w:eastAsia="Times New Roman" w:hAnsi="Arial" w:cs="Times New Roman"/>
      <w:sz w:val="16"/>
      <w:szCs w:val="16"/>
      <w:lang w:eastAsia="en-GB"/>
    </w:rPr>
  </w:style>
  <w:style w:type="paragraph" w:customStyle="1" w:styleId="DHTitle">
    <w:name w:val="DH Title"/>
    <w:basedOn w:val="Normal"/>
    <w:link w:val="DHTitleChar"/>
    <w:rsid w:val="0072527A"/>
    <w:pPr>
      <w:spacing w:before="0" w:after="0" w:line="660" w:lineRule="exact"/>
      <w:jc w:val="left"/>
    </w:pPr>
    <w:rPr>
      <w:b/>
      <w:color w:val="009966"/>
      <w:sz w:val="60"/>
      <w:szCs w:val="20"/>
      <w:lang w:eastAsia="en-US"/>
    </w:rPr>
  </w:style>
  <w:style w:type="character" w:customStyle="1" w:styleId="DHTitleChar">
    <w:name w:val="DH Title Char"/>
    <w:basedOn w:val="DefaultParagraphFont"/>
    <w:link w:val="DHTitle"/>
    <w:rsid w:val="0072527A"/>
    <w:rPr>
      <w:rFonts w:ascii="Arial" w:eastAsia="Times New Roman" w:hAnsi="Arial" w:cs="Times New Roman"/>
      <w:b/>
      <w:color w:val="009966"/>
      <w:sz w:val="60"/>
      <w:szCs w:val="20"/>
    </w:rPr>
  </w:style>
  <w:style w:type="numbering" w:customStyle="1" w:styleId="Style1">
    <w:name w:val="Style1"/>
    <w:uiPriority w:val="99"/>
    <w:rsid w:val="000F5516"/>
    <w:pPr>
      <w:numPr>
        <w:numId w:val="3"/>
      </w:numPr>
    </w:pPr>
  </w:style>
  <w:style w:type="numbering" w:customStyle="1" w:styleId="Style2">
    <w:name w:val="Style2"/>
    <w:uiPriority w:val="99"/>
    <w:rsid w:val="000F5516"/>
    <w:pPr>
      <w:numPr>
        <w:numId w:val="4"/>
      </w:numPr>
    </w:pPr>
  </w:style>
  <w:style w:type="character" w:customStyle="1" w:styleId="Heading7Char">
    <w:name w:val="Heading 7 Char"/>
    <w:basedOn w:val="DefaultParagraphFont"/>
    <w:link w:val="Heading7"/>
    <w:uiPriority w:val="9"/>
    <w:semiHidden/>
    <w:rsid w:val="00FB5960"/>
    <w:rPr>
      <w:rFonts w:asciiTheme="majorHAnsi" w:eastAsiaTheme="majorEastAsia" w:hAnsiTheme="majorHAnsi" w:cstheme="majorBidi"/>
      <w:i/>
      <w:iCs/>
      <w:color w:val="404040" w:themeColor="text1" w:themeTint="BF"/>
      <w:szCs w:val="24"/>
      <w:lang w:eastAsia="en-GB"/>
    </w:rPr>
  </w:style>
  <w:style w:type="paragraph" w:styleId="CommentText">
    <w:name w:val="annotation text"/>
    <w:basedOn w:val="Normal"/>
    <w:link w:val="CommentTextChar"/>
    <w:uiPriority w:val="99"/>
    <w:semiHidden/>
    <w:unhideWhenUsed/>
    <w:rsid w:val="00FB5960"/>
    <w:rPr>
      <w:sz w:val="20"/>
      <w:szCs w:val="20"/>
    </w:rPr>
  </w:style>
  <w:style w:type="character" w:customStyle="1" w:styleId="CommentTextChar">
    <w:name w:val="Comment Text Char"/>
    <w:basedOn w:val="DefaultParagraphFont"/>
    <w:link w:val="CommentText"/>
    <w:uiPriority w:val="99"/>
    <w:semiHidden/>
    <w:rsid w:val="00FB5960"/>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semiHidden/>
    <w:rsid w:val="00FB5960"/>
    <w:rPr>
      <w:b/>
      <w:bCs/>
    </w:rPr>
  </w:style>
  <w:style w:type="character" w:customStyle="1" w:styleId="CommentSubjectChar">
    <w:name w:val="Comment Subject Char"/>
    <w:basedOn w:val="CommentTextChar"/>
    <w:link w:val="CommentSubject"/>
    <w:semiHidden/>
    <w:rsid w:val="00FB5960"/>
    <w:rPr>
      <w:rFonts w:ascii="Arial" w:eastAsia="Times New Roman" w:hAnsi="Arial" w:cs="Times New Roman"/>
      <w:b/>
      <w:bCs/>
      <w:sz w:val="20"/>
      <w:szCs w:val="20"/>
      <w:lang w:eastAsia="en-GB"/>
    </w:rPr>
  </w:style>
  <w:style w:type="paragraph" w:customStyle="1" w:styleId="Default">
    <w:name w:val="Default"/>
    <w:rsid w:val="001E462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761974"/>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semiHidden/>
    <w:rsid w:val="00450561"/>
    <w:rPr>
      <w:rFonts w:asciiTheme="majorHAnsi" w:eastAsiaTheme="majorEastAsia" w:hAnsiTheme="majorHAnsi" w:cstheme="majorBidi"/>
      <w:b/>
      <w:bCs/>
      <w:color w:val="4F81BD" w:themeColor="accent1"/>
      <w:sz w:val="26"/>
      <w:szCs w:val="26"/>
      <w:lang w:eastAsia="en-GB"/>
    </w:rPr>
  </w:style>
  <w:style w:type="paragraph" w:customStyle="1" w:styleId="PHCHeader1">
    <w:name w:val="PHCHeader1"/>
    <w:basedOn w:val="Normal"/>
    <w:rsid w:val="00450561"/>
    <w:pPr>
      <w:keepNext/>
      <w:numPr>
        <w:numId w:val="27"/>
      </w:numPr>
      <w:spacing w:before="240" w:after="120"/>
      <w:ind w:left="0" w:firstLine="0"/>
    </w:pPr>
    <w:rPr>
      <w:rFonts w:eastAsiaTheme="minorHAnsi" w:cs="Arial"/>
      <w:b/>
      <w:bCs/>
      <w:caps/>
      <w:color w:val="008080"/>
      <w:szCs w:val="22"/>
    </w:rPr>
  </w:style>
  <w:style w:type="paragraph" w:customStyle="1" w:styleId="PHContent">
    <w:name w:val="PHContent"/>
    <w:basedOn w:val="Normal"/>
    <w:rsid w:val="00450561"/>
    <w:pPr>
      <w:keepNext/>
      <w:numPr>
        <w:ilvl w:val="2"/>
        <w:numId w:val="27"/>
      </w:numPr>
      <w:spacing w:before="240" w:after="120"/>
    </w:pPr>
    <w:rPr>
      <w:rFonts w:eastAsiaTheme="minorHAnsi" w:cs="Arial"/>
      <w:szCs w:val="22"/>
    </w:rPr>
  </w:style>
  <w:style w:type="paragraph" w:customStyle="1" w:styleId="PHCBullet1">
    <w:name w:val="PHCBullet1"/>
    <w:basedOn w:val="Normal"/>
    <w:rsid w:val="00450561"/>
    <w:pPr>
      <w:keepNext/>
      <w:numPr>
        <w:ilvl w:val="3"/>
        <w:numId w:val="27"/>
      </w:numPr>
      <w:spacing w:before="240" w:after="120"/>
    </w:pPr>
    <w:rPr>
      <w:rFonts w:eastAsiaTheme="minorHAnsi" w:cs="Arial"/>
      <w:szCs w:val="22"/>
    </w:rPr>
  </w:style>
  <w:style w:type="paragraph" w:customStyle="1" w:styleId="PHCBullet2">
    <w:name w:val="PHCBullet2"/>
    <w:basedOn w:val="Normal"/>
    <w:rsid w:val="00450561"/>
    <w:pPr>
      <w:keepNext/>
      <w:numPr>
        <w:ilvl w:val="4"/>
        <w:numId w:val="27"/>
      </w:numPr>
      <w:spacing w:before="240" w:after="120"/>
    </w:pPr>
    <w:rPr>
      <w:rFonts w:eastAsiaTheme="minorHAnsi" w:cs="Arial"/>
      <w:szCs w:val="22"/>
    </w:rPr>
  </w:style>
  <w:style w:type="paragraph" w:customStyle="1" w:styleId="PHCBullet3">
    <w:name w:val="PHCBullet3"/>
    <w:basedOn w:val="Normal"/>
    <w:rsid w:val="00450561"/>
    <w:pPr>
      <w:keepNext/>
      <w:numPr>
        <w:ilvl w:val="5"/>
        <w:numId w:val="27"/>
      </w:numPr>
      <w:spacing w:before="240" w:after="120"/>
    </w:pPr>
    <w:rPr>
      <w:rFonts w:eastAsiaTheme="minorHAnsi" w:cs="Arial"/>
      <w:szCs w:val="22"/>
    </w:rPr>
  </w:style>
  <w:style w:type="paragraph" w:customStyle="1" w:styleId="PHCBullet4">
    <w:name w:val="PHCBullet4"/>
    <w:basedOn w:val="Normal"/>
    <w:rsid w:val="00450561"/>
    <w:pPr>
      <w:keepNext/>
      <w:numPr>
        <w:ilvl w:val="6"/>
        <w:numId w:val="27"/>
      </w:numPr>
      <w:spacing w:before="240" w:after="120"/>
    </w:pPr>
    <w:rPr>
      <w:rFonts w:eastAsiaTheme="minorHAnsi" w:cs="Arial"/>
      <w:szCs w:val="22"/>
    </w:rPr>
  </w:style>
  <w:style w:type="paragraph" w:styleId="FootnoteText">
    <w:name w:val="footnote text"/>
    <w:basedOn w:val="Normal"/>
    <w:link w:val="FootnoteTextChar"/>
    <w:uiPriority w:val="99"/>
    <w:semiHidden/>
    <w:unhideWhenUsed/>
    <w:rsid w:val="00450561"/>
    <w:pPr>
      <w:spacing w:before="0" w:after="0"/>
      <w:jc w:val="left"/>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0561"/>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450561"/>
    <w:rPr>
      <w:vertAlign w:val="superscript"/>
    </w:rPr>
  </w:style>
  <w:style w:type="character" w:styleId="Strong">
    <w:name w:val="Strong"/>
    <w:basedOn w:val="DefaultParagraphFont"/>
    <w:uiPriority w:val="22"/>
    <w:qFormat/>
    <w:rsid w:val="00450561"/>
    <w:rPr>
      <w:b/>
    </w:rPr>
  </w:style>
  <w:style w:type="character" w:styleId="CommentReference">
    <w:name w:val="annotation reference"/>
    <w:basedOn w:val="DefaultParagraphFont"/>
    <w:uiPriority w:val="99"/>
    <w:semiHidden/>
    <w:unhideWhenUsed/>
    <w:rsid w:val="00057FC6"/>
    <w:rPr>
      <w:sz w:val="16"/>
      <w:szCs w:val="16"/>
    </w:rPr>
  </w:style>
  <w:style w:type="character" w:customStyle="1" w:styleId="ListParagraphChar">
    <w:name w:val="List Paragraph Char"/>
    <w:basedOn w:val="DefaultParagraphFont"/>
    <w:link w:val="ListParagraph"/>
    <w:uiPriority w:val="34"/>
    <w:locked/>
    <w:rsid w:val="00F9495D"/>
    <w:rPr>
      <w:rFonts w:ascii="Arial" w:eastAsia="Times New Roman" w:hAnsi="Arial" w:cs="Times New Roman"/>
      <w:szCs w:val="24"/>
      <w:lang w:eastAsia="en-GB"/>
    </w:rPr>
  </w:style>
  <w:style w:type="table" w:customStyle="1" w:styleId="TableGrid3">
    <w:name w:val="Table Grid3"/>
    <w:basedOn w:val="TableNormal"/>
    <w:next w:val="TableGrid"/>
    <w:uiPriority w:val="59"/>
    <w:rsid w:val="00F94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07D"/>
    <w:pPr>
      <w:spacing w:before="200" w:line="240" w:lineRule="auto"/>
      <w:jc w:val="both"/>
    </w:pPr>
    <w:rPr>
      <w:rFonts w:ascii="Arial" w:eastAsia="Times New Roman" w:hAnsi="Arial" w:cs="Times New Roman"/>
      <w:szCs w:val="24"/>
      <w:lang w:eastAsia="en-GB"/>
    </w:rPr>
  </w:style>
  <w:style w:type="paragraph" w:styleId="Heading1">
    <w:name w:val="heading 1"/>
    <w:basedOn w:val="Normal"/>
    <w:next w:val="Normal"/>
    <w:link w:val="Heading1Char"/>
    <w:uiPriority w:val="9"/>
    <w:qFormat/>
    <w:rsid w:val="007619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50561"/>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1F76F9"/>
    <w:pPr>
      <w:keepNext/>
      <w:spacing w:before="0" w:after="0"/>
      <w:ind w:right="-1044"/>
      <w:jc w:val="left"/>
      <w:outlineLvl w:val="4"/>
    </w:pPr>
    <w:rPr>
      <w:b/>
      <w:sz w:val="24"/>
    </w:rPr>
  </w:style>
  <w:style w:type="paragraph" w:styleId="Heading6">
    <w:name w:val="heading 6"/>
    <w:basedOn w:val="Normal"/>
    <w:next w:val="Normal"/>
    <w:link w:val="Heading6Char"/>
    <w:uiPriority w:val="9"/>
    <w:semiHidden/>
    <w:unhideWhenUsed/>
    <w:qFormat/>
    <w:rsid w:val="00031B8A"/>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5960"/>
    <w:pPr>
      <w:keepNext/>
      <w:keepLines/>
      <w:spacing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
    <w:semiHidden/>
    <w:unhideWhenUsed/>
    <w:qFormat/>
    <w:rsid w:val="00A04820"/>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422F"/>
    <w:pPr>
      <w:tabs>
        <w:tab w:val="center" w:pos="4513"/>
        <w:tab w:val="right" w:pos="9026"/>
      </w:tabs>
      <w:spacing w:after="0"/>
    </w:pPr>
  </w:style>
  <w:style w:type="character" w:customStyle="1" w:styleId="HeaderChar">
    <w:name w:val="Header Char"/>
    <w:basedOn w:val="DefaultParagraphFont"/>
    <w:link w:val="Header"/>
    <w:uiPriority w:val="99"/>
    <w:semiHidden/>
    <w:rsid w:val="0096422F"/>
  </w:style>
  <w:style w:type="paragraph" w:styleId="Footer">
    <w:name w:val="footer"/>
    <w:basedOn w:val="Normal"/>
    <w:link w:val="FooterChar"/>
    <w:unhideWhenUsed/>
    <w:rsid w:val="0096422F"/>
    <w:pPr>
      <w:tabs>
        <w:tab w:val="center" w:pos="4513"/>
        <w:tab w:val="right" w:pos="9026"/>
      </w:tabs>
      <w:spacing w:after="0"/>
    </w:pPr>
  </w:style>
  <w:style w:type="character" w:customStyle="1" w:styleId="FooterChar">
    <w:name w:val="Footer Char"/>
    <w:basedOn w:val="DefaultParagraphFont"/>
    <w:link w:val="Footer"/>
    <w:uiPriority w:val="99"/>
    <w:semiHidden/>
    <w:rsid w:val="0096422F"/>
  </w:style>
  <w:style w:type="paragraph" w:styleId="BalloonText">
    <w:name w:val="Balloon Text"/>
    <w:basedOn w:val="Normal"/>
    <w:link w:val="BalloonTextChar"/>
    <w:uiPriority w:val="99"/>
    <w:semiHidden/>
    <w:unhideWhenUsed/>
    <w:rsid w:val="0096422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22F"/>
    <w:rPr>
      <w:rFonts w:ascii="Tahoma" w:hAnsi="Tahoma" w:cs="Tahoma"/>
      <w:sz w:val="16"/>
      <w:szCs w:val="16"/>
    </w:rPr>
  </w:style>
  <w:style w:type="table" w:styleId="TableGrid">
    <w:name w:val="Table Grid"/>
    <w:basedOn w:val="TableNormal"/>
    <w:rsid w:val="0096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1F76F9"/>
    <w:rPr>
      <w:rFonts w:ascii="Arial" w:eastAsia="Times New Roman" w:hAnsi="Arial" w:cs="Times New Roman"/>
      <w:b/>
      <w:sz w:val="24"/>
      <w:szCs w:val="24"/>
      <w:lang w:eastAsia="en-GB"/>
    </w:rPr>
  </w:style>
  <w:style w:type="paragraph" w:styleId="BodyText2">
    <w:name w:val="Body Text 2"/>
    <w:basedOn w:val="Normal"/>
    <w:link w:val="BodyText2Char"/>
    <w:rsid w:val="001F76F9"/>
    <w:pPr>
      <w:spacing w:before="0" w:after="0"/>
      <w:jc w:val="left"/>
    </w:pPr>
    <w:rPr>
      <w:bCs/>
      <w:sz w:val="24"/>
    </w:rPr>
  </w:style>
  <w:style w:type="character" w:customStyle="1" w:styleId="BodyText2Char">
    <w:name w:val="Body Text 2 Char"/>
    <w:basedOn w:val="DefaultParagraphFont"/>
    <w:link w:val="BodyText2"/>
    <w:rsid w:val="001F76F9"/>
    <w:rPr>
      <w:rFonts w:ascii="Arial" w:eastAsia="Times New Roman" w:hAnsi="Arial" w:cs="Times New Roman"/>
      <w:bCs/>
      <w:sz w:val="24"/>
      <w:szCs w:val="24"/>
      <w:lang w:eastAsia="en-GB"/>
    </w:rPr>
  </w:style>
  <w:style w:type="paragraph" w:styleId="BlockText">
    <w:name w:val="Block Text"/>
    <w:basedOn w:val="Normal"/>
    <w:rsid w:val="00A04820"/>
    <w:pPr>
      <w:spacing w:before="0" w:after="0"/>
      <w:ind w:left="720" w:right="-334"/>
      <w:jc w:val="left"/>
    </w:pPr>
    <w:rPr>
      <w:sz w:val="24"/>
    </w:rPr>
  </w:style>
  <w:style w:type="paragraph" w:styleId="BodyTextIndent2">
    <w:name w:val="Body Text Indent 2"/>
    <w:basedOn w:val="Normal"/>
    <w:link w:val="BodyTextIndent2Char"/>
    <w:uiPriority w:val="99"/>
    <w:unhideWhenUsed/>
    <w:rsid w:val="00A04820"/>
    <w:pPr>
      <w:spacing w:after="120" w:line="480" w:lineRule="auto"/>
      <w:ind w:left="283"/>
    </w:pPr>
  </w:style>
  <w:style w:type="character" w:customStyle="1" w:styleId="BodyTextIndent2Char">
    <w:name w:val="Body Text Indent 2 Char"/>
    <w:basedOn w:val="DefaultParagraphFont"/>
    <w:link w:val="BodyTextIndent2"/>
    <w:uiPriority w:val="99"/>
    <w:rsid w:val="00A04820"/>
    <w:rPr>
      <w:rFonts w:ascii="Arial" w:eastAsia="Times New Roman" w:hAnsi="Arial" w:cs="Times New Roman"/>
      <w:szCs w:val="24"/>
      <w:lang w:eastAsia="en-GB"/>
    </w:rPr>
  </w:style>
  <w:style w:type="character" w:customStyle="1" w:styleId="Heading9Char">
    <w:name w:val="Heading 9 Char"/>
    <w:basedOn w:val="DefaultParagraphFont"/>
    <w:link w:val="Heading9"/>
    <w:uiPriority w:val="9"/>
    <w:semiHidden/>
    <w:rsid w:val="00A04820"/>
    <w:rPr>
      <w:rFonts w:asciiTheme="majorHAnsi" w:eastAsiaTheme="majorEastAsia" w:hAnsiTheme="majorHAnsi" w:cstheme="majorBidi"/>
      <w:i/>
      <w:iCs/>
      <w:color w:val="404040" w:themeColor="text1" w:themeTint="BF"/>
      <w:sz w:val="20"/>
      <w:szCs w:val="20"/>
      <w:lang w:eastAsia="en-GB"/>
    </w:rPr>
  </w:style>
  <w:style w:type="paragraph" w:styleId="BodyTextIndent">
    <w:name w:val="Body Text Indent"/>
    <w:basedOn w:val="Normal"/>
    <w:link w:val="BodyTextIndentChar"/>
    <w:uiPriority w:val="99"/>
    <w:unhideWhenUsed/>
    <w:rsid w:val="00A04820"/>
    <w:pPr>
      <w:spacing w:after="120"/>
      <w:ind w:left="283"/>
    </w:pPr>
  </w:style>
  <w:style w:type="character" w:customStyle="1" w:styleId="BodyTextIndentChar">
    <w:name w:val="Body Text Indent Char"/>
    <w:basedOn w:val="DefaultParagraphFont"/>
    <w:link w:val="BodyTextIndent"/>
    <w:uiPriority w:val="99"/>
    <w:rsid w:val="00A04820"/>
    <w:rPr>
      <w:rFonts w:ascii="Arial" w:eastAsia="Times New Roman" w:hAnsi="Arial" w:cs="Times New Roman"/>
      <w:szCs w:val="24"/>
      <w:lang w:eastAsia="en-GB"/>
    </w:rPr>
  </w:style>
  <w:style w:type="paragraph" w:styleId="ListParagraph">
    <w:name w:val="List Paragraph"/>
    <w:basedOn w:val="Normal"/>
    <w:link w:val="ListParagraphChar"/>
    <w:uiPriority w:val="34"/>
    <w:qFormat/>
    <w:rsid w:val="00D703C8"/>
    <w:pPr>
      <w:ind w:left="720"/>
      <w:contextualSpacing/>
    </w:pPr>
  </w:style>
  <w:style w:type="paragraph" w:styleId="PlainText">
    <w:name w:val="Plain Text"/>
    <w:basedOn w:val="Normal"/>
    <w:link w:val="PlainTextChar"/>
    <w:rsid w:val="00D703C8"/>
    <w:pPr>
      <w:spacing w:before="0" w:after="0"/>
      <w:jc w:val="left"/>
    </w:pPr>
    <w:rPr>
      <w:rFonts w:ascii="Courier New" w:hAnsi="Courier New" w:cs="Courier New"/>
      <w:sz w:val="20"/>
      <w:szCs w:val="20"/>
      <w:lang w:eastAsia="en-US"/>
    </w:rPr>
  </w:style>
  <w:style w:type="character" w:customStyle="1" w:styleId="PlainTextChar">
    <w:name w:val="Plain Text Char"/>
    <w:basedOn w:val="DefaultParagraphFont"/>
    <w:link w:val="PlainText"/>
    <w:rsid w:val="00D703C8"/>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031B8A"/>
    <w:rPr>
      <w:rFonts w:asciiTheme="majorHAnsi" w:eastAsiaTheme="majorEastAsia" w:hAnsiTheme="majorHAnsi" w:cstheme="majorBidi"/>
      <w:i/>
      <w:iCs/>
      <w:color w:val="243F60" w:themeColor="accent1" w:themeShade="7F"/>
      <w:szCs w:val="24"/>
      <w:lang w:eastAsia="en-GB"/>
    </w:rPr>
  </w:style>
  <w:style w:type="paragraph" w:styleId="BodyText">
    <w:name w:val="Body Text"/>
    <w:basedOn w:val="Normal"/>
    <w:link w:val="BodyTextChar"/>
    <w:uiPriority w:val="99"/>
    <w:semiHidden/>
    <w:unhideWhenUsed/>
    <w:rsid w:val="000D0E4A"/>
    <w:pPr>
      <w:spacing w:after="120"/>
    </w:pPr>
  </w:style>
  <w:style w:type="character" w:customStyle="1" w:styleId="BodyTextChar">
    <w:name w:val="Body Text Char"/>
    <w:basedOn w:val="DefaultParagraphFont"/>
    <w:link w:val="BodyText"/>
    <w:uiPriority w:val="99"/>
    <w:semiHidden/>
    <w:rsid w:val="000D0E4A"/>
    <w:rPr>
      <w:rFonts w:ascii="Arial" w:eastAsia="Times New Roman" w:hAnsi="Arial" w:cs="Times New Roman"/>
      <w:szCs w:val="24"/>
      <w:lang w:eastAsia="en-GB"/>
    </w:rPr>
  </w:style>
  <w:style w:type="character" w:styleId="Hyperlink">
    <w:name w:val="Hyperlink"/>
    <w:basedOn w:val="DefaultParagraphFont"/>
    <w:rsid w:val="0027582E"/>
    <w:rPr>
      <w:color w:val="0000FF"/>
      <w:u w:val="single"/>
    </w:rPr>
  </w:style>
  <w:style w:type="paragraph" w:customStyle="1" w:styleId="DHBodycopy">
    <w:name w:val="DH Body copy"/>
    <w:basedOn w:val="Normal"/>
    <w:rsid w:val="0027582E"/>
    <w:pPr>
      <w:spacing w:before="0" w:after="0" w:line="320" w:lineRule="exact"/>
      <w:jc w:val="left"/>
    </w:pPr>
    <w:rPr>
      <w:sz w:val="24"/>
      <w:szCs w:val="20"/>
      <w:lang w:eastAsia="en-US"/>
    </w:rPr>
  </w:style>
  <w:style w:type="paragraph" w:customStyle="1" w:styleId="DHBulletlist">
    <w:name w:val="DH Bullet list"/>
    <w:basedOn w:val="Normal"/>
    <w:rsid w:val="0027582E"/>
    <w:pPr>
      <w:numPr>
        <w:numId w:val="1"/>
      </w:numPr>
      <w:spacing w:before="0" w:after="0" w:line="320" w:lineRule="exact"/>
      <w:jc w:val="left"/>
    </w:pPr>
    <w:rPr>
      <w:sz w:val="24"/>
      <w:szCs w:val="20"/>
      <w:lang w:eastAsia="en-US"/>
    </w:rPr>
  </w:style>
  <w:style w:type="paragraph" w:customStyle="1" w:styleId="DHChapterHead">
    <w:name w:val="DH Chapter Head"/>
    <w:basedOn w:val="Normal"/>
    <w:rsid w:val="0027582E"/>
    <w:pPr>
      <w:spacing w:before="0" w:after="0" w:line="660" w:lineRule="exact"/>
      <w:jc w:val="left"/>
    </w:pPr>
    <w:rPr>
      <w:color w:val="009966"/>
      <w:sz w:val="60"/>
      <w:szCs w:val="20"/>
      <w:lang w:eastAsia="en-US"/>
    </w:rPr>
  </w:style>
  <w:style w:type="paragraph" w:customStyle="1" w:styleId="DHSecondaryHeadingOne">
    <w:name w:val="DH Secondary Heading One"/>
    <w:basedOn w:val="Normal"/>
    <w:link w:val="DHSecondaryHeadingOneChar"/>
    <w:rsid w:val="0027582E"/>
    <w:pPr>
      <w:numPr>
        <w:numId w:val="2"/>
      </w:numPr>
      <w:tabs>
        <w:tab w:val="clear" w:pos="720"/>
      </w:tabs>
      <w:spacing w:before="0" w:after="0" w:line="360" w:lineRule="exact"/>
      <w:ind w:left="0" w:firstLine="0"/>
      <w:jc w:val="left"/>
    </w:pPr>
    <w:rPr>
      <w:color w:val="009966"/>
      <w:sz w:val="28"/>
      <w:szCs w:val="20"/>
      <w:lang w:eastAsia="en-US"/>
    </w:rPr>
  </w:style>
  <w:style w:type="character" w:customStyle="1" w:styleId="DHSecondaryHeadingOneChar">
    <w:name w:val="DH Secondary Heading One Char"/>
    <w:basedOn w:val="DefaultParagraphFont"/>
    <w:link w:val="DHSecondaryHeadingOne"/>
    <w:rsid w:val="005C7E99"/>
    <w:rPr>
      <w:rFonts w:ascii="Arial" w:eastAsia="Times New Roman" w:hAnsi="Arial" w:cs="Times New Roman"/>
      <w:color w:val="009966"/>
      <w:sz w:val="28"/>
      <w:szCs w:val="20"/>
    </w:rPr>
  </w:style>
  <w:style w:type="paragraph" w:styleId="BodyTextIndent3">
    <w:name w:val="Body Text Indent 3"/>
    <w:basedOn w:val="Normal"/>
    <w:link w:val="BodyTextIndent3Char"/>
    <w:uiPriority w:val="99"/>
    <w:semiHidden/>
    <w:unhideWhenUsed/>
    <w:rsid w:val="00D94D5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94D51"/>
    <w:rPr>
      <w:rFonts w:ascii="Arial" w:eastAsia="Times New Roman" w:hAnsi="Arial" w:cs="Times New Roman"/>
      <w:sz w:val="16"/>
      <w:szCs w:val="16"/>
      <w:lang w:eastAsia="en-GB"/>
    </w:rPr>
  </w:style>
  <w:style w:type="paragraph" w:customStyle="1" w:styleId="DHTitle">
    <w:name w:val="DH Title"/>
    <w:basedOn w:val="Normal"/>
    <w:link w:val="DHTitleChar"/>
    <w:rsid w:val="0072527A"/>
    <w:pPr>
      <w:spacing w:before="0" w:after="0" w:line="660" w:lineRule="exact"/>
      <w:jc w:val="left"/>
    </w:pPr>
    <w:rPr>
      <w:b/>
      <w:color w:val="009966"/>
      <w:sz w:val="60"/>
      <w:szCs w:val="20"/>
      <w:lang w:eastAsia="en-US"/>
    </w:rPr>
  </w:style>
  <w:style w:type="character" w:customStyle="1" w:styleId="DHTitleChar">
    <w:name w:val="DH Title Char"/>
    <w:basedOn w:val="DefaultParagraphFont"/>
    <w:link w:val="DHTitle"/>
    <w:rsid w:val="0072527A"/>
    <w:rPr>
      <w:rFonts w:ascii="Arial" w:eastAsia="Times New Roman" w:hAnsi="Arial" w:cs="Times New Roman"/>
      <w:b/>
      <w:color w:val="009966"/>
      <w:sz w:val="60"/>
      <w:szCs w:val="20"/>
    </w:rPr>
  </w:style>
  <w:style w:type="numbering" w:customStyle="1" w:styleId="Style1">
    <w:name w:val="Style1"/>
    <w:uiPriority w:val="99"/>
    <w:rsid w:val="000F5516"/>
    <w:pPr>
      <w:numPr>
        <w:numId w:val="3"/>
      </w:numPr>
    </w:pPr>
  </w:style>
  <w:style w:type="numbering" w:customStyle="1" w:styleId="Style2">
    <w:name w:val="Style2"/>
    <w:uiPriority w:val="99"/>
    <w:rsid w:val="000F5516"/>
    <w:pPr>
      <w:numPr>
        <w:numId w:val="4"/>
      </w:numPr>
    </w:pPr>
  </w:style>
  <w:style w:type="character" w:customStyle="1" w:styleId="Heading7Char">
    <w:name w:val="Heading 7 Char"/>
    <w:basedOn w:val="DefaultParagraphFont"/>
    <w:link w:val="Heading7"/>
    <w:uiPriority w:val="9"/>
    <w:semiHidden/>
    <w:rsid w:val="00FB5960"/>
    <w:rPr>
      <w:rFonts w:asciiTheme="majorHAnsi" w:eastAsiaTheme="majorEastAsia" w:hAnsiTheme="majorHAnsi" w:cstheme="majorBidi"/>
      <w:i/>
      <w:iCs/>
      <w:color w:val="404040" w:themeColor="text1" w:themeTint="BF"/>
      <w:szCs w:val="24"/>
      <w:lang w:eastAsia="en-GB"/>
    </w:rPr>
  </w:style>
  <w:style w:type="paragraph" w:styleId="CommentText">
    <w:name w:val="annotation text"/>
    <w:basedOn w:val="Normal"/>
    <w:link w:val="CommentTextChar"/>
    <w:uiPriority w:val="99"/>
    <w:semiHidden/>
    <w:unhideWhenUsed/>
    <w:rsid w:val="00FB5960"/>
    <w:rPr>
      <w:sz w:val="20"/>
      <w:szCs w:val="20"/>
    </w:rPr>
  </w:style>
  <w:style w:type="character" w:customStyle="1" w:styleId="CommentTextChar">
    <w:name w:val="Comment Text Char"/>
    <w:basedOn w:val="DefaultParagraphFont"/>
    <w:link w:val="CommentText"/>
    <w:uiPriority w:val="99"/>
    <w:semiHidden/>
    <w:rsid w:val="00FB5960"/>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semiHidden/>
    <w:rsid w:val="00FB5960"/>
    <w:rPr>
      <w:b/>
      <w:bCs/>
    </w:rPr>
  </w:style>
  <w:style w:type="character" w:customStyle="1" w:styleId="CommentSubjectChar">
    <w:name w:val="Comment Subject Char"/>
    <w:basedOn w:val="CommentTextChar"/>
    <w:link w:val="CommentSubject"/>
    <w:semiHidden/>
    <w:rsid w:val="00FB5960"/>
    <w:rPr>
      <w:rFonts w:ascii="Arial" w:eastAsia="Times New Roman" w:hAnsi="Arial" w:cs="Times New Roman"/>
      <w:b/>
      <w:bCs/>
      <w:sz w:val="20"/>
      <w:szCs w:val="20"/>
      <w:lang w:eastAsia="en-GB"/>
    </w:rPr>
  </w:style>
  <w:style w:type="paragraph" w:customStyle="1" w:styleId="Default">
    <w:name w:val="Default"/>
    <w:rsid w:val="001E462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761974"/>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semiHidden/>
    <w:rsid w:val="00450561"/>
    <w:rPr>
      <w:rFonts w:asciiTheme="majorHAnsi" w:eastAsiaTheme="majorEastAsia" w:hAnsiTheme="majorHAnsi" w:cstheme="majorBidi"/>
      <w:b/>
      <w:bCs/>
      <w:color w:val="4F81BD" w:themeColor="accent1"/>
      <w:sz w:val="26"/>
      <w:szCs w:val="26"/>
      <w:lang w:eastAsia="en-GB"/>
    </w:rPr>
  </w:style>
  <w:style w:type="paragraph" w:customStyle="1" w:styleId="PHCHeader1">
    <w:name w:val="PHCHeader1"/>
    <w:basedOn w:val="Normal"/>
    <w:rsid w:val="00450561"/>
    <w:pPr>
      <w:keepNext/>
      <w:numPr>
        <w:numId w:val="27"/>
      </w:numPr>
      <w:spacing w:before="240" w:after="120"/>
      <w:ind w:left="0" w:firstLine="0"/>
    </w:pPr>
    <w:rPr>
      <w:rFonts w:eastAsiaTheme="minorHAnsi" w:cs="Arial"/>
      <w:b/>
      <w:bCs/>
      <w:caps/>
      <w:color w:val="008080"/>
      <w:szCs w:val="22"/>
    </w:rPr>
  </w:style>
  <w:style w:type="paragraph" w:customStyle="1" w:styleId="PHContent">
    <w:name w:val="PHContent"/>
    <w:basedOn w:val="Normal"/>
    <w:rsid w:val="00450561"/>
    <w:pPr>
      <w:keepNext/>
      <w:numPr>
        <w:ilvl w:val="2"/>
        <w:numId w:val="27"/>
      </w:numPr>
      <w:spacing w:before="240" w:after="120"/>
    </w:pPr>
    <w:rPr>
      <w:rFonts w:eastAsiaTheme="minorHAnsi" w:cs="Arial"/>
      <w:szCs w:val="22"/>
    </w:rPr>
  </w:style>
  <w:style w:type="paragraph" w:customStyle="1" w:styleId="PHCBullet1">
    <w:name w:val="PHCBullet1"/>
    <w:basedOn w:val="Normal"/>
    <w:rsid w:val="00450561"/>
    <w:pPr>
      <w:keepNext/>
      <w:numPr>
        <w:ilvl w:val="3"/>
        <w:numId w:val="27"/>
      </w:numPr>
      <w:spacing w:before="240" w:after="120"/>
    </w:pPr>
    <w:rPr>
      <w:rFonts w:eastAsiaTheme="minorHAnsi" w:cs="Arial"/>
      <w:szCs w:val="22"/>
    </w:rPr>
  </w:style>
  <w:style w:type="paragraph" w:customStyle="1" w:styleId="PHCBullet2">
    <w:name w:val="PHCBullet2"/>
    <w:basedOn w:val="Normal"/>
    <w:rsid w:val="00450561"/>
    <w:pPr>
      <w:keepNext/>
      <w:numPr>
        <w:ilvl w:val="4"/>
        <w:numId w:val="27"/>
      </w:numPr>
      <w:spacing w:before="240" w:after="120"/>
    </w:pPr>
    <w:rPr>
      <w:rFonts w:eastAsiaTheme="minorHAnsi" w:cs="Arial"/>
      <w:szCs w:val="22"/>
    </w:rPr>
  </w:style>
  <w:style w:type="paragraph" w:customStyle="1" w:styleId="PHCBullet3">
    <w:name w:val="PHCBullet3"/>
    <w:basedOn w:val="Normal"/>
    <w:rsid w:val="00450561"/>
    <w:pPr>
      <w:keepNext/>
      <w:numPr>
        <w:ilvl w:val="5"/>
        <w:numId w:val="27"/>
      </w:numPr>
      <w:spacing w:before="240" w:after="120"/>
    </w:pPr>
    <w:rPr>
      <w:rFonts w:eastAsiaTheme="minorHAnsi" w:cs="Arial"/>
      <w:szCs w:val="22"/>
    </w:rPr>
  </w:style>
  <w:style w:type="paragraph" w:customStyle="1" w:styleId="PHCBullet4">
    <w:name w:val="PHCBullet4"/>
    <w:basedOn w:val="Normal"/>
    <w:rsid w:val="00450561"/>
    <w:pPr>
      <w:keepNext/>
      <w:numPr>
        <w:ilvl w:val="6"/>
        <w:numId w:val="27"/>
      </w:numPr>
      <w:spacing w:before="240" w:after="120"/>
    </w:pPr>
    <w:rPr>
      <w:rFonts w:eastAsiaTheme="minorHAnsi" w:cs="Arial"/>
      <w:szCs w:val="22"/>
    </w:rPr>
  </w:style>
  <w:style w:type="paragraph" w:styleId="FootnoteText">
    <w:name w:val="footnote text"/>
    <w:basedOn w:val="Normal"/>
    <w:link w:val="FootnoteTextChar"/>
    <w:uiPriority w:val="99"/>
    <w:semiHidden/>
    <w:unhideWhenUsed/>
    <w:rsid w:val="00450561"/>
    <w:pPr>
      <w:spacing w:before="0" w:after="0"/>
      <w:jc w:val="left"/>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0561"/>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450561"/>
    <w:rPr>
      <w:vertAlign w:val="superscript"/>
    </w:rPr>
  </w:style>
  <w:style w:type="character" w:styleId="Strong">
    <w:name w:val="Strong"/>
    <w:basedOn w:val="DefaultParagraphFont"/>
    <w:uiPriority w:val="22"/>
    <w:qFormat/>
    <w:rsid w:val="00450561"/>
    <w:rPr>
      <w:b/>
    </w:rPr>
  </w:style>
  <w:style w:type="character" w:styleId="CommentReference">
    <w:name w:val="annotation reference"/>
    <w:basedOn w:val="DefaultParagraphFont"/>
    <w:uiPriority w:val="99"/>
    <w:semiHidden/>
    <w:unhideWhenUsed/>
    <w:rsid w:val="00057FC6"/>
    <w:rPr>
      <w:sz w:val="16"/>
      <w:szCs w:val="16"/>
    </w:rPr>
  </w:style>
  <w:style w:type="character" w:customStyle="1" w:styleId="ListParagraphChar">
    <w:name w:val="List Paragraph Char"/>
    <w:basedOn w:val="DefaultParagraphFont"/>
    <w:link w:val="ListParagraph"/>
    <w:uiPriority w:val="34"/>
    <w:locked/>
    <w:rsid w:val="00F9495D"/>
    <w:rPr>
      <w:rFonts w:ascii="Arial" w:eastAsia="Times New Roman" w:hAnsi="Arial" w:cs="Times New Roman"/>
      <w:szCs w:val="24"/>
      <w:lang w:eastAsia="en-GB"/>
    </w:rPr>
  </w:style>
  <w:style w:type="table" w:customStyle="1" w:styleId="TableGrid3">
    <w:name w:val="Table Grid3"/>
    <w:basedOn w:val="TableNormal"/>
    <w:next w:val="TableGrid"/>
    <w:uiPriority w:val="59"/>
    <w:rsid w:val="00F94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0210">
      <w:bodyDiv w:val="1"/>
      <w:marLeft w:val="0"/>
      <w:marRight w:val="0"/>
      <w:marTop w:val="0"/>
      <w:marBottom w:val="0"/>
      <w:divBdr>
        <w:top w:val="none" w:sz="0" w:space="0" w:color="auto"/>
        <w:left w:val="none" w:sz="0" w:space="0" w:color="auto"/>
        <w:bottom w:val="none" w:sz="0" w:space="0" w:color="auto"/>
        <w:right w:val="none" w:sz="0" w:space="0" w:color="auto"/>
      </w:divBdr>
    </w:div>
    <w:div w:id="174657340">
      <w:bodyDiv w:val="1"/>
      <w:marLeft w:val="0"/>
      <w:marRight w:val="0"/>
      <w:marTop w:val="0"/>
      <w:marBottom w:val="0"/>
      <w:divBdr>
        <w:top w:val="none" w:sz="0" w:space="0" w:color="auto"/>
        <w:left w:val="none" w:sz="0" w:space="0" w:color="auto"/>
        <w:bottom w:val="none" w:sz="0" w:space="0" w:color="auto"/>
        <w:right w:val="none" w:sz="0" w:space="0" w:color="auto"/>
      </w:divBdr>
    </w:div>
    <w:div w:id="219025446">
      <w:bodyDiv w:val="1"/>
      <w:marLeft w:val="0"/>
      <w:marRight w:val="0"/>
      <w:marTop w:val="0"/>
      <w:marBottom w:val="0"/>
      <w:divBdr>
        <w:top w:val="none" w:sz="0" w:space="0" w:color="auto"/>
        <w:left w:val="none" w:sz="0" w:space="0" w:color="auto"/>
        <w:bottom w:val="none" w:sz="0" w:space="0" w:color="auto"/>
        <w:right w:val="none" w:sz="0" w:space="0" w:color="auto"/>
      </w:divBdr>
    </w:div>
    <w:div w:id="477763909">
      <w:bodyDiv w:val="1"/>
      <w:marLeft w:val="0"/>
      <w:marRight w:val="0"/>
      <w:marTop w:val="0"/>
      <w:marBottom w:val="0"/>
      <w:divBdr>
        <w:top w:val="none" w:sz="0" w:space="0" w:color="auto"/>
        <w:left w:val="none" w:sz="0" w:space="0" w:color="auto"/>
        <w:bottom w:val="none" w:sz="0" w:space="0" w:color="auto"/>
        <w:right w:val="none" w:sz="0" w:space="0" w:color="auto"/>
      </w:divBdr>
      <w:divsChild>
        <w:div w:id="1672560519">
          <w:marLeft w:val="547"/>
          <w:marRight w:val="0"/>
          <w:marTop w:val="0"/>
          <w:marBottom w:val="0"/>
          <w:divBdr>
            <w:top w:val="none" w:sz="0" w:space="0" w:color="auto"/>
            <w:left w:val="none" w:sz="0" w:space="0" w:color="auto"/>
            <w:bottom w:val="none" w:sz="0" w:space="0" w:color="auto"/>
            <w:right w:val="none" w:sz="0" w:space="0" w:color="auto"/>
          </w:divBdr>
        </w:div>
        <w:div w:id="1126389820">
          <w:marLeft w:val="547"/>
          <w:marRight w:val="0"/>
          <w:marTop w:val="0"/>
          <w:marBottom w:val="0"/>
          <w:divBdr>
            <w:top w:val="none" w:sz="0" w:space="0" w:color="auto"/>
            <w:left w:val="none" w:sz="0" w:space="0" w:color="auto"/>
            <w:bottom w:val="none" w:sz="0" w:space="0" w:color="auto"/>
            <w:right w:val="none" w:sz="0" w:space="0" w:color="auto"/>
          </w:divBdr>
        </w:div>
      </w:divsChild>
    </w:div>
    <w:div w:id="624121570">
      <w:bodyDiv w:val="1"/>
      <w:marLeft w:val="0"/>
      <w:marRight w:val="0"/>
      <w:marTop w:val="0"/>
      <w:marBottom w:val="0"/>
      <w:divBdr>
        <w:top w:val="none" w:sz="0" w:space="0" w:color="auto"/>
        <w:left w:val="none" w:sz="0" w:space="0" w:color="auto"/>
        <w:bottom w:val="none" w:sz="0" w:space="0" w:color="auto"/>
        <w:right w:val="none" w:sz="0" w:space="0" w:color="auto"/>
      </w:divBdr>
    </w:div>
    <w:div w:id="827482041">
      <w:bodyDiv w:val="1"/>
      <w:marLeft w:val="0"/>
      <w:marRight w:val="0"/>
      <w:marTop w:val="0"/>
      <w:marBottom w:val="0"/>
      <w:divBdr>
        <w:top w:val="none" w:sz="0" w:space="0" w:color="auto"/>
        <w:left w:val="none" w:sz="0" w:space="0" w:color="auto"/>
        <w:bottom w:val="none" w:sz="0" w:space="0" w:color="auto"/>
        <w:right w:val="none" w:sz="0" w:space="0" w:color="auto"/>
      </w:divBdr>
      <w:divsChild>
        <w:div w:id="1550728678">
          <w:marLeft w:val="547"/>
          <w:marRight w:val="0"/>
          <w:marTop w:val="0"/>
          <w:marBottom w:val="0"/>
          <w:divBdr>
            <w:top w:val="none" w:sz="0" w:space="0" w:color="auto"/>
            <w:left w:val="none" w:sz="0" w:space="0" w:color="auto"/>
            <w:bottom w:val="none" w:sz="0" w:space="0" w:color="auto"/>
            <w:right w:val="none" w:sz="0" w:space="0" w:color="auto"/>
          </w:divBdr>
        </w:div>
      </w:divsChild>
    </w:div>
    <w:div w:id="1379669363">
      <w:bodyDiv w:val="1"/>
      <w:marLeft w:val="0"/>
      <w:marRight w:val="0"/>
      <w:marTop w:val="0"/>
      <w:marBottom w:val="0"/>
      <w:divBdr>
        <w:top w:val="none" w:sz="0" w:space="0" w:color="auto"/>
        <w:left w:val="none" w:sz="0" w:space="0" w:color="auto"/>
        <w:bottom w:val="none" w:sz="0" w:space="0" w:color="auto"/>
        <w:right w:val="none" w:sz="0" w:space="0" w:color="auto"/>
      </w:divBdr>
      <w:divsChild>
        <w:div w:id="1829134187">
          <w:marLeft w:val="547"/>
          <w:marRight w:val="0"/>
          <w:marTop w:val="0"/>
          <w:marBottom w:val="0"/>
          <w:divBdr>
            <w:top w:val="none" w:sz="0" w:space="0" w:color="auto"/>
            <w:left w:val="none" w:sz="0" w:space="0" w:color="auto"/>
            <w:bottom w:val="none" w:sz="0" w:space="0" w:color="auto"/>
            <w:right w:val="none" w:sz="0" w:space="0" w:color="auto"/>
          </w:divBdr>
        </w:div>
        <w:div w:id="702168757">
          <w:marLeft w:val="547"/>
          <w:marRight w:val="0"/>
          <w:marTop w:val="0"/>
          <w:marBottom w:val="0"/>
          <w:divBdr>
            <w:top w:val="none" w:sz="0" w:space="0" w:color="auto"/>
            <w:left w:val="none" w:sz="0" w:space="0" w:color="auto"/>
            <w:bottom w:val="none" w:sz="0" w:space="0" w:color="auto"/>
            <w:right w:val="none" w:sz="0" w:space="0" w:color="auto"/>
          </w:divBdr>
        </w:div>
        <w:div w:id="1565944841">
          <w:marLeft w:val="547"/>
          <w:marRight w:val="0"/>
          <w:marTop w:val="0"/>
          <w:marBottom w:val="0"/>
          <w:divBdr>
            <w:top w:val="none" w:sz="0" w:space="0" w:color="auto"/>
            <w:left w:val="none" w:sz="0" w:space="0" w:color="auto"/>
            <w:bottom w:val="none" w:sz="0" w:space="0" w:color="auto"/>
            <w:right w:val="none" w:sz="0" w:space="0" w:color="auto"/>
          </w:divBdr>
        </w:div>
        <w:div w:id="1568421592">
          <w:marLeft w:val="547"/>
          <w:marRight w:val="0"/>
          <w:marTop w:val="0"/>
          <w:marBottom w:val="0"/>
          <w:divBdr>
            <w:top w:val="none" w:sz="0" w:space="0" w:color="auto"/>
            <w:left w:val="none" w:sz="0" w:space="0" w:color="auto"/>
            <w:bottom w:val="none" w:sz="0" w:space="0" w:color="auto"/>
            <w:right w:val="none" w:sz="0" w:space="0" w:color="auto"/>
          </w:divBdr>
        </w:div>
        <w:div w:id="1843927914">
          <w:marLeft w:val="547"/>
          <w:marRight w:val="0"/>
          <w:marTop w:val="0"/>
          <w:marBottom w:val="0"/>
          <w:divBdr>
            <w:top w:val="none" w:sz="0" w:space="0" w:color="auto"/>
            <w:left w:val="none" w:sz="0" w:space="0" w:color="auto"/>
            <w:bottom w:val="none" w:sz="0" w:space="0" w:color="auto"/>
            <w:right w:val="none" w:sz="0" w:space="0" w:color="auto"/>
          </w:divBdr>
        </w:div>
      </w:divsChild>
    </w:div>
    <w:div w:id="1648972988">
      <w:bodyDiv w:val="1"/>
      <w:marLeft w:val="0"/>
      <w:marRight w:val="0"/>
      <w:marTop w:val="0"/>
      <w:marBottom w:val="0"/>
      <w:divBdr>
        <w:top w:val="none" w:sz="0" w:space="0" w:color="auto"/>
        <w:left w:val="none" w:sz="0" w:space="0" w:color="auto"/>
        <w:bottom w:val="none" w:sz="0" w:space="0" w:color="auto"/>
        <w:right w:val="none" w:sz="0" w:space="0" w:color="auto"/>
      </w:divBdr>
      <w:divsChild>
        <w:div w:id="1622302394">
          <w:marLeft w:val="547"/>
          <w:marRight w:val="0"/>
          <w:marTop w:val="0"/>
          <w:marBottom w:val="0"/>
          <w:divBdr>
            <w:top w:val="none" w:sz="0" w:space="0" w:color="auto"/>
            <w:left w:val="none" w:sz="0" w:space="0" w:color="auto"/>
            <w:bottom w:val="none" w:sz="0" w:space="0" w:color="auto"/>
            <w:right w:val="none" w:sz="0" w:space="0" w:color="auto"/>
          </w:divBdr>
        </w:div>
        <w:div w:id="726805330">
          <w:marLeft w:val="547"/>
          <w:marRight w:val="0"/>
          <w:marTop w:val="0"/>
          <w:marBottom w:val="0"/>
          <w:divBdr>
            <w:top w:val="none" w:sz="0" w:space="0" w:color="auto"/>
            <w:left w:val="none" w:sz="0" w:space="0" w:color="auto"/>
            <w:bottom w:val="none" w:sz="0" w:space="0" w:color="auto"/>
            <w:right w:val="none" w:sz="0" w:space="0" w:color="auto"/>
          </w:divBdr>
        </w:div>
        <w:div w:id="1345741062">
          <w:marLeft w:val="547"/>
          <w:marRight w:val="0"/>
          <w:marTop w:val="0"/>
          <w:marBottom w:val="0"/>
          <w:divBdr>
            <w:top w:val="none" w:sz="0" w:space="0" w:color="auto"/>
            <w:left w:val="none" w:sz="0" w:space="0" w:color="auto"/>
            <w:bottom w:val="none" w:sz="0" w:space="0" w:color="auto"/>
            <w:right w:val="none" w:sz="0" w:space="0" w:color="auto"/>
          </w:divBdr>
        </w:div>
        <w:div w:id="323557544">
          <w:marLeft w:val="547"/>
          <w:marRight w:val="0"/>
          <w:marTop w:val="0"/>
          <w:marBottom w:val="0"/>
          <w:divBdr>
            <w:top w:val="none" w:sz="0" w:space="0" w:color="auto"/>
            <w:left w:val="none" w:sz="0" w:space="0" w:color="auto"/>
            <w:bottom w:val="none" w:sz="0" w:space="0" w:color="auto"/>
            <w:right w:val="none" w:sz="0" w:space="0" w:color="auto"/>
          </w:divBdr>
        </w:div>
        <w:div w:id="185798224">
          <w:marLeft w:val="547"/>
          <w:marRight w:val="0"/>
          <w:marTop w:val="0"/>
          <w:marBottom w:val="0"/>
          <w:divBdr>
            <w:top w:val="none" w:sz="0" w:space="0" w:color="auto"/>
            <w:left w:val="none" w:sz="0" w:space="0" w:color="auto"/>
            <w:bottom w:val="none" w:sz="0" w:space="0" w:color="auto"/>
            <w:right w:val="none" w:sz="0" w:space="0" w:color="auto"/>
          </w:divBdr>
        </w:div>
        <w:div w:id="1644458571">
          <w:marLeft w:val="547"/>
          <w:marRight w:val="0"/>
          <w:marTop w:val="0"/>
          <w:marBottom w:val="0"/>
          <w:divBdr>
            <w:top w:val="none" w:sz="0" w:space="0" w:color="auto"/>
            <w:left w:val="none" w:sz="0" w:space="0" w:color="auto"/>
            <w:bottom w:val="none" w:sz="0" w:space="0" w:color="auto"/>
            <w:right w:val="none" w:sz="0" w:space="0" w:color="auto"/>
          </w:divBdr>
        </w:div>
      </w:divsChild>
    </w:div>
    <w:div w:id="1744912912">
      <w:bodyDiv w:val="1"/>
      <w:marLeft w:val="0"/>
      <w:marRight w:val="0"/>
      <w:marTop w:val="0"/>
      <w:marBottom w:val="0"/>
      <w:divBdr>
        <w:top w:val="none" w:sz="0" w:space="0" w:color="auto"/>
        <w:left w:val="none" w:sz="0" w:space="0" w:color="auto"/>
        <w:bottom w:val="none" w:sz="0" w:space="0" w:color="auto"/>
        <w:right w:val="none" w:sz="0" w:space="0" w:color="auto"/>
      </w:divBdr>
    </w:div>
    <w:div w:id="1774544553">
      <w:bodyDiv w:val="1"/>
      <w:marLeft w:val="0"/>
      <w:marRight w:val="0"/>
      <w:marTop w:val="0"/>
      <w:marBottom w:val="0"/>
      <w:divBdr>
        <w:top w:val="none" w:sz="0" w:space="0" w:color="auto"/>
        <w:left w:val="none" w:sz="0" w:space="0" w:color="auto"/>
        <w:bottom w:val="none" w:sz="0" w:space="0" w:color="auto"/>
        <w:right w:val="none" w:sz="0" w:space="0" w:color="auto"/>
      </w:divBdr>
      <w:divsChild>
        <w:div w:id="881088814">
          <w:marLeft w:val="547"/>
          <w:marRight w:val="0"/>
          <w:marTop w:val="0"/>
          <w:marBottom w:val="0"/>
          <w:divBdr>
            <w:top w:val="none" w:sz="0" w:space="0" w:color="auto"/>
            <w:left w:val="none" w:sz="0" w:space="0" w:color="auto"/>
            <w:bottom w:val="none" w:sz="0" w:space="0" w:color="auto"/>
            <w:right w:val="none" w:sz="0" w:space="0" w:color="auto"/>
          </w:divBdr>
        </w:div>
      </w:divsChild>
    </w:div>
    <w:div w:id="1782452166">
      <w:bodyDiv w:val="1"/>
      <w:marLeft w:val="0"/>
      <w:marRight w:val="0"/>
      <w:marTop w:val="0"/>
      <w:marBottom w:val="0"/>
      <w:divBdr>
        <w:top w:val="none" w:sz="0" w:space="0" w:color="auto"/>
        <w:left w:val="none" w:sz="0" w:space="0" w:color="auto"/>
        <w:bottom w:val="none" w:sz="0" w:space="0" w:color="auto"/>
        <w:right w:val="none" w:sz="0" w:space="0" w:color="auto"/>
      </w:divBdr>
      <w:divsChild>
        <w:div w:id="1243612448">
          <w:marLeft w:val="547"/>
          <w:marRight w:val="0"/>
          <w:marTop w:val="0"/>
          <w:marBottom w:val="0"/>
          <w:divBdr>
            <w:top w:val="none" w:sz="0" w:space="0" w:color="auto"/>
            <w:left w:val="none" w:sz="0" w:space="0" w:color="auto"/>
            <w:bottom w:val="none" w:sz="0" w:space="0" w:color="auto"/>
            <w:right w:val="none" w:sz="0" w:space="0" w:color="auto"/>
          </w:divBdr>
        </w:div>
        <w:div w:id="152838319">
          <w:marLeft w:val="547"/>
          <w:marRight w:val="0"/>
          <w:marTop w:val="0"/>
          <w:marBottom w:val="0"/>
          <w:divBdr>
            <w:top w:val="none" w:sz="0" w:space="0" w:color="auto"/>
            <w:left w:val="none" w:sz="0" w:space="0" w:color="auto"/>
            <w:bottom w:val="none" w:sz="0" w:space="0" w:color="auto"/>
            <w:right w:val="none" w:sz="0" w:space="0" w:color="auto"/>
          </w:divBdr>
        </w:div>
        <w:div w:id="509563888">
          <w:marLeft w:val="547"/>
          <w:marRight w:val="0"/>
          <w:marTop w:val="0"/>
          <w:marBottom w:val="0"/>
          <w:divBdr>
            <w:top w:val="none" w:sz="0" w:space="0" w:color="auto"/>
            <w:left w:val="none" w:sz="0" w:space="0" w:color="auto"/>
            <w:bottom w:val="none" w:sz="0" w:space="0" w:color="auto"/>
            <w:right w:val="none" w:sz="0" w:space="0" w:color="auto"/>
          </w:divBdr>
        </w:div>
        <w:div w:id="161625962">
          <w:marLeft w:val="547"/>
          <w:marRight w:val="0"/>
          <w:marTop w:val="0"/>
          <w:marBottom w:val="0"/>
          <w:divBdr>
            <w:top w:val="none" w:sz="0" w:space="0" w:color="auto"/>
            <w:left w:val="none" w:sz="0" w:space="0" w:color="auto"/>
            <w:bottom w:val="none" w:sz="0" w:space="0" w:color="auto"/>
            <w:right w:val="none" w:sz="0" w:space="0" w:color="auto"/>
          </w:divBdr>
        </w:div>
        <w:div w:id="574978788">
          <w:marLeft w:val="547"/>
          <w:marRight w:val="0"/>
          <w:marTop w:val="0"/>
          <w:marBottom w:val="0"/>
          <w:divBdr>
            <w:top w:val="none" w:sz="0" w:space="0" w:color="auto"/>
            <w:left w:val="none" w:sz="0" w:space="0" w:color="auto"/>
            <w:bottom w:val="none" w:sz="0" w:space="0" w:color="auto"/>
            <w:right w:val="none" w:sz="0" w:space="0" w:color="auto"/>
          </w:divBdr>
        </w:div>
        <w:div w:id="258292870">
          <w:marLeft w:val="547"/>
          <w:marRight w:val="0"/>
          <w:marTop w:val="0"/>
          <w:marBottom w:val="0"/>
          <w:divBdr>
            <w:top w:val="none" w:sz="0" w:space="0" w:color="auto"/>
            <w:left w:val="none" w:sz="0" w:space="0" w:color="auto"/>
            <w:bottom w:val="none" w:sz="0" w:space="0" w:color="auto"/>
            <w:right w:val="none" w:sz="0" w:space="0" w:color="auto"/>
          </w:divBdr>
        </w:div>
        <w:div w:id="477646015">
          <w:marLeft w:val="547"/>
          <w:marRight w:val="0"/>
          <w:marTop w:val="0"/>
          <w:marBottom w:val="0"/>
          <w:divBdr>
            <w:top w:val="none" w:sz="0" w:space="0" w:color="auto"/>
            <w:left w:val="none" w:sz="0" w:space="0" w:color="auto"/>
            <w:bottom w:val="none" w:sz="0" w:space="0" w:color="auto"/>
            <w:right w:val="none" w:sz="0" w:space="0" w:color="auto"/>
          </w:divBdr>
        </w:div>
      </w:divsChild>
    </w:div>
    <w:div w:id="1940946836">
      <w:bodyDiv w:val="1"/>
      <w:marLeft w:val="0"/>
      <w:marRight w:val="0"/>
      <w:marTop w:val="0"/>
      <w:marBottom w:val="0"/>
      <w:divBdr>
        <w:top w:val="none" w:sz="0" w:space="0" w:color="auto"/>
        <w:left w:val="none" w:sz="0" w:space="0" w:color="auto"/>
        <w:bottom w:val="none" w:sz="0" w:space="0" w:color="auto"/>
        <w:right w:val="none" w:sz="0" w:space="0" w:color="auto"/>
      </w:divBdr>
      <w:divsChild>
        <w:div w:id="14986873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diagramData" Target="diagrams/data1.xml"/><Relationship Id="rId18" Type="http://schemas.openxmlformats.org/officeDocument/2006/relationships/header" Target="head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2.xml"/><Relationship Id="rId34" Type="http://schemas.microsoft.com/office/2011/relationships/commentsExtended" Target="commentsExtended.xml"/><Relationship Id="rId7" Type="http://schemas.openxmlformats.org/officeDocument/2006/relationships/styles" Target="styles.xml"/><Relationship Id="rId12" Type="http://schemas.openxmlformats.org/officeDocument/2006/relationships/endnotes" Target="endnotes.xml"/><Relationship Id="rId17" Type="http://schemas.microsoft.com/office/2007/relationships/diagramDrawing" Target="diagrams/drawing1.xml"/><Relationship Id="rId25" Type="http://schemas.openxmlformats.org/officeDocument/2006/relationships/header" Target="header4.xm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mailto:diversity.lypft@nhs.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diagramQuickStyle" Target="diagrams/quickStyle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diagramLayout" Target="diagrams/layout1.xml"/><Relationship Id="rId22" Type="http://schemas.openxmlformats.org/officeDocument/2006/relationships/footer" Target="footer2.xml"/><Relationship Id="rId27"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BE2C33-1B4E-4CDB-B983-D895349FCDE0}"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9E56E6AF-54B7-4A21-9233-3ADFFB120781}">
      <dgm:prSet phldrT="[Text]"/>
      <dgm:spPr>
        <a:xfrm rot="5400000">
          <a:off x="-199215" y="199990"/>
          <a:ext cx="1328104" cy="929673"/>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r>
            <a:rPr lang="en-GB">
              <a:solidFill>
                <a:sysClr val="window" lastClr="FFFFFF"/>
              </a:solidFill>
              <a:latin typeface="Calibri"/>
              <a:ea typeface="+mn-ea"/>
              <a:cs typeface="+mn-cs"/>
            </a:rPr>
            <a:t>Pre admission</a:t>
          </a:r>
        </a:p>
      </dgm:t>
    </dgm:pt>
    <dgm:pt modelId="{3B3BC8AE-C38F-4798-B9F8-A30EFF7C56AD}" type="parTrans" cxnId="{7320A496-5461-48BB-B586-21A6DF469638}">
      <dgm:prSet/>
      <dgm:spPr/>
      <dgm:t>
        <a:bodyPr/>
        <a:lstStyle/>
        <a:p>
          <a:endParaRPr lang="en-GB"/>
        </a:p>
      </dgm:t>
    </dgm:pt>
    <dgm:pt modelId="{3655AA83-52F0-42DB-BFF6-CD69CBBD1349}" type="sibTrans" cxnId="{7320A496-5461-48BB-B586-21A6DF469638}">
      <dgm:prSet/>
      <dgm:spPr/>
      <dgm:t>
        <a:bodyPr/>
        <a:lstStyle/>
        <a:p>
          <a:endParaRPr lang="en-GB"/>
        </a:p>
      </dgm:t>
    </dgm:pt>
    <dgm:pt modelId="{6F9F67EE-17EB-4604-9DB9-42360C454287}">
      <dgm:prSet phldrT="[Text]"/>
      <dgm:spPr>
        <a:xfrm rot="5400000">
          <a:off x="-199215" y="1413008"/>
          <a:ext cx="1328104" cy="929673"/>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r>
            <a:rPr lang="en-GB">
              <a:solidFill>
                <a:sysClr val="window" lastClr="FFFFFF"/>
              </a:solidFill>
              <a:latin typeface="Calibri"/>
              <a:ea typeface="+mn-ea"/>
              <a:cs typeface="+mn-cs"/>
            </a:rPr>
            <a:t>Admission</a:t>
          </a:r>
        </a:p>
        <a:p>
          <a:r>
            <a:rPr lang="en-GB">
              <a:solidFill>
                <a:sysClr val="window" lastClr="FFFFFF"/>
              </a:solidFill>
              <a:latin typeface="Calibri"/>
              <a:ea typeface="+mn-ea"/>
              <a:cs typeface="+mn-cs"/>
            </a:rPr>
            <a:t>(first 72 hours)</a:t>
          </a:r>
        </a:p>
      </dgm:t>
    </dgm:pt>
    <dgm:pt modelId="{44ED299A-1887-4D61-8E2A-83CE591536F2}" type="parTrans" cxnId="{162B52D5-1547-4902-BEF9-8DB5C3CB2BD5}">
      <dgm:prSet/>
      <dgm:spPr/>
      <dgm:t>
        <a:bodyPr/>
        <a:lstStyle/>
        <a:p>
          <a:endParaRPr lang="en-GB"/>
        </a:p>
      </dgm:t>
    </dgm:pt>
    <dgm:pt modelId="{6BC20695-BE86-462A-AB3B-34F68F64974E}" type="sibTrans" cxnId="{162B52D5-1547-4902-BEF9-8DB5C3CB2BD5}">
      <dgm:prSet/>
      <dgm:spPr/>
      <dgm:t>
        <a:bodyPr/>
        <a:lstStyle/>
        <a:p>
          <a:endParaRPr lang="en-GB"/>
        </a:p>
      </dgm:t>
    </dgm:pt>
    <dgm:pt modelId="{0A399EBC-DCC3-4CD6-8252-F1EEC6165564}">
      <dgm:prSet phldrT="[Text]"/>
      <dgm:spPr>
        <a:xfrm rot="5400000">
          <a:off x="-199215" y="2626025"/>
          <a:ext cx="1328104" cy="929673"/>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r>
            <a:rPr lang="en-GB">
              <a:solidFill>
                <a:sysClr val="window" lastClr="FFFFFF"/>
              </a:solidFill>
              <a:latin typeface="Calibri"/>
              <a:ea typeface="+mn-ea"/>
              <a:cs typeface="+mn-cs"/>
            </a:rPr>
            <a:t>Treatment</a:t>
          </a:r>
        </a:p>
      </dgm:t>
    </dgm:pt>
    <dgm:pt modelId="{C6FAC2D3-7699-4783-9D1B-B68B49B6D952}" type="parTrans" cxnId="{A20C9C71-A8D6-47E4-ACB9-74236000634C}">
      <dgm:prSet/>
      <dgm:spPr/>
      <dgm:t>
        <a:bodyPr/>
        <a:lstStyle/>
        <a:p>
          <a:endParaRPr lang="en-GB"/>
        </a:p>
      </dgm:t>
    </dgm:pt>
    <dgm:pt modelId="{C252362D-EE7D-47A1-88D7-037CAE9D5F22}" type="sibTrans" cxnId="{A20C9C71-A8D6-47E4-ACB9-74236000634C}">
      <dgm:prSet/>
      <dgm:spPr/>
      <dgm:t>
        <a:bodyPr/>
        <a:lstStyle/>
        <a:p>
          <a:endParaRPr lang="en-GB"/>
        </a:p>
      </dgm:t>
    </dgm:pt>
    <dgm:pt modelId="{73516091-4AAE-4BCB-B923-8F6983E53837}">
      <dgm:prSet phldrT="[Text]" custT="1"/>
      <dgm:spPr>
        <a:xfrm rot="5400000">
          <a:off x="2729696" y="580080"/>
          <a:ext cx="863268" cy="4556726"/>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solidFill>
                <a:sysClr val="windowText" lastClr="000000">
                  <a:hueOff val="0"/>
                  <a:satOff val="0"/>
                  <a:lumOff val="0"/>
                  <a:alphaOff val="0"/>
                </a:sysClr>
              </a:solidFill>
              <a:latin typeface="Calibri"/>
              <a:ea typeface="+mn-ea"/>
              <a:cs typeface="+mn-cs"/>
            </a:rPr>
            <a:t>Ongoing review of service users  progress to discharge, their needs and goals to be met during inpatient stay, has anything changed, have any barriers to discharge been identified  and what actions are required to facilate transfer/discharge</a:t>
          </a:r>
        </a:p>
      </dgm:t>
    </dgm:pt>
    <dgm:pt modelId="{05363369-67D4-4735-9CE2-0A234B0D83DE}" type="parTrans" cxnId="{4F878B5A-307E-4964-803F-A938EE7EFB06}">
      <dgm:prSet/>
      <dgm:spPr/>
      <dgm:t>
        <a:bodyPr/>
        <a:lstStyle/>
        <a:p>
          <a:endParaRPr lang="en-GB"/>
        </a:p>
      </dgm:t>
    </dgm:pt>
    <dgm:pt modelId="{436515F4-A175-469F-8AB0-352D09276B93}" type="sibTrans" cxnId="{4F878B5A-307E-4964-803F-A938EE7EFB06}">
      <dgm:prSet/>
      <dgm:spPr/>
      <dgm:t>
        <a:bodyPr/>
        <a:lstStyle/>
        <a:p>
          <a:endParaRPr lang="en-GB"/>
        </a:p>
      </dgm:t>
    </dgm:pt>
    <dgm:pt modelId="{3E47E0BA-5C03-424A-8982-15BFFF505C27}">
      <dgm:prSet/>
      <dgm:spPr>
        <a:xfrm rot="5400000">
          <a:off x="-199215" y="3839043"/>
          <a:ext cx="1328104" cy="929673"/>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r>
            <a:rPr lang="en-GB">
              <a:solidFill>
                <a:sysClr val="window" lastClr="FFFFFF"/>
              </a:solidFill>
              <a:latin typeface="Calibri"/>
              <a:ea typeface="+mn-ea"/>
              <a:cs typeface="+mn-cs"/>
            </a:rPr>
            <a:t>Discharge Planning</a:t>
          </a:r>
        </a:p>
      </dgm:t>
    </dgm:pt>
    <dgm:pt modelId="{D9AB3E65-0EC2-45AD-8F72-299797F2CF0C}" type="parTrans" cxnId="{9CCD3BC4-F495-4B64-95AC-2EBE065BA8E3}">
      <dgm:prSet/>
      <dgm:spPr/>
      <dgm:t>
        <a:bodyPr/>
        <a:lstStyle/>
        <a:p>
          <a:endParaRPr lang="en-GB"/>
        </a:p>
      </dgm:t>
    </dgm:pt>
    <dgm:pt modelId="{EE9A1A06-F249-4C2A-9E8C-8B2E16AC0E5C}" type="sibTrans" cxnId="{9CCD3BC4-F495-4B64-95AC-2EBE065BA8E3}">
      <dgm:prSet/>
      <dgm:spPr/>
      <dgm:t>
        <a:bodyPr/>
        <a:lstStyle/>
        <a:p>
          <a:endParaRPr lang="en-GB"/>
        </a:p>
      </dgm:t>
    </dgm:pt>
    <dgm:pt modelId="{4103C92D-9B11-4C72-A025-90DF04025C75}">
      <dgm:prSet/>
      <dgm:spPr>
        <a:xfrm rot="5400000">
          <a:off x="-199215" y="5052060"/>
          <a:ext cx="1328104" cy="929673"/>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r>
            <a:rPr lang="en-GB">
              <a:solidFill>
                <a:sysClr val="window" lastClr="FFFFFF"/>
              </a:solidFill>
              <a:latin typeface="Calibri"/>
              <a:ea typeface="+mn-ea"/>
              <a:cs typeface="+mn-cs"/>
            </a:rPr>
            <a:t>Delayed Transfer</a:t>
          </a:r>
        </a:p>
      </dgm:t>
    </dgm:pt>
    <dgm:pt modelId="{951EACED-0524-4DAC-B148-B7AF9A532ACC}" type="parTrans" cxnId="{8B2C9C7B-9718-4F3B-A384-5BC708335373}">
      <dgm:prSet/>
      <dgm:spPr/>
      <dgm:t>
        <a:bodyPr/>
        <a:lstStyle/>
        <a:p>
          <a:endParaRPr lang="en-GB"/>
        </a:p>
      </dgm:t>
    </dgm:pt>
    <dgm:pt modelId="{24122B89-D7CE-4E9A-9E87-1FA22CEDC9D0}" type="sibTrans" cxnId="{8B2C9C7B-9718-4F3B-A384-5BC708335373}">
      <dgm:prSet/>
      <dgm:spPr/>
      <dgm:t>
        <a:bodyPr/>
        <a:lstStyle/>
        <a:p>
          <a:endParaRPr lang="en-GB"/>
        </a:p>
      </dgm:t>
    </dgm:pt>
    <dgm:pt modelId="{707977AE-23E2-4022-AD43-32245FC89409}">
      <dgm:prSet phldrT="[Text]" custT="1"/>
      <dgm:spPr>
        <a:xfrm rot="5400000">
          <a:off x="2729696" y="580080"/>
          <a:ext cx="863268" cy="4556726"/>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solidFill>
                <a:sysClr val="windowText" lastClr="000000">
                  <a:hueOff val="0"/>
                  <a:satOff val="0"/>
                  <a:lumOff val="0"/>
                  <a:alphaOff val="0"/>
                </a:sysClr>
              </a:solidFill>
              <a:latin typeface="Calibri"/>
              <a:ea typeface="+mn-ea"/>
              <a:cs typeface="+mn-cs"/>
            </a:rPr>
            <a:t>Information continually shared and discussed with service user, community team, carers, adult social care and any other agencies identified and involved in the service users current or future care.</a:t>
          </a:r>
        </a:p>
      </dgm:t>
    </dgm:pt>
    <dgm:pt modelId="{DDF2E2E7-4859-4835-B157-1C453B2B973A}" type="parTrans" cxnId="{268C56B5-63DC-422C-ABDB-488866E058ED}">
      <dgm:prSet/>
      <dgm:spPr/>
      <dgm:t>
        <a:bodyPr/>
        <a:lstStyle/>
        <a:p>
          <a:endParaRPr lang="en-GB"/>
        </a:p>
      </dgm:t>
    </dgm:pt>
    <dgm:pt modelId="{BD3F515F-BCA1-4C96-92DB-A7A385CD6371}" type="sibTrans" cxnId="{268C56B5-63DC-422C-ABDB-488866E058ED}">
      <dgm:prSet/>
      <dgm:spPr/>
      <dgm:t>
        <a:bodyPr/>
        <a:lstStyle/>
        <a:p>
          <a:endParaRPr lang="en-GB"/>
        </a:p>
      </dgm:t>
    </dgm:pt>
    <dgm:pt modelId="{CB7C6821-7BEA-401F-92C6-238D0488F6F7}">
      <dgm:prSet phldrT="[Text]" custT="1"/>
      <dgm:spPr>
        <a:xfrm rot="5400000">
          <a:off x="2729696" y="580080"/>
          <a:ext cx="863268" cy="4556726"/>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solidFill>
                <a:sysClr val="windowText" lastClr="000000">
                  <a:hueOff val="0"/>
                  <a:satOff val="0"/>
                  <a:lumOff val="0"/>
                  <a:alphaOff val="0"/>
                </a:sysClr>
              </a:solidFill>
              <a:latin typeface="Calibri"/>
              <a:ea typeface="+mn-ea"/>
              <a:cs typeface="+mn-cs"/>
            </a:rPr>
            <a:t>Review planned date of discharge and amend this as required</a:t>
          </a:r>
        </a:p>
      </dgm:t>
    </dgm:pt>
    <dgm:pt modelId="{919F25D7-68AE-4173-A408-A296AE718D42}" type="parTrans" cxnId="{0F260075-FE28-44D2-8F19-B05FE7C99BAD}">
      <dgm:prSet/>
      <dgm:spPr/>
      <dgm:t>
        <a:bodyPr/>
        <a:lstStyle/>
        <a:p>
          <a:endParaRPr lang="en-GB"/>
        </a:p>
      </dgm:t>
    </dgm:pt>
    <dgm:pt modelId="{348AB81D-CDF8-49E2-AE12-2D5AE3486C7B}" type="sibTrans" cxnId="{0F260075-FE28-44D2-8F19-B05FE7C99BAD}">
      <dgm:prSet/>
      <dgm:spPr/>
      <dgm:t>
        <a:bodyPr/>
        <a:lstStyle/>
        <a:p>
          <a:endParaRPr lang="en-GB"/>
        </a:p>
      </dgm:t>
    </dgm:pt>
    <dgm:pt modelId="{F2765D3F-892B-49E6-BA7A-DF66674FCCE9}">
      <dgm:prSet phldrT="[Text]" custT="1"/>
      <dgm:spPr>
        <a:xfrm rot="5400000">
          <a:off x="2776402" y="-632936"/>
          <a:ext cx="863268" cy="4556726"/>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solidFill>
                <a:sysClr val="windowText" lastClr="000000">
                  <a:hueOff val="0"/>
                  <a:satOff val="0"/>
                  <a:lumOff val="0"/>
                  <a:alphaOff val="0"/>
                </a:sysClr>
              </a:solidFill>
              <a:latin typeface="Calibri"/>
              <a:ea typeface="+mn-ea"/>
              <a:cs typeface="+mn-cs"/>
            </a:rPr>
            <a:t>Ensure that all teams involved with the service user's care are made aware of their admission to hospital this should include the service users carers where this has been agreed. Where not idenfited referal care coordination is made</a:t>
          </a:r>
        </a:p>
      </dgm:t>
    </dgm:pt>
    <dgm:pt modelId="{10E08BA1-EA6A-4884-BCA7-9313116448C9}" type="parTrans" cxnId="{7D173E9B-8D7E-4512-954F-42EAA1BAAECC}">
      <dgm:prSet/>
      <dgm:spPr/>
      <dgm:t>
        <a:bodyPr/>
        <a:lstStyle/>
        <a:p>
          <a:endParaRPr lang="en-GB"/>
        </a:p>
      </dgm:t>
    </dgm:pt>
    <dgm:pt modelId="{3787F2B4-889F-4840-B3EF-DCBF952B36C4}" type="sibTrans" cxnId="{7D173E9B-8D7E-4512-954F-42EAA1BAAECC}">
      <dgm:prSet/>
      <dgm:spPr/>
      <dgm:t>
        <a:bodyPr/>
        <a:lstStyle/>
        <a:p>
          <a:endParaRPr lang="en-GB"/>
        </a:p>
      </dgm:t>
    </dgm:pt>
    <dgm:pt modelId="{8E1D6C09-7797-4EB2-BD6A-C08A9B7E860F}">
      <dgm:prSet phldrT="[Text]" custT="1"/>
      <dgm:spPr>
        <a:xfrm rot="5400000">
          <a:off x="2776402" y="-632936"/>
          <a:ext cx="863268" cy="4556726"/>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solidFill>
                <a:sysClr val="windowText" lastClr="000000">
                  <a:hueOff val="0"/>
                  <a:satOff val="0"/>
                  <a:lumOff val="0"/>
                  <a:alphaOff val="0"/>
                </a:sysClr>
              </a:solidFill>
              <a:latin typeface="Calibri"/>
              <a:ea typeface="+mn-ea"/>
              <a:cs typeface="+mn-cs"/>
            </a:rPr>
            <a:t>Initial discharge plan should be agreed by the MDT, all barriers to discharge should be identified and plans developed to mitigate these. An initial discharge date should be set and communicated to the service user and their carers</a:t>
          </a:r>
        </a:p>
      </dgm:t>
    </dgm:pt>
    <dgm:pt modelId="{96E20888-6E3D-4030-81B7-ED42FD8BF904}" type="parTrans" cxnId="{52802285-8538-4316-899C-A6078371A46F}">
      <dgm:prSet/>
      <dgm:spPr/>
      <dgm:t>
        <a:bodyPr/>
        <a:lstStyle/>
        <a:p>
          <a:endParaRPr lang="en-GB"/>
        </a:p>
      </dgm:t>
    </dgm:pt>
    <dgm:pt modelId="{5E6927EE-D9AE-44BD-982D-C8ACD303F706}" type="sibTrans" cxnId="{52802285-8538-4316-899C-A6078371A46F}">
      <dgm:prSet/>
      <dgm:spPr/>
      <dgm:t>
        <a:bodyPr/>
        <a:lstStyle/>
        <a:p>
          <a:endParaRPr lang="en-GB"/>
        </a:p>
      </dgm:t>
    </dgm:pt>
    <dgm:pt modelId="{35AE2338-6C65-405F-8961-E14D71EE6397}">
      <dgm:prSet phldrT="[Text]" custT="1"/>
      <dgm:spPr>
        <a:xfrm rot="5400000">
          <a:off x="2776402" y="-632936"/>
          <a:ext cx="863268" cy="4556726"/>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solidFill>
                <a:sysClr val="windowText" lastClr="000000">
                  <a:hueOff val="0"/>
                  <a:satOff val="0"/>
                  <a:lumOff val="0"/>
                  <a:alphaOff val="0"/>
                </a:sysClr>
              </a:solidFill>
              <a:latin typeface="Calibri"/>
              <a:ea typeface="+mn-ea"/>
              <a:cs typeface="+mn-cs"/>
            </a:rPr>
            <a:t> Initial CPA meeting date set </a:t>
          </a:r>
          <a:r>
            <a:rPr lang="en-GB" sz="800">
              <a:solidFill>
                <a:sysClr val="windowText" lastClr="000000"/>
              </a:solidFill>
              <a:latin typeface="Calibri"/>
              <a:ea typeface="+mn-ea"/>
              <a:cs typeface="+mn-cs"/>
            </a:rPr>
            <a:t>for 3 weeks </a:t>
          </a:r>
          <a:r>
            <a:rPr lang="en-GB" sz="800">
              <a:solidFill>
                <a:sysClr val="windowText" lastClr="000000">
                  <a:hueOff val="0"/>
                  <a:satOff val="0"/>
                  <a:lumOff val="0"/>
                  <a:alphaOff val="0"/>
                </a:sysClr>
              </a:solidFill>
              <a:latin typeface="Calibri"/>
              <a:ea typeface="+mn-ea"/>
              <a:cs typeface="+mn-cs"/>
            </a:rPr>
            <a:t>from date of admission</a:t>
          </a:r>
        </a:p>
      </dgm:t>
    </dgm:pt>
    <dgm:pt modelId="{38CF688D-E797-490C-8E30-863787A1BDF5}" type="parTrans" cxnId="{7D1597CE-113E-43B1-A6E0-F9A1A08B2A13}">
      <dgm:prSet/>
      <dgm:spPr/>
      <dgm:t>
        <a:bodyPr/>
        <a:lstStyle/>
        <a:p>
          <a:endParaRPr lang="en-GB"/>
        </a:p>
      </dgm:t>
    </dgm:pt>
    <dgm:pt modelId="{92D918E4-0DD3-4936-97B3-8C891B1BCD91}" type="sibTrans" cxnId="{7D1597CE-113E-43B1-A6E0-F9A1A08B2A13}">
      <dgm:prSet/>
      <dgm:spPr/>
      <dgm:t>
        <a:bodyPr/>
        <a:lstStyle/>
        <a:p>
          <a:endParaRPr lang="en-GB"/>
        </a:p>
      </dgm:t>
    </dgm:pt>
    <dgm:pt modelId="{08B640F1-9D12-46E5-8736-B90D83557881}">
      <dgm:prSet custT="1"/>
      <dgm:spPr>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t> Liaise with the discharge support service and inform them of the discharge plan and date of discharge</a:t>
          </a:r>
        </a:p>
      </dgm:t>
    </dgm:pt>
    <dgm:pt modelId="{334D422C-6142-4ADB-B97C-715070EE0DE1}" type="parTrans" cxnId="{F5808649-CBFE-497D-A4B9-C40E8C08F877}">
      <dgm:prSet/>
      <dgm:spPr/>
      <dgm:t>
        <a:bodyPr/>
        <a:lstStyle/>
        <a:p>
          <a:endParaRPr lang="en-GB"/>
        </a:p>
      </dgm:t>
    </dgm:pt>
    <dgm:pt modelId="{876545E6-EC6A-40FA-B3B1-EB34EFEB2E21}" type="sibTrans" cxnId="{F5808649-CBFE-497D-A4B9-C40E8C08F877}">
      <dgm:prSet/>
      <dgm:spPr/>
      <dgm:t>
        <a:bodyPr/>
        <a:lstStyle/>
        <a:p>
          <a:endParaRPr lang="en-GB"/>
        </a:p>
      </dgm:t>
    </dgm:pt>
    <dgm:pt modelId="{F71F8ADB-4D5D-485E-B63E-E93B120876B6}">
      <dgm:prSet custT="1"/>
      <dgm:spPr>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t> Communicate the discharge plan to the service user, carer and community teams including partners involved in their care and ensure any changes to this are widely commuinicated and explained</a:t>
          </a:r>
        </a:p>
      </dgm:t>
    </dgm:pt>
    <dgm:pt modelId="{25593760-A90F-4B68-A0B4-B8F284DE728E}" type="parTrans" cxnId="{8033697D-6CD1-4019-8045-23EDDFE2BC5C}">
      <dgm:prSet/>
      <dgm:spPr/>
      <dgm:t>
        <a:bodyPr/>
        <a:lstStyle/>
        <a:p>
          <a:endParaRPr lang="en-GB"/>
        </a:p>
      </dgm:t>
    </dgm:pt>
    <dgm:pt modelId="{BE36646F-DD0B-45BB-B677-2733661BF614}" type="sibTrans" cxnId="{8033697D-6CD1-4019-8045-23EDDFE2BC5C}">
      <dgm:prSet/>
      <dgm:spPr/>
      <dgm:t>
        <a:bodyPr/>
        <a:lstStyle/>
        <a:p>
          <a:endParaRPr lang="en-GB"/>
        </a:p>
      </dgm:t>
    </dgm:pt>
    <dgm:pt modelId="{204F7B48-4907-4473-A25A-ABBE4F36A608}">
      <dgm:prSet/>
      <dgm:spPr>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endParaRPr lang="en-GB" sz="700"/>
        </a:p>
      </dgm:t>
    </dgm:pt>
    <dgm:pt modelId="{0AF88A1E-8B95-49F3-B929-CBC84F230541}" type="parTrans" cxnId="{B11A6F49-DF72-4EAD-A136-77E8E89B6351}">
      <dgm:prSet/>
      <dgm:spPr/>
      <dgm:t>
        <a:bodyPr/>
        <a:lstStyle/>
        <a:p>
          <a:endParaRPr lang="en-GB"/>
        </a:p>
      </dgm:t>
    </dgm:pt>
    <dgm:pt modelId="{DB51C286-E9A6-493A-8BA3-6AE7B6DDBB41}" type="sibTrans" cxnId="{B11A6F49-DF72-4EAD-A136-77E8E89B6351}">
      <dgm:prSet/>
      <dgm:spPr/>
      <dgm:t>
        <a:bodyPr/>
        <a:lstStyle/>
        <a:p>
          <a:endParaRPr lang="en-GB"/>
        </a:p>
      </dgm:t>
    </dgm:pt>
    <dgm:pt modelId="{60A36316-8D4A-4A6B-9B43-E53DC1C8F60A}">
      <dgm:prSet custT="1"/>
      <dgm:spPr>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t>Discharge summary sent to GP within 7 days of discharge</a:t>
          </a:r>
        </a:p>
      </dgm:t>
    </dgm:pt>
    <dgm:pt modelId="{17A1F51C-DCB6-4060-9FDA-6F6AC36E0AB3}" type="parTrans" cxnId="{39260DFB-DD08-4A4A-A0DB-A09CE160D022}">
      <dgm:prSet/>
      <dgm:spPr/>
      <dgm:t>
        <a:bodyPr/>
        <a:lstStyle/>
        <a:p>
          <a:endParaRPr lang="en-GB"/>
        </a:p>
      </dgm:t>
    </dgm:pt>
    <dgm:pt modelId="{A8A00801-C992-41BE-B7E0-F0FE0DDEF5AA}" type="sibTrans" cxnId="{39260DFB-DD08-4A4A-A0DB-A09CE160D022}">
      <dgm:prSet/>
      <dgm:spPr/>
      <dgm:t>
        <a:bodyPr/>
        <a:lstStyle/>
        <a:p>
          <a:endParaRPr lang="en-GB"/>
        </a:p>
      </dgm:t>
    </dgm:pt>
    <dgm:pt modelId="{569BFCB9-85FE-4533-BC51-6A97A761EE2C}">
      <dgm:prSet custT="1"/>
      <dgm:spPr>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t> Communicate any use of leave with carers and other teams involved in the service user's care and any support needs with this</a:t>
          </a:r>
        </a:p>
      </dgm:t>
    </dgm:pt>
    <dgm:pt modelId="{10F24B87-387D-4309-B1EB-56EA70B04608}" type="parTrans" cxnId="{D74B801C-1D17-4A6E-A51C-2A980B79FC3D}">
      <dgm:prSet/>
      <dgm:spPr/>
      <dgm:t>
        <a:bodyPr/>
        <a:lstStyle/>
        <a:p>
          <a:endParaRPr lang="en-GB"/>
        </a:p>
      </dgm:t>
    </dgm:pt>
    <dgm:pt modelId="{6F1CB2C7-E879-4938-B979-84CF5A456FF2}" type="sibTrans" cxnId="{D74B801C-1D17-4A6E-A51C-2A980B79FC3D}">
      <dgm:prSet/>
      <dgm:spPr/>
      <dgm:t>
        <a:bodyPr/>
        <a:lstStyle/>
        <a:p>
          <a:endParaRPr lang="en-GB"/>
        </a:p>
      </dgm:t>
    </dgm:pt>
    <dgm:pt modelId="{2A2395ED-E681-4DC5-8B8D-DBFB79359A22}">
      <dgm:prSet custT="1"/>
      <dgm:spPr>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t> Community teams (CMHT and CRIS S)/IHTT/ECHT undertake regular in-reach to the wards to identify possible service users who </a:t>
          </a:r>
          <a:r>
            <a:rPr lang="en-GB" sz="800">
              <a:solidFill>
                <a:sysClr val="windowText" lastClr="000000"/>
              </a:solidFill>
            </a:rPr>
            <a:t>could be given additional support to facilitate early discharge</a:t>
          </a:r>
        </a:p>
      </dgm:t>
    </dgm:pt>
    <dgm:pt modelId="{E64A15CC-9B1F-4170-8434-6793610FB817}" type="parTrans" cxnId="{70426E33-891E-4594-9B43-AAB4C3724E8F}">
      <dgm:prSet/>
      <dgm:spPr/>
      <dgm:t>
        <a:bodyPr/>
        <a:lstStyle/>
        <a:p>
          <a:endParaRPr lang="en-GB"/>
        </a:p>
      </dgm:t>
    </dgm:pt>
    <dgm:pt modelId="{3FDE8B47-3AAB-4FFD-BA86-7CB48394615C}" type="sibTrans" cxnId="{70426E33-891E-4594-9B43-AAB4C3724E8F}">
      <dgm:prSet/>
      <dgm:spPr/>
      <dgm:t>
        <a:bodyPr/>
        <a:lstStyle/>
        <a:p>
          <a:endParaRPr lang="en-GB"/>
        </a:p>
      </dgm:t>
    </dgm:pt>
    <dgm:pt modelId="{2DD9CAD8-1893-4F43-8332-DDC4925C4538}">
      <dgm:prSet phldrT="[Text]" custT="1"/>
      <dgm:spPr>
        <a:xfrm rot="5400000">
          <a:off x="2729696" y="580080"/>
          <a:ext cx="863268" cy="4556726"/>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solidFill>
                <a:sysClr val="windowText" lastClr="000000">
                  <a:hueOff val="0"/>
                  <a:satOff val="0"/>
                  <a:lumOff val="0"/>
                  <a:alphaOff val="0"/>
                </a:sysClr>
              </a:solidFill>
              <a:latin typeface="Calibri"/>
              <a:ea typeface="+mn-ea"/>
              <a:cs typeface="+mn-cs"/>
            </a:rPr>
            <a:t>Decision patient is fit/safe/ready for discharge-inform service-user /carer and other agencies involved in  transfer/discharge planning. Record in multi-disciplinary case-notes. and transfer and discharge planning case-notes </a:t>
          </a:r>
        </a:p>
      </dgm:t>
    </dgm:pt>
    <dgm:pt modelId="{63BE3621-D707-437D-AB4C-CEA8C52F6322}" type="parTrans" cxnId="{80B6DC25-3F08-466A-933F-FFB4094C5480}">
      <dgm:prSet/>
      <dgm:spPr/>
      <dgm:t>
        <a:bodyPr/>
        <a:lstStyle/>
        <a:p>
          <a:endParaRPr lang="en-GB"/>
        </a:p>
      </dgm:t>
    </dgm:pt>
    <dgm:pt modelId="{CC052DAD-D55F-44BD-A6A4-14928A4289C3}" type="sibTrans" cxnId="{80B6DC25-3F08-466A-933F-FFB4094C5480}">
      <dgm:prSet/>
      <dgm:spPr/>
      <dgm:t>
        <a:bodyPr/>
        <a:lstStyle/>
        <a:p>
          <a:endParaRPr lang="en-GB"/>
        </a:p>
      </dgm:t>
    </dgm:pt>
    <dgm:pt modelId="{02E8DFCA-121A-4985-8922-0E98A222BBBA}">
      <dgm:prSet phldrT="[Text]" custT="1"/>
      <dgm:spPr>
        <a:xfrm rot="5400000">
          <a:off x="2776402" y="-632936"/>
          <a:ext cx="863268" cy="4556726"/>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solidFill>
                <a:sysClr val="windowText" lastClr="000000">
                  <a:hueOff val="0"/>
                  <a:satOff val="0"/>
                  <a:lumOff val="0"/>
                  <a:alphaOff val="0"/>
                </a:sysClr>
              </a:solidFill>
              <a:latin typeface="Calibri"/>
              <a:ea typeface="+mn-ea"/>
              <a:cs typeface="+mn-cs"/>
            </a:rPr>
            <a:t>Complete initial formulation and communicate this with the service users and others involved in their care</a:t>
          </a:r>
        </a:p>
      </dgm:t>
    </dgm:pt>
    <dgm:pt modelId="{925074DE-C31D-4643-8139-5AB48EF14E2E}" type="parTrans" cxnId="{8ABEAFAF-9D97-40A8-8B80-5C6C6BDC09BD}">
      <dgm:prSet/>
      <dgm:spPr/>
      <dgm:t>
        <a:bodyPr/>
        <a:lstStyle/>
        <a:p>
          <a:endParaRPr lang="en-GB"/>
        </a:p>
      </dgm:t>
    </dgm:pt>
    <dgm:pt modelId="{D9BDC2F9-408C-4B89-AF1B-1D6A8EBAAD01}" type="sibTrans" cxnId="{8ABEAFAF-9D97-40A8-8B80-5C6C6BDC09BD}">
      <dgm:prSet/>
      <dgm:spPr/>
      <dgm:t>
        <a:bodyPr/>
        <a:lstStyle/>
        <a:p>
          <a:endParaRPr lang="en-GB"/>
        </a:p>
      </dgm:t>
    </dgm:pt>
    <dgm:pt modelId="{E11DE2C6-A947-45F2-8200-EA5E1A2DE6FD}">
      <dgm:prSet phldrT="[Text]" custT="1"/>
      <dgm:spPr>
        <a:xfrm rot="5400000">
          <a:off x="2729696" y="580080"/>
          <a:ext cx="863268" cy="4556726"/>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solidFill>
                <a:sysClr val="windowText" lastClr="000000">
                  <a:hueOff val="0"/>
                  <a:satOff val="0"/>
                  <a:lumOff val="0"/>
                  <a:alphaOff val="0"/>
                </a:sysClr>
              </a:solidFill>
              <a:latin typeface="Calibri"/>
              <a:ea typeface="+mn-ea"/>
              <a:cs typeface="+mn-cs"/>
            </a:rPr>
            <a:t>Review formulation and care plan and amend this as required, communicate this to the service user and others involved in their care</a:t>
          </a:r>
        </a:p>
      </dgm:t>
    </dgm:pt>
    <dgm:pt modelId="{122AE381-3DC0-45F2-8F46-1364644BDEE4}" type="parTrans" cxnId="{5BDD7161-3D5F-4A91-9A02-6B08B7A7A4C7}">
      <dgm:prSet/>
      <dgm:spPr/>
      <dgm:t>
        <a:bodyPr/>
        <a:lstStyle/>
        <a:p>
          <a:endParaRPr lang="en-GB"/>
        </a:p>
      </dgm:t>
    </dgm:pt>
    <dgm:pt modelId="{F62E7CCC-4CEC-4AD0-91C8-C26F02B4DB06}" type="sibTrans" cxnId="{5BDD7161-3D5F-4A91-9A02-6B08B7A7A4C7}">
      <dgm:prSet/>
      <dgm:spPr/>
      <dgm:t>
        <a:bodyPr/>
        <a:lstStyle/>
        <a:p>
          <a:endParaRPr lang="en-GB"/>
        </a:p>
      </dgm:t>
    </dgm:pt>
    <dgm:pt modelId="{40EABD04-07D4-4F3F-98D1-F2AD19E18922}">
      <dgm:prSet custT="1"/>
      <dgm:spPr>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t> Ensure that community follow up is planned within 7 days and that the service user is aware of this</a:t>
          </a:r>
        </a:p>
      </dgm:t>
    </dgm:pt>
    <dgm:pt modelId="{B17D698A-B1B4-401C-B6D7-706141E2061D}" type="parTrans" cxnId="{AD36D906-8277-493A-8827-E696CA9245F4}">
      <dgm:prSet/>
      <dgm:spPr/>
      <dgm:t>
        <a:bodyPr/>
        <a:lstStyle/>
        <a:p>
          <a:endParaRPr lang="en-GB"/>
        </a:p>
      </dgm:t>
    </dgm:pt>
    <dgm:pt modelId="{E7AF2F6E-A7D2-4463-8D7E-A240F1F39A69}" type="sibTrans" cxnId="{AD36D906-8277-493A-8827-E696CA9245F4}">
      <dgm:prSet/>
      <dgm:spPr/>
      <dgm:t>
        <a:bodyPr/>
        <a:lstStyle/>
        <a:p>
          <a:endParaRPr lang="en-GB"/>
        </a:p>
      </dgm:t>
    </dgm:pt>
    <dgm:pt modelId="{B70A96BB-C151-4D3F-B9B1-F5F7CAB80C5A}">
      <dgm:prSet custT="1"/>
      <dgm:spPr>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t>Multi disciplinary team agree that service use is medically fit  or optimised for discharge  and record this on Paris including delay reason and delay agency</a:t>
          </a:r>
        </a:p>
      </dgm:t>
    </dgm:pt>
    <dgm:pt modelId="{6B94F109-CA57-4398-A64C-D6BA7A875AAF}" type="parTrans" cxnId="{C3590157-821A-436F-9196-786ACFE3520A}">
      <dgm:prSet/>
      <dgm:spPr/>
      <dgm:t>
        <a:bodyPr/>
        <a:lstStyle/>
        <a:p>
          <a:endParaRPr lang="en-GB"/>
        </a:p>
      </dgm:t>
    </dgm:pt>
    <dgm:pt modelId="{C0B687BB-06BA-4BC0-8DE9-E128FC411ED7}" type="sibTrans" cxnId="{C3590157-821A-436F-9196-786ACFE3520A}">
      <dgm:prSet/>
      <dgm:spPr/>
      <dgm:t>
        <a:bodyPr/>
        <a:lstStyle/>
        <a:p>
          <a:endParaRPr lang="en-GB"/>
        </a:p>
      </dgm:t>
    </dgm:pt>
    <dgm:pt modelId="{D029146D-4F27-41A2-802E-B003F3F79B9D}">
      <dgm:prSet custT="1"/>
      <dgm:spPr>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t>Review service user at least weekly to ensure that they remain medically fit for discharge and update delay record on Paris as required</a:t>
          </a:r>
        </a:p>
      </dgm:t>
    </dgm:pt>
    <dgm:pt modelId="{0600DEDE-0D1B-410D-82E8-C5A3CBF74F2C}" type="parTrans" cxnId="{1DDB8022-B67F-4691-BCB4-E97B7A987350}">
      <dgm:prSet/>
      <dgm:spPr/>
      <dgm:t>
        <a:bodyPr/>
        <a:lstStyle/>
        <a:p>
          <a:endParaRPr lang="en-GB"/>
        </a:p>
      </dgm:t>
    </dgm:pt>
    <dgm:pt modelId="{9B2B433D-2E86-450C-98AD-46B189B4BFDD}" type="sibTrans" cxnId="{1DDB8022-B67F-4691-BCB4-E97B7A987350}">
      <dgm:prSet/>
      <dgm:spPr/>
      <dgm:t>
        <a:bodyPr/>
        <a:lstStyle/>
        <a:p>
          <a:endParaRPr lang="en-GB"/>
        </a:p>
      </dgm:t>
    </dgm:pt>
    <dgm:pt modelId="{CFCF10FA-63B5-45AD-B1B5-5A817F106C82}">
      <dgm:prSet custT="1"/>
      <dgm:spPr>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t> Discharge facilitators to ensure that all appropriate referrals to facilitate discharge have been made and review progress of assessments neing undertaken</a:t>
          </a:r>
        </a:p>
      </dgm:t>
    </dgm:pt>
    <dgm:pt modelId="{40FC8ED0-EF92-42BB-B195-126696197596}" type="parTrans" cxnId="{A63EB335-406C-45AE-B2C1-76CDDEB7F688}">
      <dgm:prSet/>
      <dgm:spPr/>
      <dgm:t>
        <a:bodyPr/>
        <a:lstStyle/>
        <a:p>
          <a:endParaRPr lang="en-GB"/>
        </a:p>
      </dgm:t>
    </dgm:pt>
    <dgm:pt modelId="{051E776F-7F5E-48EE-950F-50ABA7965425}" type="sibTrans" cxnId="{A63EB335-406C-45AE-B2C1-76CDDEB7F688}">
      <dgm:prSet/>
      <dgm:spPr/>
      <dgm:t>
        <a:bodyPr/>
        <a:lstStyle/>
        <a:p>
          <a:endParaRPr lang="en-GB"/>
        </a:p>
      </dgm:t>
    </dgm:pt>
    <dgm:pt modelId="{FDCBFDB2-015A-4411-BC14-4986DF2FAD70}">
      <dgm:prSet custT="1"/>
      <dgm:spPr>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t>Discharge team to update weekly returns f on DToC  report . In OPS weekly  DToC meeting with ASC  on current activities being undertaken to facilitate discharge</a:t>
          </a:r>
        </a:p>
      </dgm:t>
    </dgm:pt>
    <dgm:pt modelId="{70C8C293-9CAA-44C1-94F7-FA4AB5E94C95}" type="parTrans" cxnId="{69C91769-C01F-4CC6-9A29-5F9A07D248C2}">
      <dgm:prSet/>
      <dgm:spPr/>
      <dgm:t>
        <a:bodyPr/>
        <a:lstStyle/>
        <a:p>
          <a:endParaRPr lang="en-GB"/>
        </a:p>
      </dgm:t>
    </dgm:pt>
    <dgm:pt modelId="{3C735427-3F0B-43C6-9418-A6B39FEC4670}" type="sibTrans" cxnId="{69C91769-C01F-4CC6-9A29-5F9A07D248C2}">
      <dgm:prSet/>
      <dgm:spPr/>
      <dgm:t>
        <a:bodyPr/>
        <a:lstStyle/>
        <a:p>
          <a:endParaRPr lang="en-GB"/>
        </a:p>
      </dgm:t>
    </dgm:pt>
    <dgm:pt modelId="{316A8007-45DB-4211-A8C3-B511271ED37C}">
      <dgm:prSet custT="1"/>
      <dgm:spPr>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t>Fortnightly capacity and  DToC meetings to review  ctransfer/discharge  plans  for each service user and ridentify actions  to faciliate transfer/discharge  when this  can  be achieved</a:t>
          </a:r>
        </a:p>
      </dgm:t>
    </dgm:pt>
    <dgm:pt modelId="{BACDAA6B-43D8-48BA-97C4-62192B43AEFF}" type="parTrans" cxnId="{E4C7D580-DE87-4B41-AB6A-1019C233BF07}">
      <dgm:prSet/>
      <dgm:spPr/>
      <dgm:t>
        <a:bodyPr/>
        <a:lstStyle/>
        <a:p>
          <a:endParaRPr lang="en-GB"/>
        </a:p>
      </dgm:t>
    </dgm:pt>
    <dgm:pt modelId="{829F3279-8832-4897-AF7C-A1D654204ADF}" type="sibTrans" cxnId="{E4C7D580-DE87-4B41-AB6A-1019C233BF07}">
      <dgm:prSet/>
      <dgm:spPr/>
      <dgm:t>
        <a:bodyPr/>
        <a:lstStyle/>
        <a:p>
          <a:endParaRPr lang="en-GB"/>
        </a:p>
      </dgm:t>
    </dgm:pt>
    <dgm:pt modelId="{B44541A5-1C7D-4C97-8268-374355881580}">
      <dgm:prSet custT="1"/>
      <dgm:spPr>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t>All teams will follow escalation procedureto ensure that DToCs are approporiately reviewed</a:t>
          </a:r>
        </a:p>
      </dgm:t>
    </dgm:pt>
    <dgm:pt modelId="{AC4A2C6F-BDAB-42B8-8296-A371F51EB894}" type="parTrans" cxnId="{219088EA-5B71-40D2-88B8-C75B7E97F000}">
      <dgm:prSet/>
      <dgm:spPr/>
      <dgm:t>
        <a:bodyPr/>
        <a:lstStyle/>
        <a:p>
          <a:endParaRPr lang="en-GB"/>
        </a:p>
      </dgm:t>
    </dgm:pt>
    <dgm:pt modelId="{4915EF62-A9C4-4F9C-B662-180BE99B1D94}" type="sibTrans" cxnId="{219088EA-5B71-40D2-88B8-C75B7E97F000}">
      <dgm:prSet/>
      <dgm:spPr/>
      <dgm:t>
        <a:bodyPr/>
        <a:lstStyle/>
        <a:p>
          <a:endParaRPr lang="en-GB"/>
        </a:p>
      </dgm:t>
    </dgm:pt>
    <dgm:pt modelId="{9216187E-67BA-449C-B23B-5EC42FDE0376}">
      <dgm:prSet phldrT="[Text]" custT="1"/>
      <dgm:spPr>
        <a:xfrm rot="5400000">
          <a:off x="2776402" y="-632936"/>
          <a:ext cx="863268" cy="4556726"/>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solidFill>
                <a:sysClr val="windowText" lastClr="000000">
                  <a:hueOff val="0"/>
                  <a:satOff val="0"/>
                  <a:lumOff val="0"/>
                  <a:alphaOff val="0"/>
                </a:sysClr>
              </a:solidFill>
              <a:latin typeface="Calibri"/>
              <a:ea typeface="+mn-ea"/>
              <a:cs typeface="+mn-cs"/>
            </a:rPr>
            <a:t> Give the service user and carers letters explaining the options which will available for discharge and the responsibilities of </a:t>
          </a:r>
        </a:p>
      </dgm:t>
    </dgm:pt>
    <dgm:pt modelId="{5D9C9A3F-9607-4D28-B00B-67EAF1FA34FE}" type="parTrans" cxnId="{D3AEAA4A-8F89-4167-AF98-380C134C33EA}">
      <dgm:prSet/>
      <dgm:spPr/>
      <dgm:t>
        <a:bodyPr/>
        <a:lstStyle/>
        <a:p>
          <a:endParaRPr lang="en-GB"/>
        </a:p>
      </dgm:t>
    </dgm:pt>
    <dgm:pt modelId="{726F50DC-168C-43F1-8A66-53A04F2B2A8D}" type="sibTrans" cxnId="{D3AEAA4A-8F89-4167-AF98-380C134C33EA}">
      <dgm:prSet/>
      <dgm:spPr/>
      <dgm:t>
        <a:bodyPr/>
        <a:lstStyle/>
        <a:p>
          <a:endParaRPr lang="en-GB"/>
        </a:p>
      </dgm:t>
    </dgm:pt>
    <dgm:pt modelId="{FCEFABB4-8AC8-4562-B1A0-F003E845D7FD}">
      <dgm:prSet custT="1"/>
      <dgm:spPr>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solidFill>
                <a:sysClr val="windowText" lastClr="000000"/>
              </a:solidFill>
            </a:rPr>
            <a:t>Where a CTO is required, then a referreal for an AMHP is made immediately, with details of discharge plans</a:t>
          </a:r>
        </a:p>
      </dgm:t>
    </dgm:pt>
    <dgm:pt modelId="{490953F3-122E-4752-A1AB-9BC75606B614}" type="parTrans" cxnId="{8C500E5D-D2B0-4AEC-AB36-0C088E0953BE}">
      <dgm:prSet/>
      <dgm:spPr/>
      <dgm:t>
        <a:bodyPr/>
        <a:lstStyle/>
        <a:p>
          <a:endParaRPr lang="en-GB"/>
        </a:p>
      </dgm:t>
    </dgm:pt>
    <dgm:pt modelId="{FF5FB83D-BF43-43D4-AFA3-BE34C60BD7B6}" type="sibTrans" cxnId="{8C500E5D-D2B0-4AEC-AB36-0C088E0953BE}">
      <dgm:prSet/>
      <dgm:spPr/>
      <dgm:t>
        <a:bodyPr/>
        <a:lstStyle/>
        <a:p>
          <a:endParaRPr lang="en-GB"/>
        </a:p>
      </dgm:t>
    </dgm:pt>
    <dgm:pt modelId="{C5588DE3-2FC0-4106-AFD8-F5005EEA9CEB}">
      <dgm:prSet phldrT="[Text]" custT="1"/>
      <dgm:spPr>
        <a:xfrm rot="5400000">
          <a:off x="2729696" y="580080"/>
          <a:ext cx="863268" cy="4556726"/>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solidFill>
                <a:sysClr val="windowText" lastClr="000000">
                  <a:hueOff val="0"/>
                  <a:satOff val="0"/>
                  <a:lumOff val="0"/>
                  <a:alphaOff val="0"/>
                </a:sysClr>
              </a:solidFill>
              <a:latin typeface="Calibri"/>
              <a:ea typeface="+mn-ea"/>
              <a:cs typeface="+mn-cs"/>
            </a:rPr>
            <a:t>1st Letter given to service-user/carer to request they  llok for palcements if appropriate.</a:t>
          </a:r>
        </a:p>
      </dgm:t>
    </dgm:pt>
    <dgm:pt modelId="{40BA47AB-3E69-4088-AC90-29A4C856BA86}" type="parTrans" cxnId="{0D5CF6D5-A64D-4C4B-BDA8-C87EA32D2249}">
      <dgm:prSet/>
      <dgm:spPr/>
      <dgm:t>
        <a:bodyPr/>
        <a:lstStyle/>
        <a:p>
          <a:endParaRPr lang="en-GB"/>
        </a:p>
      </dgm:t>
    </dgm:pt>
    <dgm:pt modelId="{840E661D-6C21-4011-90B5-752018D5FE1F}" type="sibTrans" cxnId="{0D5CF6D5-A64D-4C4B-BDA8-C87EA32D2249}">
      <dgm:prSet/>
      <dgm:spPr/>
      <dgm:t>
        <a:bodyPr/>
        <a:lstStyle/>
        <a:p>
          <a:endParaRPr lang="en-GB"/>
        </a:p>
      </dgm:t>
    </dgm:pt>
    <dgm:pt modelId="{120739A6-3F6E-410A-805A-9FC269F0F47C}">
      <dgm:prSet phldrT="[Text]" custT="1"/>
      <dgm:spPr>
        <a:xfrm rot="5400000">
          <a:off x="2776402" y="-632936"/>
          <a:ext cx="863268" cy="4556726"/>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solidFill>
                <a:sysClr val="windowText" lastClr="000000"/>
              </a:solidFill>
              <a:latin typeface="Calibri"/>
              <a:ea typeface="+mn-ea"/>
              <a:cs typeface="+mn-cs"/>
            </a:rPr>
            <a:t>Discharge Coordinator/Facilitator to complete  Barriers to Discharge Checklist with service user and inpatient care team to inform need for discharge team involvement</a:t>
          </a:r>
        </a:p>
      </dgm:t>
    </dgm:pt>
    <dgm:pt modelId="{123E53CB-B710-4294-AA4F-B863E46FD418}" type="parTrans" cxnId="{141B6D95-D7D3-4B0E-A58D-C79C8FAB1E8A}">
      <dgm:prSet/>
      <dgm:spPr/>
      <dgm:t>
        <a:bodyPr/>
        <a:lstStyle/>
        <a:p>
          <a:endParaRPr lang="en-GB"/>
        </a:p>
      </dgm:t>
    </dgm:pt>
    <dgm:pt modelId="{95820A4C-7C43-4F8D-8B0C-9853CD824D18}" type="sibTrans" cxnId="{141B6D95-D7D3-4B0E-A58D-C79C8FAB1E8A}">
      <dgm:prSet/>
      <dgm:spPr/>
      <dgm:t>
        <a:bodyPr/>
        <a:lstStyle/>
        <a:p>
          <a:endParaRPr lang="en-GB"/>
        </a:p>
      </dgm:t>
    </dgm:pt>
    <dgm:pt modelId="{669A42AB-F695-424A-A47F-D2BD8E7DA12E}">
      <dgm:prSet phldrT="[Text]" custT="1"/>
      <dgm:spPr>
        <a:xfrm rot="5400000">
          <a:off x="2776402" y="-632936"/>
          <a:ext cx="863268" cy="4556726"/>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solidFill>
                <a:sysClr val="windowText" lastClr="000000">
                  <a:hueOff val="0"/>
                  <a:satOff val="0"/>
                  <a:lumOff val="0"/>
                  <a:alphaOff val="0"/>
                </a:sysClr>
              </a:solidFill>
              <a:latin typeface="Calibri"/>
              <a:ea typeface="+mn-ea"/>
              <a:cs typeface="+mn-cs"/>
            </a:rPr>
            <a:t>Information shared with patient re-discharge from hospital and options for care and treatment after discharge</a:t>
          </a:r>
        </a:p>
      </dgm:t>
    </dgm:pt>
    <dgm:pt modelId="{E9768D15-D9E8-45BA-B623-22937427DFBD}" type="parTrans" cxnId="{7F6EE3A0-A04F-463F-8BC6-C23C514E51D8}">
      <dgm:prSet/>
      <dgm:spPr/>
      <dgm:t>
        <a:bodyPr/>
        <a:lstStyle/>
        <a:p>
          <a:endParaRPr lang="en-GB"/>
        </a:p>
      </dgm:t>
    </dgm:pt>
    <dgm:pt modelId="{F8085406-6BD5-4D8B-B68D-D5CAEECE730B}" type="sibTrans" cxnId="{7F6EE3A0-A04F-463F-8BC6-C23C514E51D8}">
      <dgm:prSet/>
      <dgm:spPr/>
      <dgm:t>
        <a:bodyPr/>
        <a:lstStyle/>
        <a:p>
          <a:endParaRPr lang="en-GB"/>
        </a:p>
      </dgm:t>
    </dgm:pt>
    <dgm:pt modelId="{FE014E0E-0EE6-4804-B9D6-5AD826D8BE36}">
      <dgm:prSet phldrT="[Text]" custT="1"/>
      <dgm:spPr>
        <a:xfrm rot="5400000">
          <a:off x="2776402" y="-1839141"/>
          <a:ext cx="863268" cy="4543101"/>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solidFill>
                <a:sysClr val="windowText" lastClr="000000">
                  <a:hueOff val="0"/>
                  <a:satOff val="0"/>
                  <a:lumOff val="0"/>
                  <a:alphaOff val="0"/>
                </a:sysClr>
              </a:solidFill>
              <a:latin typeface="Calibri"/>
              <a:ea typeface="+mn-ea"/>
              <a:cs typeface="+mn-cs"/>
            </a:rPr>
            <a:t>Information on inpatient services should be given to the servcie user and where appropriate their carers </a:t>
          </a:r>
        </a:p>
      </dgm:t>
    </dgm:pt>
    <dgm:pt modelId="{03B90858-528B-4BB7-9ADF-610BFBE42894}" type="sibTrans" cxnId="{9B4F7DFC-15E4-4CAB-A688-628114379C1D}">
      <dgm:prSet/>
      <dgm:spPr/>
      <dgm:t>
        <a:bodyPr/>
        <a:lstStyle/>
        <a:p>
          <a:endParaRPr lang="en-GB"/>
        </a:p>
      </dgm:t>
    </dgm:pt>
    <dgm:pt modelId="{4F9B55CA-BF65-43CD-B820-8C2CFC0EB244}" type="parTrans" cxnId="{9B4F7DFC-15E4-4CAB-A688-628114379C1D}">
      <dgm:prSet/>
      <dgm:spPr/>
      <dgm:t>
        <a:bodyPr/>
        <a:lstStyle/>
        <a:p>
          <a:endParaRPr lang="en-GB"/>
        </a:p>
      </dgm:t>
    </dgm:pt>
    <dgm:pt modelId="{5A967628-A081-4E30-91E4-1AF5C86B2A7A}">
      <dgm:prSet phldrT="[Text]" custT="1"/>
      <dgm:spPr>
        <a:xfrm rot="5400000">
          <a:off x="2776402" y="-1839141"/>
          <a:ext cx="863268" cy="4543101"/>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solidFill>
                <a:sysClr val="windowText" lastClr="000000">
                  <a:hueOff val="0"/>
                  <a:satOff val="0"/>
                  <a:lumOff val="0"/>
                  <a:alphaOff val="0"/>
                </a:sysClr>
              </a:solidFill>
              <a:latin typeface="Calibri"/>
              <a:ea typeface="+mn-ea"/>
              <a:cs typeface="+mn-cs"/>
            </a:rPr>
            <a:t> Any potential barriers to discharge identified should be clearly communicated to inpatient team</a:t>
          </a:r>
        </a:p>
      </dgm:t>
    </dgm:pt>
    <dgm:pt modelId="{CA024EF5-8676-4FE6-9566-A95A62BA426D}" type="sibTrans" cxnId="{8A9072B4-43A6-4D18-9F36-5AB47A7B45FC}">
      <dgm:prSet/>
      <dgm:spPr/>
      <dgm:t>
        <a:bodyPr/>
        <a:lstStyle/>
        <a:p>
          <a:endParaRPr lang="en-GB"/>
        </a:p>
      </dgm:t>
    </dgm:pt>
    <dgm:pt modelId="{D005C259-133A-4194-B046-B57CA5B73E53}" type="parTrans" cxnId="{8A9072B4-43A6-4D18-9F36-5AB47A7B45FC}">
      <dgm:prSet/>
      <dgm:spPr/>
      <dgm:t>
        <a:bodyPr/>
        <a:lstStyle/>
        <a:p>
          <a:endParaRPr lang="en-GB"/>
        </a:p>
      </dgm:t>
    </dgm:pt>
    <dgm:pt modelId="{6C9A0E62-7870-4B6F-BF88-F0396F088215}">
      <dgm:prSet phldrT="[Text]" custT="1"/>
      <dgm:spPr>
        <a:xfrm rot="5400000">
          <a:off x="2776402" y="-1839141"/>
          <a:ext cx="863268" cy="4543101"/>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solidFill>
                <a:sysClr val="windowText" lastClr="000000">
                  <a:hueOff val="0"/>
                  <a:satOff val="0"/>
                  <a:lumOff val="0"/>
                  <a:alphaOff val="0"/>
                </a:sysClr>
              </a:solidFill>
              <a:latin typeface="Calibri"/>
              <a:ea typeface="+mn-ea"/>
              <a:cs typeface="+mn-cs"/>
            </a:rPr>
            <a:t> Discharge planning should commence as soon as admission is being considered and a preliminary discharge date should be considered at this stage</a:t>
          </a:r>
        </a:p>
      </dgm:t>
    </dgm:pt>
    <dgm:pt modelId="{E3EC2694-796F-4811-B648-959ED756682A}" type="sibTrans" cxnId="{09502A07-63BC-43C4-8294-421E3E2183BC}">
      <dgm:prSet/>
      <dgm:spPr/>
      <dgm:t>
        <a:bodyPr/>
        <a:lstStyle/>
        <a:p>
          <a:endParaRPr lang="en-GB"/>
        </a:p>
      </dgm:t>
    </dgm:pt>
    <dgm:pt modelId="{880D5CA3-D97A-401B-9DC7-E8436855D7B1}" type="parTrans" cxnId="{09502A07-63BC-43C4-8294-421E3E2183BC}">
      <dgm:prSet/>
      <dgm:spPr/>
      <dgm:t>
        <a:bodyPr/>
        <a:lstStyle/>
        <a:p>
          <a:endParaRPr lang="en-GB"/>
        </a:p>
      </dgm:t>
    </dgm:pt>
    <dgm:pt modelId="{1DF8234E-5ED6-4596-B47C-0A2DEA29855D}">
      <dgm:prSet phldrT="[Text]" custT="1"/>
      <dgm:spPr>
        <a:xfrm rot="5400000">
          <a:off x="2776402" y="-1839141"/>
          <a:ext cx="863268" cy="4543101"/>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GB" sz="800">
              <a:solidFill>
                <a:sysClr val="windowText" lastClr="000000">
                  <a:hueOff val="0"/>
                  <a:satOff val="0"/>
                  <a:lumOff val="0"/>
                  <a:alphaOff val="0"/>
                </a:sysClr>
              </a:solidFill>
              <a:latin typeface="Calibri"/>
              <a:ea typeface="+mn-ea"/>
              <a:cs typeface="+mn-cs"/>
            </a:rPr>
            <a:t>The purpose of admission should be identified prior to agreeing admission</a:t>
          </a:r>
        </a:p>
      </dgm:t>
    </dgm:pt>
    <dgm:pt modelId="{A591C1CA-70B2-44B0-98C5-BDE3B5F51105}" type="sibTrans" cxnId="{78FAB944-742F-4B37-A4FC-6A54C55D16E7}">
      <dgm:prSet/>
      <dgm:spPr/>
      <dgm:t>
        <a:bodyPr/>
        <a:lstStyle/>
        <a:p>
          <a:endParaRPr lang="en-GB"/>
        </a:p>
      </dgm:t>
    </dgm:pt>
    <dgm:pt modelId="{C610123A-901E-4FC4-9460-E7DEAE2823FF}" type="parTrans" cxnId="{78FAB944-742F-4B37-A4FC-6A54C55D16E7}">
      <dgm:prSet/>
      <dgm:spPr/>
      <dgm:t>
        <a:bodyPr/>
        <a:lstStyle/>
        <a:p>
          <a:endParaRPr lang="en-GB"/>
        </a:p>
      </dgm:t>
    </dgm:pt>
    <dgm:pt modelId="{7F5AD57D-A467-412D-8C86-C90A73373A30}" type="pres">
      <dgm:prSet presAssocID="{CBBE2C33-1B4E-4CDB-B983-D895349FCDE0}" presName="linearFlow" presStyleCnt="0">
        <dgm:presLayoutVars>
          <dgm:dir/>
          <dgm:animLvl val="lvl"/>
          <dgm:resizeHandles val="exact"/>
        </dgm:presLayoutVars>
      </dgm:prSet>
      <dgm:spPr/>
      <dgm:t>
        <a:bodyPr/>
        <a:lstStyle/>
        <a:p>
          <a:endParaRPr lang="en-GB"/>
        </a:p>
      </dgm:t>
    </dgm:pt>
    <dgm:pt modelId="{40AE1739-1C4E-40E1-BC8E-C80481CE65DF}" type="pres">
      <dgm:prSet presAssocID="{9E56E6AF-54B7-4A21-9233-3ADFFB120781}" presName="composite" presStyleCnt="0"/>
      <dgm:spPr/>
    </dgm:pt>
    <dgm:pt modelId="{7ADD6489-171F-4D08-8E42-288C7B0F549B}" type="pres">
      <dgm:prSet presAssocID="{9E56E6AF-54B7-4A21-9233-3ADFFB120781}" presName="parentText" presStyleLbl="alignNode1" presStyleIdx="0" presStyleCnt="5">
        <dgm:presLayoutVars>
          <dgm:chMax val="1"/>
          <dgm:bulletEnabled val="1"/>
        </dgm:presLayoutVars>
      </dgm:prSet>
      <dgm:spPr>
        <a:prstGeom prst="chevron">
          <a:avLst/>
        </a:prstGeom>
      </dgm:spPr>
      <dgm:t>
        <a:bodyPr/>
        <a:lstStyle/>
        <a:p>
          <a:endParaRPr lang="en-GB"/>
        </a:p>
      </dgm:t>
    </dgm:pt>
    <dgm:pt modelId="{2DC71206-0CD1-4BF7-9B06-0059BF098219}" type="pres">
      <dgm:prSet presAssocID="{9E56E6AF-54B7-4A21-9233-3ADFFB120781}" presName="descendantText" presStyleLbl="alignAcc1" presStyleIdx="0" presStyleCnt="5" custScaleX="99701" custScaleY="106541">
        <dgm:presLayoutVars>
          <dgm:bulletEnabled val="1"/>
        </dgm:presLayoutVars>
      </dgm:prSet>
      <dgm:spPr>
        <a:prstGeom prst="round2SameRect">
          <a:avLst/>
        </a:prstGeom>
      </dgm:spPr>
      <dgm:t>
        <a:bodyPr/>
        <a:lstStyle/>
        <a:p>
          <a:endParaRPr lang="en-GB"/>
        </a:p>
      </dgm:t>
    </dgm:pt>
    <dgm:pt modelId="{68B9073A-4D62-44A6-9781-1E0F5573DC17}" type="pres">
      <dgm:prSet presAssocID="{3655AA83-52F0-42DB-BFF6-CD69CBBD1349}" presName="sp" presStyleCnt="0"/>
      <dgm:spPr/>
    </dgm:pt>
    <dgm:pt modelId="{CB73133A-4C3C-422D-A6DE-4AF72EF01BE2}" type="pres">
      <dgm:prSet presAssocID="{6F9F67EE-17EB-4604-9DB9-42360C454287}" presName="composite" presStyleCnt="0"/>
      <dgm:spPr/>
    </dgm:pt>
    <dgm:pt modelId="{2B0DEDDF-5BBE-4DF8-994F-8685E1C1B57B}" type="pres">
      <dgm:prSet presAssocID="{6F9F67EE-17EB-4604-9DB9-42360C454287}" presName="parentText" presStyleLbl="alignNode1" presStyleIdx="1" presStyleCnt="5">
        <dgm:presLayoutVars>
          <dgm:chMax val="1"/>
          <dgm:bulletEnabled val="1"/>
        </dgm:presLayoutVars>
      </dgm:prSet>
      <dgm:spPr>
        <a:prstGeom prst="chevron">
          <a:avLst/>
        </a:prstGeom>
      </dgm:spPr>
      <dgm:t>
        <a:bodyPr/>
        <a:lstStyle/>
        <a:p>
          <a:endParaRPr lang="en-GB"/>
        </a:p>
      </dgm:t>
    </dgm:pt>
    <dgm:pt modelId="{25F4B874-CB5C-489E-9F8E-D7A85BA303FD}" type="pres">
      <dgm:prSet presAssocID="{6F9F67EE-17EB-4604-9DB9-42360C454287}" presName="descendantText" presStyleLbl="alignAcc1" presStyleIdx="1" presStyleCnt="5" custScaleX="100199" custScaleY="169661">
        <dgm:presLayoutVars>
          <dgm:bulletEnabled val="1"/>
        </dgm:presLayoutVars>
      </dgm:prSet>
      <dgm:spPr>
        <a:prstGeom prst="round2SameRect">
          <a:avLst/>
        </a:prstGeom>
      </dgm:spPr>
      <dgm:t>
        <a:bodyPr/>
        <a:lstStyle/>
        <a:p>
          <a:endParaRPr lang="en-GB"/>
        </a:p>
      </dgm:t>
    </dgm:pt>
    <dgm:pt modelId="{63D33189-649F-4990-80D3-975D1EDBF14B}" type="pres">
      <dgm:prSet presAssocID="{6BC20695-BE86-462A-AB3B-34F68F64974E}" presName="sp" presStyleCnt="0"/>
      <dgm:spPr/>
    </dgm:pt>
    <dgm:pt modelId="{53068692-F593-4D0F-90E9-96786ADA866F}" type="pres">
      <dgm:prSet presAssocID="{0A399EBC-DCC3-4CD6-8252-F1EEC6165564}" presName="composite" presStyleCnt="0"/>
      <dgm:spPr/>
    </dgm:pt>
    <dgm:pt modelId="{F50225CC-DF0F-470B-9F98-BC54D653C8CE}" type="pres">
      <dgm:prSet presAssocID="{0A399EBC-DCC3-4CD6-8252-F1EEC6165564}" presName="parentText" presStyleLbl="alignNode1" presStyleIdx="2" presStyleCnt="5">
        <dgm:presLayoutVars>
          <dgm:chMax val="1"/>
          <dgm:bulletEnabled val="1"/>
        </dgm:presLayoutVars>
      </dgm:prSet>
      <dgm:spPr>
        <a:prstGeom prst="chevron">
          <a:avLst/>
        </a:prstGeom>
      </dgm:spPr>
      <dgm:t>
        <a:bodyPr/>
        <a:lstStyle/>
        <a:p>
          <a:endParaRPr lang="en-GB"/>
        </a:p>
      </dgm:t>
    </dgm:pt>
    <dgm:pt modelId="{2986A552-00AC-4FB9-B5AB-5CD1C59A2CBD}" type="pres">
      <dgm:prSet presAssocID="{0A399EBC-DCC3-4CD6-8252-F1EEC6165564}" presName="descendantText" presStyleLbl="alignAcc1" presStyleIdx="2" presStyleCnt="5" custScaleY="149623" custLinFactNeighborX="-1025">
        <dgm:presLayoutVars>
          <dgm:bulletEnabled val="1"/>
        </dgm:presLayoutVars>
      </dgm:prSet>
      <dgm:spPr>
        <a:prstGeom prst="round2SameRect">
          <a:avLst/>
        </a:prstGeom>
      </dgm:spPr>
      <dgm:t>
        <a:bodyPr/>
        <a:lstStyle/>
        <a:p>
          <a:endParaRPr lang="en-GB"/>
        </a:p>
      </dgm:t>
    </dgm:pt>
    <dgm:pt modelId="{F3615141-BC1D-426F-B61F-8D328598B8C3}" type="pres">
      <dgm:prSet presAssocID="{C252362D-EE7D-47A1-88D7-037CAE9D5F22}" presName="sp" presStyleCnt="0"/>
      <dgm:spPr/>
    </dgm:pt>
    <dgm:pt modelId="{4E293687-54BA-4DFB-9A38-44AA6AF6EC7E}" type="pres">
      <dgm:prSet presAssocID="{3E47E0BA-5C03-424A-8982-15BFFF505C27}" presName="composite" presStyleCnt="0"/>
      <dgm:spPr/>
    </dgm:pt>
    <dgm:pt modelId="{AAE0FA44-00DE-4C82-929C-03604037F98A}" type="pres">
      <dgm:prSet presAssocID="{3E47E0BA-5C03-424A-8982-15BFFF505C27}" presName="parentText" presStyleLbl="alignNode1" presStyleIdx="3" presStyleCnt="5">
        <dgm:presLayoutVars>
          <dgm:chMax val="1"/>
          <dgm:bulletEnabled val="1"/>
        </dgm:presLayoutVars>
      </dgm:prSet>
      <dgm:spPr>
        <a:prstGeom prst="chevron">
          <a:avLst/>
        </a:prstGeom>
      </dgm:spPr>
      <dgm:t>
        <a:bodyPr/>
        <a:lstStyle/>
        <a:p>
          <a:endParaRPr lang="en-GB"/>
        </a:p>
      </dgm:t>
    </dgm:pt>
    <dgm:pt modelId="{88233158-9049-46A6-B35E-05F763917FF6}" type="pres">
      <dgm:prSet presAssocID="{3E47E0BA-5C03-424A-8982-15BFFF505C27}" presName="descendantText" presStyleLbl="alignAcc1" presStyleIdx="3" presStyleCnt="5" custScaleY="148985">
        <dgm:presLayoutVars>
          <dgm:bulletEnabled val="1"/>
        </dgm:presLayoutVars>
      </dgm:prSet>
      <dgm:spPr>
        <a:xfrm rot="5400000">
          <a:off x="2776402" y="1793098"/>
          <a:ext cx="863268" cy="4556726"/>
        </a:xfrm>
        <a:prstGeom prst="round2SameRect">
          <a:avLst/>
        </a:prstGeom>
      </dgm:spPr>
      <dgm:t>
        <a:bodyPr/>
        <a:lstStyle/>
        <a:p>
          <a:endParaRPr lang="en-GB"/>
        </a:p>
      </dgm:t>
    </dgm:pt>
    <dgm:pt modelId="{716BE656-E6A2-4077-9F41-EB9837A816DB}" type="pres">
      <dgm:prSet presAssocID="{EE9A1A06-F249-4C2A-9E8C-8B2E16AC0E5C}" presName="sp" presStyleCnt="0"/>
      <dgm:spPr/>
    </dgm:pt>
    <dgm:pt modelId="{03BA62E2-D991-4A72-A61B-4A004A12119A}" type="pres">
      <dgm:prSet presAssocID="{4103C92D-9B11-4C72-A025-90DF04025C75}" presName="composite" presStyleCnt="0"/>
      <dgm:spPr/>
    </dgm:pt>
    <dgm:pt modelId="{229D9E1D-2DC1-4ECC-80B4-6BB63B3F8322}" type="pres">
      <dgm:prSet presAssocID="{4103C92D-9B11-4C72-A025-90DF04025C75}" presName="parentText" presStyleLbl="alignNode1" presStyleIdx="4" presStyleCnt="5">
        <dgm:presLayoutVars>
          <dgm:chMax val="1"/>
          <dgm:bulletEnabled val="1"/>
        </dgm:presLayoutVars>
      </dgm:prSet>
      <dgm:spPr>
        <a:prstGeom prst="chevron">
          <a:avLst/>
        </a:prstGeom>
      </dgm:spPr>
      <dgm:t>
        <a:bodyPr/>
        <a:lstStyle/>
        <a:p>
          <a:endParaRPr lang="en-GB"/>
        </a:p>
      </dgm:t>
    </dgm:pt>
    <dgm:pt modelId="{9441B143-7317-428D-97C0-A2E5D768B846}" type="pres">
      <dgm:prSet presAssocID="{4103C92D-9B11-4C72-A025-90DF04025C75}" presName="descendantText" presStyleLbl="alignAcc1" presStyleIdx="4" presStyleCnt="5" custScaleY="154203">
        <dgm:presLayoutVars>
          <dgm:bulletEnabled val="1"/>
        </dgm:presLayoutVars>
      </dgm:prSet>
      <dgm:spPr>
        <a:xfrm rot="5400000">
          <a:off x="2776402" y="3006115"/>
          <a:ext cx="863268" cy="4556726"/>
        </a:xfrm>
        <a:prstGeom prst="round2SameRect">
          <a:avLst/>
        </a:prstGeom>
      </dgm:spPr>
      <dgm:t>
        <a:bodyPr/>
        <a:lstStyle/>
        <a:p>
          <a:endParaRPr lang="en-GB"/>
        </a:p>
      </dgm:t>
    </dgm:pt>
  </dgm:ptLst>
  <dgm:cxnLst>
    <dgm:cxn modelId="{6FA0F02D-3F73-43B3-A274-E50812424488}" type="presOf" srcId="{C5588DE3-2FC0-4106-AFD8-F5005EEA9CEB}" destId="{2986A552-00AC-4FB9-B5AB-5CD1C59A2CBD}" srcOrd="0" destOrd="5" presId="urn:microsoft.com/office/officeart/2005/8/layout/chevron2"/>
    <dgm:cxn modelId="{FF4A9A52-68FA-426E-AE6A-0421CE47962B}" type="presOf" srcId="{35AE2338-6C65-405F-8961-E14D71EE6397}" destId="{25F4B874-CB5C-489E-9F8E-D7A85BA303FD}" srcOrd="0" destOrd="3" presId="urn:microsoft.com/office/officeart/2005/8/layout/chevron2"/>
    <dgm:cxn modelId="{407F7E3B-ACAB-4108-AE80-B1F57C422E2C}" type="presOf" srcId="{8E1D6C09-7797-4EB2-BD6A-C08A9B7E860F}" destId="{25F4B874-CB5C-489E-9F8E-D7A85BA303FD}" srcOrd="0" destOrd="1" presId="urn:microsoft.com/office/officeart/2005/8/layout/chevron2"/>
    <dgm:cxn modelId="{54C6E9C4-66EF-4CFC-9CC2-46645931F3AF}" type="presOf" srcId="{F71F8ADB-4D5D-485E-B63E-E93B120876B6}" destId="{88233158-9049-46A6-B35E-05F763917FF6}" srcOrd="0" destOrd="3" presId="urn:microsoft.com/office/officeart/2005/8/layout/chevron2"/>
    <dgm:cxn modelId="{7BEBC138-4726-4C41-8307-A589967921DC}" type="presOf" srcId="{60A36316-8D4A-4A6B-9B43-E53DC1C8F60A}" destId="{88233158-9049-46A6-B35E-05F763917FF6}" srcOrd="0" destOrd="6" presId="urn:microsoft.com/office/officeart/2005/8/layout/chevron2"/>
    <dgm:cxn modelId="{654D547A-4CBC-437E-92F2-D57AEF4B27AD}" type="presOf" srcId="{707977AE-23E2-4022-AD43-32245FC89409}" destId="{2986A552-00AC-4FB9-B5AB-5CD1C59A2CBD}" srcOrd="0" destOrd="3" presId="urn:microsoft.com/office/officeart/2005/8/layout/chevron2"/>
    <dgm:cxn modelId="{D053051A-2F0F-4DF6-9C43-77912A472A96}" type="presOf" srcId="{6C9A0E62-7870-4B6F-BF88-F0396F088215}" destId="{2DC71206-0CD1-4BF7-9B06-0059BF098219}" srcOrd="0" destOrd="1" presId="urn:microsoft.com/office/officeart/2005/8/layout/chevron2"/>
    <dgm:cxn modelId="{5BDD7161-3D5F-4A91-9A02-6B08B7A7A4C7}" srcId="{0A399EBC-DCC3-4CD6-8252-F1EEC6165564}" destId="{E11DE2C6-A947-45F2-8200-EA5E1A2DE6FD}" srcOrd="0" destOrd="0" parTransId="{122AE381-3DC0-45F2-8F46-1364644BDEE4}" sibTransId="{F62E7CCC-4CEC-4AD0-91C8-C26F02B4DB06}"/>
    <dgm:cxn modelId="{78FAB944-742F-4B37-A4FC-6A54C55D16E7}" srcId="{9E56E6AF-54B7-4A21-9233-3ADFFB120781}" destId="{1DF8234E-5ED6-4596-B47C-0A2DEA29855D}" srcOrd="0" destOrd="0" parTransId="{C610123A-901E-4FC4-9460-E7DEAE2823FF}" sibTransId="{A591C1CA-70B2-44B0-98C5-BDE3B5F51105}"/>
    <dgm:cxn modelId="{268C56B5-63DC-422C-ABDB-488866E058ED}" srcId="{0A399EBC-DCC3-4CD6-8252-F1EEC6165564}" destId="{707977AE-23E2-4022-AD43-32245FC89409}" srcOrd="3" destOrd="0" parTransId="{DDF2E2E7-4859-4835-B157-1C453B2B973A}" sibTransId="{BD3F515F-BCA1-4C96-92DB-A7A385CD6371}"/>
    <dgm:cxn modelId="{162B52D5-1547-4902-BEF9-8DB5C3CB2BD5}" srcId="{CBBE2C33-1B4E-4CDB-B983-D895349FCDE0}" destId="{6F9F67EE-17EB-4604-9DB9-42360C454287}" srcOrd="1" destOrd="0" parTransId="{44ED299A-1887-4D61-8E2A-83CE591536F2}" sibTransId="{6BC20695-BE86-462A-AB3B-34F68F64974E}"/>
    <dgm:cxn modelId="{219088EA-5B71-40D2-88B8-C75B7E97F000}" srcId="{4103C92D-9B11-4C72-A025-90DF04025C75}" destId="{B44541A5-1C7D-4C97-8268-374355881580}" srcOrd="5" destOrd="0" parTransId="{AC4A2C6F-BDAB-42B8-8296-A371F51EB894}" sibTransId="{4915EF62-A9C4-4F9C-B662-180BE99B1D94}"/>
    <dgm:cxn modelId="{09502A07-63BC-43C4-8294-421E3E2183BC}" srcId="{9E56E6AF-54B7-4A21-9233-3ADFFB120781}" destId="{6C9A0E62-7870-4B6F-BF88-F0396F088215}" srcOrd="1" destOrd="0" parTransId="{880D5CA3-D97A-401B-9DC7-E8436855D7B1}" sibTransId="{E3EC2694-796F-4811-B648-959ED756682A}"/>
    <dgm:cxn modelId="{A63EB335-406C-45AE-B2C1-76CDDEB7F688}" srcId="{4103C92D-9B11-4C72-A025-90DF04025C75}" destId="{CFCF10FA-63B5-45AD-B1B5-5A817F106C82}" srcOrd="2" destOrd="0" parTransId="{40FC8ED0-EF92-42BB-B195-126696197596}" sibTransId="{051E776F-7F5E-48EE-950F-50ABA7965425}"/>
    <dgm:cxn modelId="{C990F1CE-2B75-4FCE-8221-D88E0C12F9BB}" type="presOf" srcId="{73516091-4AAE-4BCB-B923-8F6983E53837}" destId="{2986A552-00AC-4FB9-B5AB-5CD1C59A2CBD}" srcOrd="0" destOrd="1" presId="urn:microsoft.com/office/officeart/2005/8/layout/chevron2"/>
    <dgm:cxn modelId="{8A9072B4-43A6-4D18-9F36-5AB47A7B45FC}" srcId="{9E56E6AF-54B7-4A21-9233-3ADFFB120781}" destId="{5A967628-A081-4E30-91E4-1AF5C86B2A7A}" srcOrd="2" destOrd="0" parTransId="{D005C259-133A-4194-B046-B57CA5B73E53}" sibTransId="{CA024EF5-8676-4FE6-9566-A95A62BA426D}"/>
    <dgm:cxn modelId="{584BE907-19F4-4AFB-BCC4-CD62160BD2DE}" type="presOf" srcId="{CBBE2C33-1B4E-4CDB-B983-D895349FCDE0}" destId="{7F5AD57D-A467-412D-8C86-C90A73373A30}" srcOrd="0" destOrd="0" presId="urn:microsoft.com/office/officeart/2005/8/layout/chevron2"/>
    <dgm:cxn modelId="{5EFDF3EE-4732-4F99-A63C-59CA53FBCDB5}" type="presOf" srcId="{569BFCB9-85FE-4533-BC51-6A97A761EE2C}" destId="{88233158-9049-46A6-B35E-05F763917FF6}" srcOrd="0" destOrd="4" presId="urn:microsoft.com/office/officeart/2005/8/layout/chevron2"/>
    <dgm:cxn modelId="{47A94EF4-8929-497B-898B-C55D40343E87}" type="presOf" srcId="{40EABD04-07D4-4F3F-98D1-F2AD19E18922}" destId="{88233158-9049-46A6-B35E-05F763917FF6}" srcOrd="0" destOrd="5" presId="urn:microsoft.com/office/officeart/2005/8/layout/chevron2"/>
    <dgm:cxn modelId="{F5808649-CBFE-497D-A4B9-C40E8C08F877}" srcId="{3E47E0BA-5C03-424A-8982-15BFFF505C27}" destId="{08B640F1-9D12-46E5-8736-B90D83557881}" srcOrd="0" destOrd="0" parTransId="{334D422C-6142-4ADB-B97C-715070EE0DE1}" sibTransId="{876545E6-EC6A-40FA-B3B1-EB34EFEB2E21}"/>
    <dgm:cxn modelId="{1864595B-55BA-44A8-8D66-FD6E0AB00A81}" type="presOf" srcId="{120739A6-3F6E-410A-805A-9FC269F0F47C}" destId="{25F4B874-CB5C-489E-9F8E-D7A85BA303FD}" srcOrd="0" destOrd="2" presId="urn:microsoft.com/office/officeart/2005/8/layout/chevron2"/>
    <dgm:cxn modelId="{E4C7D580-DE87-4B41-AB6A-1019C233BF07}" srcId="{4103C92D-9B11-4C72-A025-90DF04025C75}" destId="{316A8007-45DB-4211-A8C3-B511271ED37C}" srcOrd="4" destOrd="0" parTransId="{BACDAA6B-43D8-48BA-97C4-62192B43AEFF}" sibTransId="{829F3279-8832-4897-AF7C-A1D654204ADF}"/>
    <dgm:cxn modelId="{7F6EE3A0-A04F-463F-8BC6-C23C514E51D8}" srcId="{6F9F67EE-17EB-4604-9DB9-42360C454287}" destId="{669A42AB-F695-424A-A47F-D2BD8E7DA12E}" srcOrd="4" destOrd="0" parTransId="{E9768D15-D9E8-45BA-B623-22937427DFBD}" sibTransId="{F8085406-6BD5-4D8B-B68D-D5CAEECE730B}"/>
    <dgm:cxn modelId="{649305BE-0776-4897-BBFC-0C03B9510D98}" type="presOf" srcId="{9E56E6AF-54B7-4A21-9233-3ADFFB120781}" destId="{7ADD6489-171F-4D08-8E42-288C7B0F549B}" srcOrd="0" destOrd="0" presId="urn:microsoft.com/office/officeart/2005/8/layout/chevron2"/>
    <dgm:cxn modelId="{840A5919-6521-42A8-846F-4644D44C9A50}" type="presOf" srcId="{0A399EBC-DCC3-4CD6-8252-F1EEC6165564}" destId="{F50225CC-DF0F-470B-9F98-BC54D653C8CE}" srcOrd="0" destOrd="0" presId="urn:microsoft.com/office/officeart/2005/8/layout/chevron2"/>
    <dgm:cxn modelId="{2607CE2D-26F3-4574-9181-6DD3F64431A2}" type="presOf" srcId="{6F9F67EE-17EB-4604-9DB9-42360C454287}" destId="{2B0DEDDF-5BBE-4DF8-994F-8685E1C1B57B}" srcOrd="0" destOrd="0" presId="urn:microsoft.com/office/officeart/2005/8/layout/chevron2"/>
    <dgm:cxn modelId="{3D49062C-B6D2-479C-AF5E-ED8951BE01FA}" type="presOf" srcId="{CFCF10FA-63B5-45AD-B1B5-5A817F106C82}" destId="{9441B143-7317-428D-97C0-A2E5D768B846}" srcOrd="0" destOrd="2" presId="urn:microsoft.com/office/officeart/2005/8/layout/chevron2"/>
    <dgm:cxn modelId="{39260DFB-DD08-4A4A-A0DB-A09CE160D022}" srcId="{3E47E0BA-5C03-424A-8982-15BFFF505C27}" destId="{60A36316-8D4A-4A6B-9B43-E53DC1C8F60A}" srcOrd="6" destOrd="0" parTransId="{17A1F51C-DCB6-4060-9FDA-6F6AC36E0AB3}" sibTransId="{A8A00801-C992-41BE-B7E0-F0FE0DDEF5AA}"/>
    <dgm:cxn modelId="{D74B801C-1D17-4A6E-A51C-2A980B79FC3D}" srcId="{3E47E0BA-5C03-424A-8982-15BFFF505C27}" destId="{569BFCB9-85FE-4533-BC51-6A97A761EE2C}" srcOrd="4" destOrd="0" parTransId="{10F24B87-387D-4309-B1EB-56EA70B04608}" sibTransId="{6F1CB2C7-E879-4938-B979-84CF5A456FF2}"/>
    <dgm:cxn modelId="{7D173E9B-8D7E-4512-954F-42EAA1BAAECC}" srcId="{6F9F67EE-17EB-4604-9DB9-42360C454287}" destId="{F2765D3F-892B-49E6-BA7A-DF66674FCCE9}" srcOrd="0" destOrd="0" parTransId="{10E08BA1-EA6A-4884-BCA7-9313116448C9}" sibTransId="{3787F2B4-889F-4840-B3EF-DCBF952B36C4}"/>
    <dgm:cxn modelId="{B52D3084-CD4B-41FC-BBFA-B8BCCD7371F5}" type="presOf" srcId="{1DF8234E-5ED6-4596-B47C-0A2DEA29855D}" destId="{2DC71206-0CD1-4BF7-9B06-0059BF098219}" srcOrd="0" destOrd="0" presId="urn:microsoft.com/office/officeart/2005/8/layout/chevron2"/>
    <dgm:cxn modelId="{6AAB1385-F1F2-401B-B775-6A711F60B878}" type="presOf" srcId="{D029146D-4F27-41A2-802E-B003F3F79B9D}" destId="{9441B143-7317-428D-97C0-A2E5D768B846}" srcOrd="0" destOrd="1" presId="urn:microsoft.com/office/officeart/2005/8/layout/chevron2"/>
    <dgm:cxn modelId="{8ABEAFAF-9D97-40A8-8B80-5C6C6BDC09BD}" srcId="{6F9F67EE-17EB-4604-9DB9-42360C454287}" destId="{02E8DFCA-121A-4985-8922-0E98A222BBBA}" srcOrd="5" destOrd="0" parTransId="{925074DE-C31D-4643-8139-5AB48EF14E2E}" sibTransId="{D9BDC2F9-408C-4B89-AF1B-1D6A8EBAAD01}"/>
    <dgm:cxn modelId="{6C146EE2-7085-45AC-A5E4-7337A9F2E470}" type="presOf" srcId="{5A967628-A081-4E30-91E4-1AF5C86B2A7A}" destId="{2DC71206-0CD1-4BF7-9B06-0059BF098219}" srcOrd="0" destOrd="2" presId="urn:microsoft.com/office/officeart/2005/8/layout/chevron2"/>
    <dgm:cxn modelId="{045EECA1-DB3E-452C-951F-35DADF6E1782}" type="presOf" srcId="{E11DE2C6-A947-45F2-8200-EA5E1A2DE6FD}" destId="{2986A552-00AC-4FB9-B5AB-5CD1C59A2CBD}" srcOrd="0" destOrd="0" presId="urn:microsoft.com/office/officeart/2005/8/layout/chevron2"/>
    <dgm:cxn modelId="{016AF4BE-88A2-41EC-A037-FA1E6C9FCA11}" type="presOf" srcId="{4103C92D-9B11-4C72-A025-90DF04025C75}" destId="{229D9E1D-2DC1-4ECC-80B4-6BB63B3F8322}" srcOrd="0" destOrd="0" presId="urn:microsoft.com/office/officeart/2005/8/layout/chevron2"/>
    <dgm:cxn modelId="{4F878B5A-307E-4964-803F-A938EE7EFB06}" srcId="{0A399EBC-DCC3-4CD6-8252-F1EEC6165564}" destId="{73516091-4AAE-4BCB-B923-8F6983E53837}" srcOrd="1" destOrd="0" parTransId="{05363369-67D4-4735-9CE2-0A234B0D83DE}" sibTransId="{436515F4-A175-469F-8AB0-352D09276B93}"/>
    <dgm:cxn modelId="{52802285-8538-4316-899C-A6078371A46F}" srcId="{6F9F67EE-17EB-4604-9DB9-42360C454287}" destId="{8E1D6C09-7797-4EB2-BD6A-C08A9B7E860F}" srcOrd="1" destOrd="0" parTransId="{96E20888-6E3D-4030-81B7-ED42FD8BF904}" sibTransId="{5E6927EE-D9AE-44BD-982D-C8ACD303F706}"/>
    <dgm:cxn modelId="{14EB0438-D5DA-4B1F-8C86-26AAB75E9EC1}" type="presOf" srcId="{3E47E0BA-5C03-424A-8982-15BFFF505C27}" destId="{AAE0FA44-00DE-4C82-929C-03604037F98A}" srcOrd="0" destOrd="0" presId="urn:microsoft.com/office/officeart/2005/8/layout/chevron2"/>
    <dgm:cxn modelId="{141B6D95-D7D3-4B0E-A58D-C79C8FAB1E8A}" srcId="{6F9F67EE-17EB-4604-9DB9-42360C454287}" destId="{120739A6-3F6E-410A-805A-9FC269F0F47C}" srcOrd="2" destOrd="0" parTransId="{123E53CB-B710-4294-AA4F-B863E46FD418}" sibTransId="{95820A4C-7C43-4F8D-8B0C-9853CD824D18}"/>
    <dgm:cxn modelId="{9B4F7DFC-15E4-4CAB-A688-628114379C1D}" srcId="{9E56E6AF-54B7-4A21-9233-3ADFFB120781}" destId="{FE014E0E-0EE6-4804-B9D6-5AD826D8BE36}" srcOrd="3" destOrd="0" parTransId="{4F9B55CA-BF65-43CD-B820-8C2CFC0EB244}" sibTransId="{03B90858-528B-4BB7-9ADF-610BFBE42894}"/>
    <dgm:cxn modelId="{0D5CF6D5-A64D-4C4B-BDA8-C87EA32D2249}" srcId="{0A399EBC-DCC3-4CD6-8252-F1EEC6165564}" destId="{C5588DE3-2FC0-4106-AFD8-F5005EEA9CEB}" srcOrd="5" destOrd="0" parTransId="{40BA47AB-3E69-4088-AC90-29A4C856BA86}" sibTransId="{840E661D-6C21-4011-90B5-752018D5FE1F}"/>
    <dgm:cxn modelId="{AD36D906-8277-493A-8827-E696CA9245F4}" srcId="{3E47E0BA-5C03-424A-8982-15BFFF505C27}" destId="{40EABD04-07D4-4F3F-98D1-F2AD19E18922}" srcOrd="5" destOrd="0" parTransId="{B17D698A-B1B4-401C-B6D7-706141E2061D}" sibTransId="{E7AF2F6E-A7D2-4463-8D7E-A240F1F39A69}"/>
    <dgm:cxn modelId="{7320A496-5461-48BB-B586-21A6DF469638}" srcId="{CBBE2C33-1B4E-4CDB-B983-D895349FCDE0}" destId="{9E56E6AF-54B7-4A21-9233-3ADFFB120781}" srcOrd="0" destOrd="0" parTransId="{3B3BC8AE-C38F-4798-B9F8-A30EFF7C56AD}" sibTransId="{3655AA83-52F0-42DB-BFF6-CD69CBBD1349}"/>
    <dgm:cxn modelId="{91BFF355-4A63-46AF-9178-F2EFC9D7398E}" type="presOf" srcId="{9216187E-67BA-449C-B23B-5EC42FDE0376}" destId="{25F4B874-CB5C-489E-9F8E-D7A85BA303FD}" srcOrd="0" destOrd="6" presId="urn:microsoft.com/office/officeart/2005/8/layout/chevron2"/>
    <dgm:cxn modelId="{8662B2DA-1719-4109-B096-06DA54EBD055}" type="presOf" srcId="{669A42AB-F695-424A-A47F-D2BD8E7DA12E}" destId="{25F4B874-CB5C-489E-9F8E-D7A85BA303FD}" srcOrd="0" destOrd="4" presId="urn:microsoft.com/office/officeart/2005/8/layout/chevron2"/>
    <dgm:cxn modelId="{A626CCC4-1184-4611-A43C-9391E868D754}" type="presOf" srcId="{2A2395ED-E681-4DC5-8B8D-DBFB79359A22}" destId="{88233158-9049-46A6-B35E-05F763917FF6}" srcOrd="0" destOrd="1" presId="urn:microsoft.com/office/officeart/2005/8/layout/chevron2"/>
    <dgm:cxn modelId="{C3590157-821A-436F-9196-786ACFE3520A}" srcId="{4103C92D-9B11-4C72-A025-90DF04025C75}" destId="{B70A96BB-C151-4D3F-B9B1-F5F7CAB80C5A}" srcOrd="0" destOrd="0" parTransId="{6B94F109-CA57-4398-A64C-D6BA7A875AAF}" sibTransId="{C0B687BB-06BA-4BC0-8DE9-E128FC411ED7}"/>
    <dgm:cxn modelId="{EA35C30E-6F8F-4C1E-A3AA-2F5B08E5E104}" type="presOf" srcId="{B44541A5-1C7D-4C97-8268-374355881580}" destId="{9441B143-7317-428D-97C0-A2E5D768B846}" srcOrd="0" destOrd="5" presId="urn:microsoft.com/office/officeart/2005/8/layout/chevron2"/>
    <dgm:cxn modelId="{B11A6F49-DF72-4EAD-A136-77E8E89B6351}" srcId="{3E47E0BA-5C03-424A-8982-15BFFF505C27}" destId="{204F7B48-4907-4473-A25A-ABBE4F36A608}" srcOrd="7" destOrd="0" parTransId="{0AF88A1E-8B95-49F3-B929-CBC84F230541}" sibTransId="{DB51C286-E9A6-493A-8BA3-6AE7B6DDBB41}"/>
    <dgm:cxn modelId="{0F260075-FE28-44D2-8F19-B05FE7C99BAD}" srcId="{0A399EBC-DCC3-4CD6-8252-F1EEC6165564}" destId="{CB7C6821-7BEA-401F-92C6-238D0488F6F7}" srcOrd="2" destOrd="0" parTransId="{919F25D7-68AE-4173-A408-A296AE718D42}" sibTransId="{348AB81D-CDF8-49E2-AE12-2D5AE3486C7B}"/>
    <dgm:cxn modelId="{A20C9C71-A8D6-47E4-ACB9-74236000634C}" srcId="{CBBE2C33-1B4E-4CDB-B983-D895349FCDE0}" destId="{0A399EBC-DCC3-4CD6-8252-F1EEC6165564}" srcOrd="2" destOrd="0" parTransId="{C6FAC2D3-7699-4783-9D1B-B68B49B6D952}" sibTransId="{C252362D-EE7D-47A1-88D7-037CAE9D5F22}"/>
    <dgm:cxn modelId="{D3AEAA4A-8F89-4167-AF98-380C134C33EA}" srcId="{6F9F67EE-17EB-4604-9DB9-42360C454287}" destId="{9216187E-67BA-449C-B23B-5EC42FDE0376}" srcOrd="6" destOrd="0" parTransId="{5D9C9A3F-9607-4D28-B00B-67EAF1FA34FE}" sibTransId="{726F50DC-168C-43F1-8A66-53A04F2B2A8D}"/>
    <dgm:cxn modelId="{9CCD3BC4-F495-4B64-95AC-2EBE065BA8E3}" srcId="{CBBE2C33-1B4E-4CDB-B983-D895349FCDE0}" destId="{3E47E0BA-5C03-424A-8982-15BFFF505C27}" srcOrd="3" destOrd="0" parTransId="{D9AB3E65-0EC2-45AD-8F72-299797F2CF0C}" sibTransId="{EE9A1A06-F249-4C2A-9E8C-8B2E16AC0E5C}"/>
    <dgm:cxn modelId="{66809CFF-7554-4444-A918-AF70649F0A29}" type="presOf" srcId="{B70A96BB-C151-4D3F-B9B1-F5F7CAB80C5A}" destId="{9441B143-7317-428D-97C0-A2E5D768B846}" srcOrd="0" destOrd="0" presId="urn:microsoft.com/office/officeart/2005/8/layout/chevron2"/>
    <dgm:cxn modelId="{CC91CB4F-38EF-41AB-9400-B963DBA5D61C}" type="presOf" srcId="{CB7C6821-7BEA-401F-92C6-238D0488F6F7}" destId="{2986A552-00AC-4FB9-B5AB-5CD1C59A2CBD}" srcOrd="0" destOrd="2" presId="urn:microsoft.com/office/officeart/2005/8/layout/chevron2"/>
    <dgm:cxn modelId="{80B6DC25-3F08-466A-933F-FFB4094C5480}" srcId="{0A399EBC-DCC3-4CD6-8252-F1EEC6165564}" destId="{2DD9CAD8-1893-4F43-8332-DDC4925C4538}" srcOrd="4" destOrd="0" parTransId="{63BE3621-D707-437D-AB4C-CEA8C52F6322}" sibTransId="{CC052DAD-D55F-44BD-A6A4-14928A4289C3}"/>
    <dgm:cxn modelId="{70426E33-891E-4594-9B43-AAB4C3724E8F}" srcId="{3E47E0BA-5C03-424A-8982-15BFFF505C27}" destId="{2A2395ED-E681-4DC5-8B8D-DBFB79359A22}" srcOrd="1" destOrd="0" parTransId="{E64A15CC-9B1F-4170-8434-6793610FB817}" sibTransId="{3FDE8B47-3AAB-4FFD-BA86-7CB48394615C}"/>
    <dgm:cxn modelId="{96916DC7-CECA-4017-BD46-42CAD2F38556}" type="presOf" srcId="{316A8007-45DB-4211-A8C3-B511271ED37C}" destId="{9441B143-7317-428D-97C0-A2E5D768B846}" srcOrd="0" destOrd="4" presId="urn:microsoft.com/office/officeart/2005/8/layout/chevron2"/>
    <dgm:cxn modelId="{8033697D-6CD1-4019-8045-23EDDFE2BC5C}" srcId="{3E47E0BA-5C03-424A-8982-15BFFF505C27}" destId="{F71F8ADB-4D5D-485E-B63E-E93B120876B6}" srcOrd="3" destOrd="0" parTransId="{25593760-A90F-4B68-A0B4-B8F284DE728E}" sibTransId="{BE36646F-DD0B-45BB-B677-2733661BF614}"/>
    <dgm:cxn modelId="{7D1597CE-113E-43B1-A6E0-F9A1A08B2A13}" srcId="{6F9F67EE-17EB-4604-9DB9-42360C454287}" destId="{35AE2338-6C65-405F-8961-E14D71EE6397}" srcOrd="3" destOrd="0" parTransId="{38CF688D-E797-490C-8E30-863787A1BDF5}" sibTransId="{92D918E4-0DD3-4936-97B3-8C891B1BCD91}"/>
    <dgm:cxn modelId="{8C500E5D-D2B0-4AEC-AB36-0C088E0953BE}" srcId="{3E47E0BA-5C03-424A-8982-15BFFF505C27}" destId="{FCEFABB4-8AC8-4562-B1A0-F003E845D7FD}" srcOrd="2" destOrd="0" parTransId="{490953F3-122E-4752-A1AB-9BC75606B614}" sibTransId="{FF5FB83D-BF43-43D4-AFA3-BE34C60BD7B6}"/>
    <dgm:cxn modelId="{DA8DDA73-F01F-4D5F-BA74-84549FC37889}" type="presOf" srcId="{02E8DFCA-121A-4985-8922-0E98A222BBBA}" destId="{25F4B874-CB5C-489E-9F8E-D7A85BA303FD}" srcOrd="0" destOrd="5" presId="urn:microsoft.com/office/officeart/2005/8/layout/chevron2"/>
    <dgm:cxn modelId="{1298D350-4C07-4792-A5C8-BE60D118D53A}" type="presOf" srcId="{FE014E0E-0EE6-4804-B9D6-5AD826D8BE36}" destId="{2DC71206-0CD1-4BF7-9B06-0059BF098219}" srcOrd="0" destOrd="3" presId="urn:microsoft.com/office/officeart/2005/8/layout/chevron2"/>
    <dgm:cxn modelId="{69C91769-C01F-4CC6-9A29-5F9A07D248C2}" srcId="{4103C92D-9B11-4C72-A025-90DF04025C75}" destId="{FDCBFDB2-015A-4411-BC14-4986DF2FAD70}" srcOrd="3" destOrd="0" parTransId="{70C8C293-9CAA-44C1-94F7-FA4AB5E94C95}" sibTransId="{3C735427-3F0B-43C6-9418-A6B39FEC4670}"/>
    <dgm:cxn modelId="{DDDEBF7B-4415-4543-86B1-43D24FC29796}" type="presOf" srcId="{FDCBFDB2-015A-4411-BC14-4986DF2FAD70}" destId="{9441B143-7317-428D-97C0-A2E5D768B846}" srcOrd="0" destOrd="3" presId="urn:microsoft.com/office/officeart/2005/8/layout/chevron2"/>
    <dgm:cxn modelId="{5B90E4D5-9879-4AE6-9DF1-7AC7A38F1663}" type="presOf" srcId="{08B640F1-9D12-46E5-8736-B90D83557881}" destId="{88233158-9049-46A6-B35E-05F763917FF6}" srcOrd="0" destOrd="0" presId="urn:microsoft.com/office/officeart/2005/8/layout/chevron2"/>
    <dgm:cxn modelId="{CEFA1D20-7DD6-4C36-8541-2DA18BAE3072}" type="presOf" srcId="{2DD9CAD8-1893-4F43-8332-DDC4925C4538}" destId="{2986A552-00AC-4FB9-B5AB-5CD1C59A2CBD}" srcOrd="0" destOrd="4" presId="urn:microsoft.com/office/officeart/2005/8/layout/chevron2"/>
    <dgm:cxn modelId="{1DDB8022-B67F-4691-BCB4-E97B7A987350}" srcId="{4103C92D-9B11-4C72-A025-90DF04025C75}" destId="{D029146D-4F27-41A2-802E-B003F3F79B9D}" srcOrd="1" destOrd="0" parTransId="{0600DEDE-0D1B-410D-82E8-C5A3CBF74F2C}" sibTransId="{9B2B433D-2E86-450C-98AD-46B189B4BFDD}"/>
    <dgm:cxn modelId="{280DFDC6-28B8-4E64-840D-9C622A2BDF80}" type="presOf" srcId="{F2765D3F-892B-49E6-BA7A-DF66674FCCE9}" destId="{25F4B874-CB5C-489E-9F8E-D7A85BA303FD}" srcOrd="0" destOrd="0" presId="urn:microsoft.com/office/officeart/2005/8/layout/chevron2"/>
    <dgm:cxn modelId="{8B2C9C7B-9718-4F3B-A384-5BC708335373}" srcId="{CBBE2C33-1B4E-4CDB-B983-D895349FCDE0}" destId="{4103C92D-9B11-4C72-A025-90DF04025C75}" srcOrd="4" destOrd="0" parTransId="{951EACED-0524-4DAC-B148-B7AF9A532ACC}" sibTransId="{24122B89-D7CE-4E9A-9E87-1FA22CEDC9D0}"/>
    <dgm:cxn modelId="{20994F9A-830C-4804-9D92-AD1ACDF42AC8}" type="presOf" srcId="{FCEFABB4-8AC8-4562-B1A0-F003E845D7FD}" destId="{88233158-9049-46A6-B35E-05F763917FF6}" srcOrd="0" destOrd="2" presId="urn:microsoft.com/office/officeart/2005/8/layout/chevron2"/>
    <dgm:cxn modelId="{AC4CEB74-0813-40E9-B43A-F0CB2FF84856}" type="presOf" srcId="{204F7B48-4907-4473-A25A-ABBE4F36A608}" destId="{88233158-9049-46A6-B35E-05F763917FF6}" srcOrd="0" destOrd="7" presId="urn:microsoft.com/office/officeart/2005/8/layout/chevron2"/>
    <dgm:cxn modelId="{CFC2F9A5-B729-4615-9457-4E1998DC863E}" type="presParOf" srcId="{7F5AD57D-A467-412D-8C86-C90A73373A30}" destId="{40AE1739-1C4E-40E1-BC8E-C80481CE65DF}" srcOrd="0" destOrd="0" presId="urn:microsoft.com/office/officeart/2005/8/layout/chevron2"/>
    <dgm:cxn modelId="{49DC3BD5-9781-4D81-B3E6-26869A6638C0}" type="presParOf" srcId="{40AE1739-1C4E-40E1-BC8E-C80481CE65DF}" destId="{7ADD6489-171F-4D08-8E42-288C7B0F549B}" srcOrd="0" destOrd="0" presId="urn:microsoft.com/office/officeart/2005/8/layout/chevron2"/>
    <dgm:cxn modelId="{C655A81A-BA4A-409F-B440-05F2E79C6CF8}" type="presParOf" srcId="{40AE1739-1C4E-40E1-BC8E-C80481CE65DF}" destId="{2DC71206-0CD1-4BF7-9B06-0059BF098219}" srcOrd="1" destOrd="0" presId="urn:microsoft.com/office/officeart/2005/8/layout/chevron2"/>
    <dgm:cxn modelId="{C231F6AA-F5CB-4142-80AC-376667403F55}" type="presParOf" srcId="{7F5AD57D-A467-412D-8C86-C90A73373A30}" destId="{68B9073A-4D62-44A6-9781-1E0F5573DC17}" srcOrd="1" destOrd="0" presId="urn:microsoft.com/office/officeart/2005/8/layout/chevron2"/>
    <dgm:cxn modelId="{628B907B-5094-41EE-A5F9-9C5921874CE6}" type="presParOf" srcId="{7F5AD57D-A467-412D-8C86-C90A73373A30}" destId="{CB73133A-4C3C-422D-A6DE-4AF72EF01BE2}" srcOrd="2" destOrd="0" presId="urn:microsoft.com/office/officeart/2005/8/layout/chevron2"/>
    <dgm:cxn modelId="{CF8E4BF1-D801-4E31-9DB9-144898259EAE}" type="presParOf" srcId="{CB73133A-4C3C-422D-A6DE-4AF72EF01BE2}" destId="{2B0DEDDF-5BBE-4DF8-994F-8685E1C1B57B}" srcOrd="0" destOrd="0" presId="urn:microsoft.com/office/officeart/2005/8/layout/chevron2"/>
    <dgm:cxn modelId="{058A8BC2-69ED-4AA6-AFC6-3F4428259EE2}" type="presParOf" srcId="{CB73133A-4C3C-422D-A6DE-4AF72EF01BE2}" destId="{25F4B874-CB5C-489E-9F8E-D7A85BA303FD}" srcOrd="1" destOrd="0" presId="urn:microsoft.com/office/officeart/2005/8/layout/chevron2"/>
    <dgm:cxn modelId="{910022B0-91E6-450B-B17E-4E5C4CE90A38}" type="presParOf" srcId="{7F5AD57D-A467-412D-8C86-C90A73373A30}" destId="{63D33189-649F-4990-80D3-975D1EDBF14B}" srcOrd="3" destOrd="0" presId="urn:microsoft.com/office/officeart/2005/8/layout/chevron2"/>
    <dgm:cxn modelId="{CA92819F-D128-44AC-90DB-0B3C3FF4DD12}" type="presParOf" srcId="{7F5AD57D-A467-412D-8C86-C90A73373A30}" destId="{53068692-F593-4D0F-90E9-96786ADA866F}" srcOrd="4" destOrd="0" presId="urn:microsoft.com/office/officeart/2005/8/layout/chevron2"/>
    <dgm:cxn modelId="{A92D5BD8-0DE3-45C3-8B02-DB8B5007B037}" type="presParOf" srcId="{53068692-F593-4D0F-90E9-96786ADA866F}" destId="{F50225CC-DF0F-470B-9F98-BC54D653C8CE}" srcOrd="0" destOrd="0" presId="urn:microsoft.com/office/officeart/2005/8/layout/chevron2"/>
    <dgm:cxn modelId="{5844D05E-58FC-49B5-96CF-C77716FBE55B}" type="presParOf" srcId="{53068692-F593-4D0F-90E9-96786ADA866F}" destId="{2986A552-00AC-4FB9-B5AB-5CD1C59A2CBD}" srcOrd="1" destOrd="0" presId="urn:microsoft.com/office/officeart/2005/8/layout/chevron2"/>
    <dgm:cxn modelId="{AA308C99-3F21-4A40-82A9-EC7816C0C84A}" type="presParOf" srcId="{7F5AD57D-A467-412D-8C86-C90A73373A30}" destId="{F3615141-BC1D-426F-B61F-8D328598B8C3}" srcOrd="5" destOrd="0" presId="urn:microsoft.com/office/officeart/2005/8/layout/chevron2"/>
    <dgm:cxn modelId="{4BCAED51-5FE3-4581-AC7B-ACEEF09004BD}" type="presParOf" srcId="{7F5AD57D-A467-412D-8C86-C90A73373A30}" destId="{4E293687-54BA-4DFB-9A38-44AA6AF6EC7E}" srcOrd="6" destOrd="0" presId="urn:microsoft.com/office/officeart/2005/8/layout/chevron2"/>
    <dgm:cxn modelId="{28A43572-1341-4F3F-AC33-5A428CCA8DDA}" type="presParOf" srcId="{4E293687-54BA-4DFB-9A38-44AA6AF6EC7E}" destId="{AAE0FA44-00DE-4C82-929C-03604037F98A}" srcOrd="0" destOrd="0" presId="urn:microsoft.com/office/officeart/2005/8/layout/chevron2"/>
    <dgm:cxn modelId="{2C8A66A5-79A3-4CDF-B956-55A6A78FE716}" type="presParOf" srcId="{4E293687-54BA-4DFB-9A38-44AA6AF6EC7E}" destId="{88233158-9049-46A6-B35E-05F763917FF6}" srcOrd="1" destOrd="0" presId="urn:microsoft.com/office/officeart/2005/8/layout/chevron2"/>
    <dgm:cxn modelId="{3C2DD3DC-0542-488B-9042-0A8F051520CE}" type="presParOf" srcId="{7F5AD57D-A467-412D-8C86-C90A73373A30}" destId="{716BE656-E6A2-4077-9F41-EB9837A816DB}" srcOrd="7" destOrd="0" presId="urn:microsoft.com/office/officeart/2005/8/layout/chevron2"/>
    <dgm:cxn modelId="{E9BAD264-09B7-4464-BE0C-630C89F45E02}" type="presParOf" srcId="{7F5AD57D-A467-412D-8C86-C90A73373A30}" destId="{03BA62E2-D991-4A72-A61B-4A004A12119A}" srcOrd="8" destOrd="0" presId="urn:microsoft.com/office/officeart/2005/8/layout/chevron2"/>
    <dgm:cxn modelId="{988FB665-EC84-499A-863D-D187FEF81D58}" type="presParOf" srcId="{03BA62E2-D991-4A72-A61B-4A004A12119A}" destId="{229D9E1D-2DC1-4ECC-80B4-6BB63B3F8322}" srcOrd="0" destOrd="0" presId="urn:microsoft.com/office/officeart/2005/8/layout/chevron2"/>
    <dgm:cxn modelId="{6388BFEF-6917-4CF7-8F35-65E68D07EEB5}" type="presParOf" srcId="{03BA62E2-D991-4A72-A61B-4A004A12119A}" destId="{9441B143-7317-428D-97C0-A2E5D768B846}"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DD6489-171F-4D08-8E42-288C7B0F549B}">
      <dsp:nvSpPr>
        <dsp:cNvPr id="0" name=""/>
        <dsp:cNvSpPr/>
      </dsp:nvSpPr>
      <dsp:spPr>
        <a:xfrm rot="5400000">
          <a:off x="-209380" y="566195"/>
          <a:ext cx="1379136" cy="965395"/>
        </a:xfrm>
        <a:prstGeom prst="chevron">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solidFill>
                <a:sysClr val="window" lastClr="FFFFFF"/>
              </a:solidFill>
              <a:latin typeface="Calibri"/>
              <a:ea typeface="+mn-ea"/>
              <a:cs typeface="+mn-cs"/>
            </a:rPr>
            <a:t>Pre admission</a:t>
          </a:r>
        </a:p>
      </dsp:txBody>
      <dsp:txXfrm rot="-5400000">
        <a:off x="-2509" y="842023"/>
        <a:ext cx="965395" cy="413741"/>
      </dsp:txXfrm>
    </dsp:sp>
    <dsp:sp modelId="{2DC71206-0CD1-4BF7-9B06-0059BF098219}">
      <dsp:nvSpPr>
        <dsp:cNvPr id="0" name=""/>
        <dsp:cNvSpPr/>
      </dsp:nvSpPr>
      <dsp:spPr>
        <a:xfrm rot="5400000">
          <a:off x="3007788" y="-1707352"/>
          <a:ext cx="955075" cy="5029794"/>
        </a:xfrm>
        <a:prstGeom prst="round2Same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GB" sz="800" kern="1200">
              <a:solidFill>
                <a:sysClr val="windowText" lastClr="000000">
                  <a:hueOff val="0"/>
                  <a:satOff val="0"/>
                  <a:lumOff val="0"/>
                  <a:alphaOff val="0"/>
                </a:sysClr>
              </a:solidFill>
              <a:latin typeface="Calibri"/>
              <a:ea typeface="+mn-ea"/>
              <a:cs typeface="+mn-cs"/>
            </a:rPr>
            <a:t>The purpose of admission should be identified prior to agreeing admission</a:t>
          </a:r>
        </a:p>
        <a:p>
          <a:pPr marL="57150" lvl="1" indent="-57150" algn="l" defTabSz="355600">
            <a:lnSpc>
              <a:spcPct val="90000"/>
            </a:lnSpc>
            <a:spcBef>
              <a:spcPct val="0"/>
            </a:spcBef>
            <a:spcAft>
              <a:spcPct val="15000"/>
            </a:spcAft>
            <a:buChar char="••"/>
          </a:pPr>
          <a:r>
            <a:rPr lang="en-GB" sz="800" kern="1200">
              <a:solidFill>
                <a:sysClr val="windowText" lastClr="000000">
                  <a:hueOff val="0"/>
                  <a:satOff val="0"/>
                  <a:lumOff val="0"/>
                  <a:alphaOff val="0"/>
                </a:sysClr>
              </a:solidFill>
              <a:latin typeface="Calibri"/>
              <a:ea typeface="+mn-ea"/>
              <a:cs typeface="+mn-cs"/>
            </a:rPr>
            <a:t> Discharge planning should commence as soon as admission is being considered and a preliminary discharge date should be considered at this stage</a:t>
          </a:r>
        </a:p>
        <a:p>
          <a:pPr marL="57150" lvl="1" indent="-57150" algn="l" defTabSz="355600">
            <a:lnSpc>
              <a:spcPct val="90000"/>
            </a:lnSpc>
            <a:spcBef>
              <a:spcPct val="0"/>
            </a:spcBef>
            <a:spcAft>
              <a:spcPct val="15000"/>
            </a:spcAft>
            <a:buChar char="••"/>
          </a:pPr>
          <a:r>
            <a:rPr lang="en-GB" sz="800" kern="1200">
              <a:solidFill>
                <a:sysClr val="windowText" lastClr="000000">
                  <a:hueOff val="0"/>
                  <a:satOff val="0"/>
                  <a:lumOff val="0"/>
                  <a:alphaOff val="0"/>
                </a:sysClr>
              </a:solidFill>
              <a:latin typeface="Calibri"/>
              <a:ea typeface="+mn-ea"/>
              <a:cs typeface="+mn-cs"/>
            </a:rPr>
            <a:t> Any potential barriers to discharge identified should be clearly communicated to inpatient team</a:t>
          </a:r>
        </a:p>
        <a:p>
          <a:pPr marL="57150" lvl="1" indent="-57150" algn="l" defTabSz="355600">
            <a:lnSpc>
              <a:spcPct val="90000"/>
            </a:lnSpc>
            <a:spcBef>
              <a:spcPct val="0"/>
            </a:spcBef>
            <a:spcAft>
              <a:spcPct val="15000"/>
            </a:spcAft>
            <a:buChar char="••"/>
          </a:pPr>
          <a:r>
            <a:rPr lang="en-GB" sz="800" kern="1200">
              <a:solidFill>
                <a:sysClr val="windowText" lastClr="000000">
                  <a:hueOff val="0"/>
                  <a:satOff val="0"/>
                  <a:lumOff val="0"/>
                  <a:alphaOff val="0"/>
                </a:sysClr>
              </a:solidFill>
              <a:latin typeface="Calibri"/>
              <a:ea typeface="+mn-ea"/>
              <a:cs typeface="+mn-cs"/>
            </a:rPr>
            <a:t>Information on inpatient services should be given to the servcie user and where appropriate their carers </a:t>
          </a:r>
        </a:p>
      </dsp:txBody>
      <dsp:txXfrm rot="-5400000">
        <a:off x="970429" y="376630"/>
        <a:ext cx="4983171" cy="861829"/>
      </dsp:txXfrm>
    </dsp:sp>
    <dsp:sp modelId="{2B0DEDDF-5BBE-4DF8-994F-8685E1C1B57B}">
      <dsp:nvSpPr>
        <dsp:cNvPr id="0" name=""/>
        <dsp:cNvSpPr/>
      </dsp:nvSpPr>
      <dsp:spPr>
        <a:xfrm rot="5400000">
          <a:off x="-209380" y="2155134"/>
          <a:ext cx="1379136" cy="965395"/>
        </a:xfrm>
        <a:prstGeom prst="chevron">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solidFill>
                <a:sysClr val="window" lastClr="FFFFFF"/>
              </a:solidFill>
              <a:latin typeface="Calibri"/>
              <a:ea typeface="+mn-ea"/>
              <a:cs typeface="+mn-cs"/>
            </a:rPr>
            <a:t>Admission</a:t>
          </a:r>
        </a:p>
        <a:p>
          <a:pPr lvl="0" algn="ctr" defTabSz="488950">
            <a:lnSpc>
              <a:spcPct val="90000"/>
            </a:lnSpc>
            <a:spcBef>
              <a:spcPct val="0"/>
            </a:spcBef>
            <a:spcAft>
              <a:spcPct val="35000"/>
            </a:spcAft>
          </a:pPr>
          <a:r>
            <a:rPr lang="en-GB" sz="1100" kern="1200">
              <a:solidFill>
                <a:sysClr val="window" lastClr="FFFFFF"/>
              </a:solidFill>
              <a:latin typeface="Calibri"/>
              <a:ea typeface="+mn-ea"/>
              <a:cs typeface="+mn-cs"/>
            </a:rPr>
            <a:t>(first 72 hours)</a:t>
          </a:r>
        </a:p>
      </dsp:txBody>
      <dsp:txXfrm rot="-5400000">
        <a:off x="-2509" y="2430962"/>
        <a:ext cx="965395" cy="413741"/>
      </dsp:txXfrm>
    </dsp:sp>
    <dsp:sp modelId="{25F4B874-CB5C-489E-9F8E-D7A85BA303FD}">
      <dsp:nvSpPr>
        <dsp:cNvPr id="0" name=""/>
        <dsp:cNvSpPr/>
      </dsp:nvSpPr>
      <dsp:spPr>
        <a:xfrm rot="5400000">
          <a:off x="2724871" y="-130975"/>
          <a:ext cx="1520907" cy="5054918"/>
        </a:xfrm>
        <a:prstGeom prst="round2Same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GB" sz="800" kern="1200">
              <a:solidFill>
                <a:sysClr val="windowText" lastClr="000000">
                  <a:hueOff val="0"/>
                  <a:satOff val="0"/>
                  <a:lumOff val="0"/>
                  <a:alphaOff val="0"/>
                </a:sysClr>
              </a:solidFill>
              <a:latin typeface="Calibri"/>
              <a:ea typeface="+mn-ea"/>
              <a:cs typeface="+mn-cs"/>
            </a:rPr>
            <a:t>Ensure that all teams involved with the service user's care are made aware of their admission to hospital this should include the service users carers where this has been agreed. Where not idenfited referal care coordination is made</a:t>
          </a:r>
        </a:p>
        <a:p>
          <a:pPr marL="57150" lvl="1" indent="-57150" algn="l" defTabSz="355600">
            <a:lnSpc>
              <a:spcPct val="90000"/>
            </a:lnSpc>
            <a:spcBef>
              <a:spcPct val="0"/>
            </a:spcBef>
            <a:spcAft>
              <a:spcPct val="15000"/>
            </a:spcAft>
            <a:buChar char="••"/>
          </a:pPr>
          <a:r>
            <a:rPr lang="en-GB" sz="800" kern="1200">
              <a:solidFill>
                <a:sysClr val="windowText" lastClr="000000">
                  <a:hueOff val="0"/>
                  <a:satOff val="0"/>
                  <a:lumOff val="0"/>
                  <a:alphaOff val="0"/>
                </a:sysClr>
              </a:solidFill>
              <a:latin typeface="Calibri"/>
              <a:ea typeface="+mn-ea"/>
              <a:cs typeface="+mn-cs"/>
            </a:rPr>
            <a:t>Initial discharge plan should be agreed by the MDT, all barriers to discharge should be identified and plans developed to mitigate these. An initial discharge date should be set and communicated to the service user and their carers</a:t>
          </a:r>
        </a:p>
        <a:p>
          <a:pPr marL="57150" lvl="1" indent="-57150" algn="l" defTabSz="355600">
            <a:lnSpc>
              <a:spcPct val="90000"/>
            </a:lnSpc>
            <a:spcBef>
              <a:spcPct val="0"/>
            </a:spcBef>
            <a:spcAft>
              <a:spcPct val="15000"/>
            </a:spcAft>
            <a:buChar char="••"/>
          </a:pPr>
          <a:r>
            <a:rPr lang="en-GB" sz="800" kern="1200">
              <a:solidFill>
                <a:sysClr val="windowText" lastClr="000000"/>
              </a:solidFill>
              <a:latin typeface="Calibri"/>
              <a:ea typeface="+mn-ea"/>
              <a:cs typeface="+mn-cs"/>
            </a:rPr>
            <a:t>Discharge Coordinator/Facilitator to complete  Barriers to Discharge Checklist with service user and inpatient care team to inform need for discharge team involvement</a:t>
          </a:r>
        </a:p>
        <a:p>
          <a:pPr marL="57150" lvl="1" indent="-57150" algn="l" defTabSz="355600">
            <a:lnSpc>
              <a:spcPct val="90000"/>
            </a:lnSpc>
            <a:spcBef>
              <a:spcPct val="0"/>
            </a:spcBef>
            <a:spcAft>
              <a:spcPct val="15000"/>
            </a:spcAft>
            <a:buChar char="••"/>
          </a:pPr>
          <a:r>
            <a:rPr lang="en-GB" sz="800" kern="1200">
              <a:solidFill>
                <a:sysClr val="windowText" lastClr="000000">
                  <a:hueOff val="0"/>
                  <a:satOff val="0"/>
                  <a:lumOff val="0"/>
                  <a:alphaOff val="0"/>
                </a:sysClr>
              </a:solidFill>
              <a:latin typeface="Calibri"/>
              <a:ea typeface="+mn-ea"/>
              <a:cs typeface="+mn-cs"/>
            </a:rPr>
            <a:t> Initial CPA meeting date set </a:t>
          </a:r>
          <a:r>
            <a:rPr lang="en-GB" sz="800" kern="1200">
              <a:solidFill>
                <a:sysClr val="windowText" lastClr="000000"/>
              </a:solidFill>
              <a:latin typeface="Calibri"/>
              <a:ea typeface="+mn-ea"/>
              <a:cs typeface="+mn-cs"/>
            </a:rPr>
            <a:t>for 3 weeks </a:t>
          </a:r>
          <a:r>
            <a:rPr lang="en-GB" sz="800" kern="1200">
              <a:solidFill>
                <a:sysClr val="windowText" lastClr="000000">
                  <a:hueOff val="0"/>
                  <a:satOff val="0"/>
                  <a:lumOff val="0"/>
                  <a:alphaOff val="0"/>
                </a:sysClr>
              </a:solidFill>
              <a:latin typeface="Calibri"/>
              <a:ea typeface="+mn-ea"/>
              <a:cs typeface="+mn-cs"/>
            </a:rPr>
            <a:t>from date of admission</a:t>
          </a:r>
        </a:p>
        <a:p>
          <a:pPr marL="57150" lvl="1" indent="-57150" algn="l" defTabSz="355600">
            <a:lnSpc>
              <a:spcPct val="90000"/>
            </a:lnSpc>
            <a:spcBef>
              <a:spcPct val="0"/>
            </a:spcBef>
            <a:spcAft>
              <a:spcPct val="15000"/>
            </a:spcAft>
            <a:buChar char="••"/>
          </a:pPr>
          <a:r>
            <a:rPr lang="en-GB" sz="800" kern="1200">
              <a:solidFill>
                <a:sysClr val="windowText" lastClr="000000">
                  <a:hueOff val="0"/>
                  <a:satOff val="0"/>
                  <a:lumOff val="0"/>
                  <a:alphaOff val="0"/>
                </a:sysClr>
              </a:solidFill>
              <a:latin typeface="Calibri"/>
              <a:ea typeface="+mn-ea"/>
              <a:cs typeface="+mn-cs"/>
            </a:rPr>
            <a:t>Information shared with patient re-discharge from hospital and options for care and treatment after discharge</a:t>
          </a:r>
        </a:p>
        <a:p>
          <a:pPr marL="57150" lvl="1" indent="-57150" algn="l" defTabSz="355600">
            <a:lnSpc>
              <a:spcPct val="90000"/>
            </a:lnSpc>
            <a:spcBef>
              <a:spcPct val="0"/>
            </a:spcBef>
            <a:spcAft>
              <a:spcPct val="15000"/>
            </a:spcAft>
            <a:buChar char="••"/>
          </a:pPr>
          <a:r>
            <a:rPr lang="en-GB" sz="800" kern="1200">
              <a:solidFill>
                <a:sysClr val="windowText" lastClr="000000">
                  <a:hueOff val="0"/>
                  <a:satOff val="0"/>
                  <a:lumOff val="0"/>
                  <a:alphaOff val="0"/>
                </a:sysClr>
              </a:solidFill>
              <a:latin typeface="Calibri"/>
              <a:ea typeface="+mn-ea"/>
              <a:cs typeface="+mn-cs"/>
            </a:rPr>
            <a:t>Complete initial formulation and communicate this with the service users and others involved in their care</a:t>
          </a:r>
        </a:p>
        <a:p>
          <a:pPr marL="57150" lvl="1" indent="-57150" algn="l" defTabSz="355600">
            <a:lnSpc>
              <a:spcPct val="90000"/>
            </a:lnSpc>
            <a:spcBef>
              <a:spcPct val="0"/>
            </a:spcBef>
            <a:spcAft>
              <a:spcPct val="15000"/>
            </a:spcAft>
            <a:buChar char="••"/>
          </a:pPr>
          <a:r>
            <a:rPr lang="en-GB" sz="800" kern="1200">
              <a:solidFill>
                <a:sysClr val="windowText" lastClr="000000">
                  <a:hueOff val="0"/>
                  <a:satOff val="0"/>
                  <a:lumOff val="0"/>
                  <a:alphaOff val="0"/>
                </a:sysClr>
              </a:solidFill>
              <a:latin typeface="Calibri"/>
              <a:ea typeface="+mn-ea"/>
              <a:cs typeface="+mn-cs"/>
            </a:rPr>
            <a:t> Give the service user and carers letters explaining the options which will available for discharge and the responsibilities of </a:t>
          </a:r>
        </a:p>
      </dsp:txBody>
      <dsp:txXfrm rot="-5400000">
        <a:off x="957866" y="1710275"/>
        <a:ext cx="4980673" cy="1372417"/>
      </dsp:txXfrm>
    </dsp:sp>
    <dsp:sp modelId="{F50225CC-DF0F-470B-9F98-BC54D653C8CE}">
      <dsp:nvSpPr>
        <dsp:cNvPr id="0" name=""/>
        <dsp:cNvSpPr/>
      </dsp:nvSpPr>
      <dsp:spPr>
        <a:xfrm rot="5400000">
          <a:off x="-209380" y="3654258"/>
          <a:ext cx="1379136" cy="965395"/>
        </a:xfrm>
        <a:prstGeom prst="chevron">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solidFill>
                <a:sysClr val="window" lastClr="FFFFFF"/>
              </a:solidFill>
              <a:latin typeface="Calibri"/>
              <a:ea typeface="+mn-ea"/>
              <a:cs typeface="+mn-cs"/>
            </a:rPr>
            <a:t>Treatment</a:t>
          </a:r>
        </a:p>
      </dsp:txBody>
      <dsp:txXfrm rot="-5400000">
        <a:off x="-2509" y="3930086"/>
        <a:ext cx="965395" cy="413741"/>
      </dsp:txXfrm>
    </dsp:sp>
    <dsp:sp modelId="{2986A552-00AC-4FB9-B5AB-5CD1C59A2CBD}">
      <dsp:nvSpPr>
        <dsp:cNvPr id="0" name=""/>
        <dsp:cNvSpPr/>
      </dsp:nvSpPr>
      <dsp:spPr>
        <a:xfrm rot="5400000">
          <a:off x="2762976" y="1373168"/>
          <a:ext cx="1341278" cy="5044879"/>
        </a:xfrm>
        <a:prstGeom prst="round2Same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GB" sz="800" kern="1200">
              <a:solidFill>
                <a:sysClr val="windowText" lastClr="000000">
                  <a:hueOff val="0"/>
                  <a:satOff val="0"/>
                  <a:lumOff val="0"/>
                  <a:alphaOff val="0"/>
                </a:sysClr>
              </a:solidFill>
              <a:latin typeface="Calibri"/>
              <a:ea typeface="+mn-ea"/>
              <a:cs typeface="+mn-cs"/>
            </a:rPr>
            <a:t>Review formulation and care plan and amend this as required, communicate this to the service user and others involved in their care</a:t>
          </a:r>
        </a:p>
        <a:p>
          <a:pPr marL="57150" lvl="1" indent="-57150" algn="l" defTabSz="355600">
            <a:lnSpc>
              <a:spcPct val="90000"/>
            </a:lnSpc>
            <a:spcBef>
              <a:spcPct val="0"/>
            </a:spcBef>
            <a:spcAft>
              <a:spcPct val="15000"/>
            </a:spcAft>
            <a:buChar char="••"/>
          </a:pPr>
          <a:r>
            <a:rPr lang="en-GB" sz="800" kern="1200">
              <a:solidFill>
                <a:sysClr val="windowText" lastClr="000000">
                  <a:hueOff val="0"/>
                  <a:satOff val="0"/>
                  <a:lumOff val="0"/>
                  <a:alphaOff val="0"/>
                </a:sysClr>
              </a:solidFill>
              <a:latin typeface="Calibri"/>
              <a:ea typeface="+mn-ea"/>
              <a:cs typeface="+mn-cs"/>
            </a:rPr>
            <a:t>Ongoing review of service users  progress to discharge, their needs and goals to be met during inpatient stay, has anything changed, have any barriers to discharge been identified  and what actions are required to facilate transfer/discharge</a:t>
          </a:r>
        </a:p>
        <a:p>
          <a:pPr marL="57150" lvl="1" indent="-57150" algn="l" defTabSz="355600">
            <a:lnSpc>
              <a:spcPct val="90000"/>
            </a:lnSpc>
            <a:spcBef>
              <a:spcPct val="0"/>
            </a:spcBef>
            <a:spcAft>
              <a:spcPct val="15000"/>
            </a:spcAft>
            <a:buChar char="••"/>
          </a:pPr>
          <a:r>
            <a:rPr lang="en-GB" sz="800" kern="1200">
              <a:solidFill>
                <a:sysClr val="windowText" lastClr="000000">
                  <a:hueOff val="0"/>
                  <a:satOff val="0"/>
                  <a:lumOff val="0"/>
                  <a:alphaOff val="0"/>
                </a:sysClr>
              </a:solidFill>
              <a:latin typeface="Calibri"/>
              <a:ea typeface="+mn-ea"/>
              <a:cs typeface="+mn-cs"/>
            </a:rPr>
            <a:t>Review planned date of discharge and amend this as required</a:t>
          </a:r>
        </a:p>
        <a:p>
          <a:pPr marL="57150" lvl="1" indent="-57150" algn="l" defTabSz="355600">
            <a:lnSpc>
              <a:spcPct val="90000"/>
            </a:lnSpc>
            <a:spcBef>
              <a:spcPct val="0"/>
            </a:spcBef>
            <a:spcAft>
              <a:spcPct val="15000"/>
            </a:spcAft>
            <a:buChar char="••"/>
          </a:pPr>
          <a:r>
            <a:rPr lang="en-GB" sz="800" kern="1200">
              <a:solidFill>
                <a:sysClr val="windowText" lastClr="000000">
                  <a:hueOff val="0"/>
                  <a:satOff val="0"/>
                  <a:lumOff val="0"/>
                  <a:alphaOff val="0"/>
                </a:sysClr>
              </a:solidFill>
              <a:latin typeface="Calibri"/>
              <a:ea typeface="+mn-ea"/>
              <a:cs typeface="+mn-cs"/>
            </a:rPr>
            <a:t>Information continually shared and discussed with service user, community team, carers, adult social care and any other agencies identified and involved in the service users current or future care.</a:t>
          </a:r>
        </a:p>
        <a:p>
          <a:pPr marL="57150" lvl="1" indent="-57150" algn="l" defTabSz="355600">
            <a:lnSpc>
              <a:spcPct val="90000"/>
            </a:lnSpc>
            <a:spcBef>
              <a:spcPct val="0"/>
            </a:spcBef>
            <a:spcAft>
              <a:spcPct val="15000"/>
            </a:spcAft>
            <a:buChar char="••"/>
          </a:pPr>
          <a:r>
            <a:rPr lang="en-GB" sz="800" kern="1200">
              <a:solidFill>
                <a:sysClr val="windowText" lastClr="000000">
                  <a:hueOff val="0"/>
                  <a:satOff val="0"/>
                  <a:lumOff val="0"/>
                  <a:alphaOff val="0"/>
                </a:sysClr>
              </a:solidFill>
              <a:latin typeface="Calibri"/>
              <a:ea typeface="+mn-ea"/>
              <a:cs typeface="+mn-cs"/>
            </a:rPr>
            <a:t>Decision patient is fit/safe/ready for discharge-inform service-user /carer and other agencies involved in  transfer/discharge planning. Record in multi-disciplinary case-notes. and transfer and discharge planning case-notes </a:t>
          </a:r>
        </a:p>
        <a:p>
          <a:pPr marL="57150" lvl="1" indent="-57150" algn="l" defTabSz="355600">
            <a:lnSpc>
              <a:spcPct val="90000"/>
            </a:lnSpc>
            <a:spcBef>
              <a:spcPct val="0"/>
            </a:spcBef>
            <a:spcAft>
              <a:spcPct val="15000"/>
            </a:spcAft>
            <a:buChar char="••"/>
          </a:pPr>
          <a:r>
            <a:rPr lang="en-GB" sz="800" kern="1200">
              <a:solidFill>
                <a:sysClr val="windowText" lastClr="000000">
                  <a:hueOff val="0"/>
                  <a:satOff val="0"/>
                  <a:lumOff val="0"/>
                  <a:alphaOff val="0"/>
                </a:sysClr>
              </a:solidFill>
              <a:latin typeface="Calibri"/>
              <a:ea typeface="+mn-ea"/>
              <a:cs typeface="+mn-cs"/>
            </a:rPr>
            <a:t>1st Letter given to service-user/carer to request they  llok for palcements if appropriate.</a:t>
          </a:r>
        </a:p>
      </dsp:txBody>
      <dsp:txXfrm rot="-5400000">
        <a:off x="911176" y="3290444"/>
        <a:ext cx="4979403" cy="1210326"/>
      </dsp:txXfrm>
    </dsp:sp>
    <dsp:sp modelId="{AAE0FA44-00DE-4C82-929C-03604037F98A}">
      <dsp:nvSpPr>
        <dsp:cNvPr id="0" name=""/>
        <dsp:cNvSpPr/>
      </dsp:nvSpPr>
      <dsp:spPr>
        <a:xfrm rot="5400000">
          <a:off x="-209380" y="5150523"/>
          <a:ext cx="1379136" cy="965395"/>
        </a:xfrm>
        <a:prstGeom prst="chevron">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solidFill>
                <a:sysClr val="window" lastClr="FFFFFF"/>
              </a:solidFill>
              <a:latin typeface="Calibri"/>
              <a:ea typeface="+mn-ea"/>
              <a:cs typeface="+mn-cs"/>
            </a:rPr>
            <a:t>Discharge Planning</a:t>
          </a:r>
        </a:p>
      </dsp:txBody>
      <dsp:txXfrm rot="-5400000">
        <a:off x="-2509" y="5426351"/>
        <a:ext cx="965395" cy="413741"/>
      </dsp:txXfrm>
    </dsp:sp>
    <dsp:sp modelId="{88233158-9049-46A6-B35E-05F763917FF6}">
      <dsp:nvSpPr>
        <dsp:cNvPr id="0" name=""/>
        <dsp:cNvSpPr/>
      </dsp:nvSpPr>
      <dsp:spPr>
        <a:xfrm rot="5400000">
          <a:off x="2817545" y="2869433"/>
          <a:ext cx="1335559" cy="5044879"/>
        </a:xfrm>
        <a:prstGeom prst="round2Same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GB" sz="800" kern="1200"/>
            <a:t> Liaise with the discharge support service and inform them of the discharge plan and date of discharge</a:t>
          </a:r>
        </a:p>
        <a:p>
          <a:pPr marL="57150" lvl="1" indent="-57150" algn="l" defTabSz="355600">
            <a:lnSpc>
              <a:spcPct val="90000"/>
            </a:lnSpc>
            <a:spcBef>
              <a:spcPct val="0"/>
            </a:spcBef>
            <a:spcAft>
              <a:spcPct val="15000"/>
            </a:spcAft>
            <a:buChar char="••"/>
          </a:pPr>
          <a:r>
            <a:rPr lang="en-GB" sz="800" kern="1200"/>
            <a:t> Community teams (CMHT and CRIS S)/IHTT/ECHT undertake regular in-reach to the wards to identify possible service users who </a:t>
          </a:r>
          <a:r>
            <a:rPr lang="en-GB" sz="800" kern="1200">
              <a:solidFill>
                <a:sysClr val="windowText" lastClr="000000"/>
              </a:solidFill>
            </a:rPr>
            <a:t>could be given additional support to facilitate early discharge</a:t>
          </a:r>
        </a:p>
        <a:p>
          <a:pPr marL="57150" lvl="1" indent="-57150" algn="l" defTabSz="355600">
            <a:lnSpc>
              <a:spcPct val="90000"/>
            </a:lnSpc>
            <a:spcBef>
              <a:spcPct val="0"/>
            </a:spcBef>
            <a:spcAft>
              <a:spcPct val="15000"/>
            </a:spcAft>
            <a:buChar char="••"/>
          </a:pPr>
          <a:r>
            <a:rPr lang="en-GB" sz="800" kern="1200">
              <a:solidFill>
                <a:sysClr val="windowText" lastClr="000000"/>
              </a:solidFill>
            </a:rPr>
            <a:t>Where a CTO is required, then a referreal for an AMHP is made immediately, with details of discharge plans</a:t>
          </a:r>
        </a:p>
        <a:p>
          <a:pPr marL="57150" lvl="1" indent="-57150" algn="l" defTabSz="355600">
            <a:lnSpc>
              <a:spcPct val="90000"/>
            </a:lnSpc>
            <a:spcBef>
              <a:spcPct val="0"/>
            </a:spcBef>
            <a:spcAft>
              <a:spcPct val="15000"/>
            </a:spcAft>
            <a:buChar char="••"/>
          </a:pPr>
          <a:r>
            <a:rPr lang="en-GB" sz="800" kern="1200"/>
            <a:t> Communicate the discharge plan to the service user, carer and community teams including partners involved in their care and ensure any changes to this are widely commuinicated and explained</a:t>
          </a:r>
        </a:p>
        <a:p>
          <a:pPr marL="57150" lvl="1" indent="-57150" algn="l" defTabSz="355600">
            <a:lnSpc>
              <a:spcPct val="90000"/>
            </a:lnSpc>
            <a:spcBef>
              <a:spcPct val="0"/>
            </a:spcBef>
            <a:spcAft>
              <a:spcPct val="15000"/>
            </a:spcAft>
            <a:buChar char="••"/>
          </a:pPr>
          <a:r>
            <a:rPr lang="en-GB" sz="800" kern="1200"/>
            <a:t> Communicate any use of leave with carers and other teams involved in the service user's care and any support needs with this</a:t>
          </a:r>
        </a:p>
        <a:p>
          <a:pPr marL="57150" lvl="1" indent="-57150" algn="l" defTabSz="355600">
            <a:lnSpc>
              <a:spcPct val="90000"/>
            </a:lnSpc>
            <a:spcBef>
              <a:spcPct val="0"/>
            </a:spcBef>
            <a:spcAft>
              <a:spcPct val="15000"/>
            </a:spcAft>
            <a:buChar char="••"/>
          </a:pPr>
          <a:r>
            <a:rPr lang="en-GB" sz="800" kern="1200"/>
            <a:t> Ensure that community follow up is planned within 7 days and that the service user is aware of this</a:t>
          </a:r>
        </a:p>
        <a:p>
          <a:pPr marL="57150" lvl="1" indent="-57150" algn="l" defTabSz="355600">
            <a:lnSpc>
              <a:spcPct val="90000"/>
            </a:lnSpc>
            <a:spcBef>
              <a:spcPct val="0"/>
            </a:spcBef>
            <a:spcAft>
              <a:spcPct val="15000"/>
            </a:spcAft>
            <a:buChar char="••"/>
          </a:pPr>
          <a:r>
            <a:rPr lang="en-GB" sz="800" kern="1200"/>
            <a:t>Discharge summary sent to GP within 7 days of discharge</a:t>
          </a:r>
        </a:p>
        <a:p>
          <a:pPr marL="57150" lvl="1" indent="-57150" algn="l" defTabSz="311150">
            <a:lnSpc>
              <a:spcPct val="90000"/>
            </a:lnSpc>
            <a:spcBef>
              <a:spcPct val="0"/>
            </a:spcBef>
            <a:spcAft>
              <a:spcPct val="15000"/>
            </a:spcAft>
            <a:buChar char="••"/>
          </a:pPr>
          <a:endParaRPr lang="en-GB" sz="700" kern="1200"/>
        </a:p>
      </dsp:txBody>
      <dsp:txXfrm rot="-5400000">
        <a:off x="962886" y="4789290"/>
        <a:ext cx="4979682" cy="1205165"/>
      </dsp:txXfrm>
    </dsp:sp>
    <dsp:sp modelId="{229D9E1D-2DC1-4ECC-80B4-6BB63B3F8322}">
      <dsp:nvSpPr>
        <dsp:cNvPr id="0" name=""/>
        <dsp:cNvSpPr/>
      </dsp:nvSpPr>
      <dsp:spPr>
        <a:xfrm rot="5400000">
          <a:off x="-209380" y="6670176"/>
          <a:ext cx="1379136" cy="965395"/>
        </a:xfrm>
        <a:prstGeom prst="chevron">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solidFill>
                <a:sysClr val="window" lastClr="FFFFFF"/>
              </a:solidFill>
              <a:latin typeface="Calibri"/>
              <a:ea typeface="+mn-ea"/>
              <a:cs typeface="+mn-cs"/>
            </a:rPr>
            <a:t>Delayed Transfer</a:t>
          </a:r>
        </a:p>
      </dsp:txBody>
      <dsp:txXfrm rot="-5400000">
        <a:off x="-2509" y="6946004"/>
        <a:ext cx="965395" cy="413741"/>
      </dsp:txXfrm>
    </dsp:sp>
    <dsp:sp modelId="{9441B143-7317-428D-97C0-A2E5D768B846}">
      <dsp:nvSpPr>
        <dsp:cNvPr id="0" name=""/>
        <dsp:cNvSpPr/>
      </dsp:nvSpPr>
      <dsp:spPr>
        <a:xfrm rot="5400000">
          <a:off x="2794157" y="4389085"/>
          <a:ext cx="1382335" cy="5044879"/>
        </a:xfrm>
        <a:prstGeom prst="round2Same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GB" sz="800" kern="1200"/>
            <a:t>Multi disciplinary team agree that service use is medically fit  or optimised for discharge  and record this on Paris including delay reason and delay agency</a:t>
          </a:r>
        </a:p>
        <a:p>
          <a:pPr marL="57150" lvl="1" indent="-57150" algn="l" defTabSz="355600">
            <a:lnSpc>
              <a:spcPct val="90000"/>
            </a:lnSpc>
            <a:spcBef>
              <a:spcPct val="0"/>
            </a:spcBef>
            <a:spcAft>
              <a:spcPct val="15000"/>
            </a:spcAft>
            <a:buChar char="••"/>
          </a:pPr>
          <a:r>
            <a:rPr lang="en-GB" sz="800" kern="1200"/>
            <a:t>Review service user at least weekly to ensure that they remain medically fit for discharge and update delay record on Paris as required</a:t>
          </a:r>
        </a:p>
        <a:p>
          <a:pPr marL="57150" lvl="1" indent="-57150" algn="l" defTabSz="355600">
            <a:lnSpc>
              <a:spcPct val="90000"/>
            </a:lnSpc>
            <a:spcBef>
              <a:spcPct val="0"/>
            </a:spcBef>
            <a:spcAft>
              <a:spcPct val="15000"/>
            </a:spcAft>
            <a:buChar char="••"/>
          </a:pPr>
          <a:r>
            <a:rPr lang="en-GB" sz="800" kern="1200"/>
            <a:t> Discharge facilitators to ensure that all appropriate referrals to facilitate discharge have been made and review progress of assessments neing undertaken</a:t>
          </a:r>
        </a:p>
        <a:p>
          <a:pPr marL="57150" lvl="1" indent="-57150" algn="l" defTabSz="355600">
            <a:lnSpc>
              <a:spcPct val="90000"/>
            </a:lnSpc>
            <a:spcBef>
              <a:spcPct val="0"/>
            </a:spcBef>
            <a:spcAft>
              <a:spcPct val="15000"/>
            </a:spcAft>
            <a:buChar char="••"/>
          </a:pPr>
          <a:r>
            <a:rPr lang="en-GB" sz="800" kern="1200"/>
            <a:t>Discharge team to update weekly returns f on DToC  report . In OPS weekly  DToC meeting with ASC  on current activities being undertaken to facilitate discharge</a:t>
          </a:r>
        </a:p>
        <a:p>
          <a:pPr marL="57150" lvl="1" indent="-57150" algn="l" defTabSz="355600">
            <a:lnSpc>
              <a:spcPct val="90000"/>
            </a:lnSpc>
            <a:spcBef>
              <a:spcPct val="0"/>
            </a:spcBef>
            <a:spcAft>
              <a:spcPct val="15000"/>
            </a:spcAft>
            <a:buChar char="••"/>
          </a:pPr>
          <a:r>
            <a:rPr lang="en-GB" sz="800" kern="1200"/>
            <a:t>Fortnightly capacity and  DToC meetings to review  ctransfer/discharge  plans  for each service user and ridentify actions  to faciliate transfer/discharge  when this  can  be achieved</a:t>
          </a:r>
        </a:p>
        <a:p>
          <a:pPr marL="57150" lvl="1" indent="-57150" algn="l" defTabSz="355600">
            <a:lnSpc>
              <a:spcPct val="90000"/>
            </a:lnSpc>
            <a:spcBef>
              <a:spcPct val="0"/>
            </a:spcBef>
            <a:spcAft>
              <a:spcPct val="15000"/>
            </a:spcAft>
            <a:buChar char="••"/>
          </a:pPr>
          <a:r>
            <a:rPr lang="en-GB" sz="800" kern="1200"/>
            <a:t>All teams will follow escalation procedureto ensure that DToCs are approporiately reviewed</a:t>
          </a:r>
        </a:p>
      </dsp:txBody>
      <dsp:txXfrm rot="-5400000">
        <a:off x="962885" y="6287837"/>
        <a:ext cx="4977399" cy="12473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olicy" ma:contentTypeID="0x010100CC22473C2D7C426DA9337489D94DAF930049A8DED8266C49F5A12CC1CBFF8FDA1404008B01735CAA14114DBC07C4BDCE99D0BC" ma:contentTypeVersion="42" ma:contentTypeDescription="" ma:contentTypeScope="" ma:versionID="8fc3cbcca4ed2f48608ca129aea724cf">
  <xsd:schema xmlns:xsd="http://www.w3.org/2001/XMLSchema" xmlns:xs="http://www.w3.org/2001/XMLSchema" xmlns:p="http://schemas.microsoft.com/office/2006/metadata/properties" xmlns:ns1="28cb8f8e-29e0-4a7c-8bb2-7bf5dc98cc72" xmlns:ns3="acaffffc-f956-46ea-834c-9e136528c252" targetNamespace="http://schemas.microsoft.com/office/2006/metadata/properties" ma:root="true" ma:fieldsID="2170118dd99ca7efb16e7c66073e2639" ns1:_="" ns3:_="">
    <xsd:import namespace="28cb8f8e-29e0-4a7c-8bb2-7bf5dc98cc72"/>
    <xsd:import namespace="acaffffc-f956-46ea-834c-9e136528c252"/>
    <xsd:element name="properties">
      <xsd:complexType>
        <xsd:sequence>
          <xsd:element name="documentManagement">
            <xsd:complexType>
              <xsd:all>
                <xsd:element ref="ns1:MDCDispositionStatus"/>
                <xsd:element ref="ns1:MDCPublishedDate"/>
                <xsd:element ref="ns1:MDCPublishedVersionNumber"/>
                <xsd:element ref="ns1:MDCLastReviewDate"/>
                <xsd:element ref="ns1:MDCNextReviewDate"/>
                <xsd:element ref="ns1:MercuryFeatured" minOccurs="0"/>
                <xsd:element ref="ns1:i440c4a0d6944732895ccaadfe8b0651" minOccurs="0"/>
                <xsd:element ref="ns1:_dlc_DocIdPersistId" minOccurs="0"/>
                <xsd:element ref="ns1:me2c30ddd8cb434c9778c128588a0ef9" minOccurs="0"/>
                <xsd:element ref="ns1:mbfb13c5f35a493f8d979d836205385f" minOccurs="0"/>
                <xsd:element ref="ns1:ec533262cb024417982572c02ff60a23" minOccurs="0"/>
                <xsd:element ref="ns3:TaxCatchAll" minOccurs="0"/>
                <xsd:element ref="ns3:TaxCatchAllLabel" minOccurs="0"/>
                <xsd:element ref="ns1:c9ba1cf84df74e25b59a442c2e59c0a5" minOccurs="0"/>
                <xsd:element ref="ns1:_dlc_DocId" minOccurs="0"/>
                <xsd:element ref="ns1:nbf9f6db1d794bda86a108ee751e4b43" minOccurs="0"/>
                <xsd:element ref="ns1:_dlc_DocIdUrl" minOccurs="0"/>
                <xsd:element ref="ns1:MDCBusinessReference" minOccurs="0"/>
                <xsd:element ref="ns1:hacf98b5548243028e3a222a1584c1b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b8f8e-29e0-4a7c-8bb2-7bf5dc98cc72" elementFormDefault="qualified">
    <xsd:import namespace="http://schemas.microsoft.com/office/2006/documentManagement/types"/>
    <xsd:import namespace="http://schemas.microsoft.com/office/infopath/2007/PartnerControls"/>
    <xsd:element name="MDCDispositionStatus" ma:index="4" ma:displayName="Disposition Status" ma:default="Active" ma:format="Dropdown" ma:internalName="MDCDispositionStatus" ma:readOnly="false">
      <xsd:simpleType>
        <xsd:restriction base="dms:Choice">
          <xsd:enumeration value="Active"/>
          <xsd:enumeration value="Archived"/>
          <xsd:enumeration value="Cancelled"/>
          <xsd:enumeration value="Record created"/>
        </xsd:restriction>
      </xsd:simpleType>
    </xsd:element>
    <xsd:element name="MDCPublishedDate" ma:index="5" ma:displayName="Published Date" ma:default="[today]" ma:format="DateOnly" ma:internalName="MDCPublishedDate" ma:readOnly="false">
      <xsd:simpleType>
        <xsd:restriction base="dms:DateTime"/>
      </xsd:simpleType>
    </xsd:element>
    <xsd:element name="MDCPublishedVersionNumber" ma:index="6" ma:displayName="Published Version Number" ma:decimals="2" ma:internalName="MDCPublishedVersionNumber" ma:readOnly="false" ma:percentage="FALSE">
      <xsd:simpleType>
        <xsd:restriction base="dms:Number"/>
      </xsd:simpleType>
    </xsd:element>
    <xsd:element name="MDCLastReviewDate" ma:index="7" ma:displayName="Last Review Date" ma:default="[today]" ma:format="DateOnly" ma:internalName="MDCLastReviewDate" ma:readOnly="false">
      <xsd:simpleType>
        <xsd:restriction base="dms:DateTime"/>
      </xsd:simpleType>
    </xsd:element>
    <xsd:element name="MDCNextReviewDate" ma:index="8" ma:displayName="Next Review Date" ma:default="[today]" ma:format="DateOnly" ma:internalName="MDCNextReviewDate" ma:readOnly="false">
      <xsd:simpleType>
        <xsd:restriction base="dms:DateTime"/>
      </xsd:simpleType>
    </xsd:element>
    <xsd:element name="MercuryFeatured" ma:index="11" nillable="true" ma:displayName="Featured" ma:default="0" ma:internalName="MercuryFeatured">
      <xsd:simpleType>
        <xsd:restriction base="dms:Boolean"/>
      </xsd:simpleType>
    </xsd:element>
    <xsd:element name="i440c4a0d6944732895ccaadfe8b0651" ma:index="16" nillable="true" ma:taxonomy="true" ma:internalName="i440c4a0d6944732895ccaadfe8b0651" ma:taxonomyFieldName="MDCDepartment" ma:displayName="Document Department" ma:readOnly="false" ma:default="" ma:fieldId="{2440c4a0-d694-4732-895c-caadfe8b0651}" ma:sspId="684138a0-fa7c-4876-a991-bc1d1a2d3c48" ma:termSetId="cbc0d5a2-1ea8-4f8a-b90e-a482b0ec0376" ma:anchorId="00000000-0000-0000-0000-000000000000" ma:open="false" ma:isKeyword="false">
      <xsd:complexType>
        <xsd:sequence>
          <xsd:element ref="pc:Terms" minOccurs="0" maxOccurs="1"/>
        </xsd:sequence>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me2c30ddd8cb434c9778c128588a0ef9" ma:index="18" nillable="true" ma:taxonomy="true" ma:internalName="me2c30ddd8cb434c9778c128588a0ef9" ma:taxonomyFieldName="MDCRelevancy" ma:displayName="Relevancy" ma:readOnly="false" ma:default="" ma:fieldId="{6e2c30dd-d8cb-434c-9778-c128588a0ef9}" ma:sspId="684138a0-fa7c-4876-a991-bc1d1a2d3c48" ma:termSetId="687b9262-ba20-4cee-b379-f3d06dd20a2c" ma:anchorId="00000000-0000-0000-0000-000000000000" ma:open="false" ma:isKeyword="false">
      <xsd:complexType>
        <xsd:sequence>
          <xsd:element ref="pc:Terms" minOccurs="0" maxOccurs="1"/>
        </xsd:sequence>
      </xsd:complexType>
    </xsd:element>
    <xsd:element name="mbfb13c5f35a493f8d979d836205385f" ma:index="19" nillable="true" ma:taxonomy="true" ma:internalName="mbfb13c5f35a493f8d979d836205385f" ma:taxonomyFieldName="MercuryCategory" ma:displayName="Category" ma:readOnly="false" ma:default="" ma:fieldId="{6bfb13c5-f35a-493f-8d97-9d836205385f}" ma:taxonomyMulti="true" ma:sspId="684138a0-fa7c-4876-a991-bc1d1a2d3c48" ma:termSetId="22ee48f8-aeaa-4436-a599-33680df47e11" ma:anchorId="00000000-0000-0000-0000-000000000000" ma:open="false" ma:isKeyword="false">
      <xsd:complexType>
        <xsd:sequence>
          <xsd:element ref="pc:Terms" minOccurs="0" maxOccurs="1"/>
        </xsd:sequence>
      </xsd:complexType>
    </xsd:element>
    <xsd:element name="ec533262cb024417982572c02ff60a23" ma:index="20" ma:taxonomy="true" ma:internalName="ec533262cb024417982572c02ff60a23" ma:taxonomyFieldName="MDCDocumentApprover" ma:displayName="Document Approver" ma:readOnly="false" ma:default="" ma:fieldId="{ec533262-cb02-4417-9825-72c02ff60a23}" ma:sspId="684138a0-fa7c-4876-a991-bc1d1a2d3c48" ma:termSetId="f4eba75e-6e73-4dbd-b3f3-79e0ffb68125" ma:anchorId="00000000-0000-0000-0000-000000000000" ma:open="false" ma:isKeyword="false">
      <xsd:complexType>
        <xsd:sequence>
          <xsd:element ref="pc:Terms" minOccurs="0" maxOccurs="1"/>
        </xsd:sequence>
      </xsd:complexType>
    </xsd:element>
    <xsd:element name="c9ba1cf84df74e25b59a442c2e59c0a5" ma:index="27" ma:taxonomy="true" ma:internalName="c9ba1cf84df74e25b59a442c2e59c0a5" ma:taxonomyFieldName="MDCSecurityClassification" ma:displayName="Security Classification" ma:readOnly="false" ma:default="" ma:fieldId="{c9ba1cf8-4df7-4e25-b59a-442c2e59c0a5}" ma:sspId="684138a0-fa7c-4876-a991-bc1d1a2d3c48" ma:termSetId="fb927733-b6fc-4e3f-a424-e2818f88e482" ma:anchorId="00000000-0000-0000-0000-000000000000" ma:open="false" ma:isKeyword="false">
      <xsd:complexType>
        <xsd:sequence>
          <xsd:element ref="pc:Terms" minOccurs="0" maxOccurs="1"/>
        </xsd:sequence>
      </xsd:complexType>
    </xsd:element>
    <xsd:element name="_dlc_DocId" ma:index="28" nillable="true" ma:displayName="Document ID Value" ma:description="The value of the document ID assigned to this item." ma:internalName="_dlc_DocId" ma:readOnly="true">
      <xsd:simpleType>
        <xsd:restriction base="dms:Text"/>
      </xsd:simpleType>
    </xsd:element>
    <xsd:element name="nbf9f6db1d794bda86a108ee751e4b43" ma:index="29" nillable="true" ma:taxonomy="true" ma:internalName="nbf9f6db1d794bda86a108ee751e4b43" ma:taxonomyFieldName="MDCDocumentOwner" ma:displayName="Document Owner" ma:default="" ma:fieldId="{7bf9f6db-1d79-4bda-86a1-08ee751e4b43}" ma:sspId="684138a0-fa7c-4876-a991-bc1d1a2d3c48" ma:termSetId="7bf9f6db-1d79-4bda-86a1-08ee751e4b43" ma:anchorId="00000000-0000-0000-0000-000000000000" ma:open="false" ma:isKeyword="false">
      <xsd:complexType>
        <xsd:sequence>
          <xsd:element ref="pc:Terms" minOccurs="0" maxOccurs="1"/>
        </xsd:sequence>
      </xsd:complex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MDCBusinessReference" ma:index="31" nillable="true" ma:displayName="Business Reference" ma:internalName="MDCBusinessReference">
      <xsd:simpleType>
        <xsd:restriction base="dms:Text">
          <xsd:maxLength value="255"/>
        </xsd:restriction>
      </xsd:simpleType>
    </xsd:element>
    <xsd:element name="hacf98b5548243028e3a222a1584c1b3" ma:index="32" nillable="true" ma:taxonomy="true" ma:internalName="hacf98b5548243028e3a222a1584c1b3" ma:taxonomyFieldName="MDCPolicyCategory" ma:displayName="Policy Category" ma:default="" ma:fieldId="{1acf98b5-5482-4302-8e3a-222a1584c1b3}" ma:sspId="684138a0-fa7c-4876-a991-bc1d1a2d3c48" ma:termSetId="e888a7b2-9e86-4c78-98bc-9071f9c0ca2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caffffc-f956-46ea-834c-9e136528c25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22b25b58-ac63-4163-bfa0-51ff2316c8f5}" ma:internalName="TaxCatchAll" ma:showField="CatchAllData" ma:web="28cb8f8e-29e0-4a7c-8bb2-7bf5dc98cc72">
      <xsd:complexType>
        <xsd:complexContent>
          <xsd:extension base="dms:MultiChoiceLookup">
            <xsd:sequence>
              <xsd:element name="Value" type="dms:Lookup" maxOccurs="unbounded" minOccurs="0" nillable="true"/>
            </xsd:sequence>
          </xsd:extension>
        </xsd:complexContent>
      </xsd:complexType>
    </xsd:element>
    <xsd:element name="TaxCatchAllLabel" ma:index="23" nillable="true" ma:displayName="Taxonomy Catch All Column1" ma:hidden="true" ma:list="{22b25b58-ac63-4163-bfa0-51ff2316c8f5}" ma:internalName="TaxCatchAllLabel" ma:readOnly="true" ma:showField="CatchAllDataLabel" ma:web="28cb8f8e-29e0-4a7c-8bb2-7bf5dc98cc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MDCPublishedVersionNumber xmlns="28cb8f8e-29e0-4a7c-8bb2-7bf5dc98cc72">2</MDCPublishedVersionNumber>
    <me2c30ddd8cb434c9778c128588a0ef9 xmlns="28cb8f8e-29e0-4a7c-8bb2-7bf5dc98cc72">
      <Terms xmlns="http://schemas.microsoft.com/office/infopath/2007/PartnerControls">
        <TermInfo xmlns="http://schemas.microsoft.com/office/infopath/2007/PartnerControls">
          <TermName xmlns="http://schemas.microsoft.com/office/infopath/2007/PartnerControls">Group-wide</TermName>
          <TermId xmlns="http://schemas.microsoft.com/office/infopath/2007/PartnerControls">fba64628-a205-4ce2-8494-3def26e60c52</TermId>
        </TermInfo>
      </Terms>
    </me2c30ddd8cb434c9778c128588a0ef9>
    <TaxCatchAll xmlns="acaffffc-f956-46ea-834c-9e136528c252">
      <Value>711</Value>
      <Value>669</Value>
      <Value>6</Value>
      <Value>3</Value>
      <Value>631</Value>
      <Value>18</Value>
      <Value>867</Value>
    </TaxCatchAll>
    <MDCNextReviewDate xmlns="28cb8f8e-29e0-4a7c-8bb2-7bf5dc98cc72">2021-06-29T23:00:00+00:00</MDCNextReviewDate>
    <MDCBusinessReference xmlns="28cb8f8e-29e0-4a7c-8bb2-7bf5dc98cc72" xsi:nil="true"/>
    <ec533262cb024417982572c02ff60a23 xmlns="28cb8f8e-29e0-4a7c-8bb2-7bf5dc98cc72">
      <Terms xmlns="http://schemas.microsoft.com/office/infopath/2007/PartnerControls">
        <TermInfo xmlns="http://schemas.microsoft.com/office/infopath/2007/PartnerControls">
          <TermName xmlns="http://schemas.microsoft.com/office/infopath/2007/PartnerControls">Operational Delivery Group</TermName>
          <TermId xmlns="http://schemas.microsoft.com/office/infopath/2007/PartnerControls">dd9c5a10-297f-466a-9b84-b18b7da1b1fa</TermId>
        </TermInfo>
      </Terms>
    </ec533262cb024417982572c02ff60a23>
    <hacf98b5548243028e3a222a1584c1b3 xmlns="28cb8f8e-29e0-4a7c-8bb2-7bf5dc98cc72">
      <Terms xmlns="http://schemas.microsoft.com/office/infopath/2007/PartnerControls">
        <TermInfo xmlns="http://schemas.microsoft.com/office/infopath/2007/PartnerControls">
          <TermName xmlns="http://schemas.microsoft.com/office/infopath/2007/PartnerControls">C-0067</TermName>
          <TermId xmlns="http://schemas.microsoft.com/office/infopath/2007/PartnerControls">800c6d46-5e19-486a-8c50-99e408b2ab5a</TermId>
        </TermInfo>
      </Terms>
    </hacf98b5548243028e3a222a1584c1b3>
    <MDCPublishedDate xmlns="28cb8f8e-29e0-4a7c-8bb2-7bf5dc98cc72">2019-06-11T23:00:00+00:00</MDCPublishedDate>
    <i440c4a0d6944732895ccaadfe8b0651 xmlns="28cb8f8e-29e0-4a7c-8bb2-7bf5dc98cc72">
      <Terms xmlns="http://schemas.microsoft.com/office/infopath/2007/PartnerControls">
        <TermInfo xmlns="http://schemas.microsoft.com/office/infopath/2007/PartnerControls">
          <TermName xmlns="http://schemas.microsoft.com/office/infopath/2007/PartnerControls">Clinical</TermName>
          <TermId xmlns="http://schemas.microsoft.com/office/infopath/2007/PartnerControls">9ee1baa8-f72c-4138-8268-4ca7c8fe92a3</TermId>
        </TermInfo>
      </Terms>
    </i440c4a0d6944732895ccaadfe8b0651>
    <mbfb13c5f35a493f8d979d836205385f xmlns="28cb8f8e-29e0-4a7c-8bb2-7bf5dc98cc72">
      <Terms xmlns="http://schemas.microsoft.com/office/infopath/2007/PartnerControls">
        <TermInfo xmlns="http://schemas.microsoft.com/office/infopath/2007/PartnerControls">
          <TermName xmlns="http://schemas.microsoft.com/office/infopath/2007/PartnerControls">Procedural Documentation</TermName>
          <TermId xmlns="http://schemas.microsoft.com/office/infopath/2007/PartnerControls">f16028d1-b232-46b4-8724-9abc64ba7812</TermId>
        </TermInfo>
      </Terms>
    </mbfb13c5f35a493f8d979d836205385f>
    <MDCDispositionStatus xmlns="28cb8f8e-29e0-4a7c-8bb2-7bf5dc98cc72">Active</MDCDispositionStatus>
    <MDCLastReviewDate xmlns="28cb8f8e-29e0-4a7c-8bb2-7bf5dc98cc72">2019-06-11T23:00:00+00:00</MDCLastReviewDate>
    <MercuryFeatured xmlns="28cb8f8e-29e0-4a7c-8bb2-7bf5dc98cc72">false</MercuryFeatured>
    <c9ba1cf84df74e25b59a442c2e59c0a5 xmlns="28cb8f8e-29e0-4a7c-8bb2-7bf5dc98cc72">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2b41dbf9-22b9-43e7-b47f-1a90589ff896</TermId>
        </TermInfo>
      </Terms>
    </c9ba1cf84df74e25b59a442c2e59c0a5>
    <nbf9f6db1d794bda86a108ee751e4b43 xmlns="28cb8f8e-29e0-4a7c-8bb2-7bf5dc98cc72">
      <Terms xmlns="http://schemas.microsoft.com/office/infopath/2007/PartnerControls">
        <TermInfo xmlns="http://schemas.microsoft.com/office/infopath/2007/PartnerControls">
          <TermName xmlns="http://schemas.microsoft.com/office/infopath/2007/PartnerControls">Jim Woolhouse, Capacity and Flow Manager</TermName>
          <TermId xmlns="http://schemas.microsoft.com/office/infopath/2007/PartnerControls">14123654-cd01-498a-9a4e-441d1d0906a1</TermId>
        </TermInfo>
      </Terms>
    </nbf9f6db1d794bda86a108ee751e4b43>
    <_dlc_DocId xmlns="28cb8f8e-29e0-4a7c-8bb2-7bf5dc98cc72">2ESN3ACQHJS5-1220145654-459</_dlc_DocId>
    <_dlc_DocIdUrl xmlns="28cb8f8e-29e0-4a7c-8bb2-7bf5dc98cc72">
      <Url>http://staffnet2/sites/DocumentCentre/_layouts/15/DocIdRedir.aspx?ID=2ESN3ACQHJS5-1220145654-459</Url>
      <Description>2ESN3ACQHJS5-1220145654-459</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1DFBB-B820-4D9C-B118-66D046D19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cb8f8e-29e0-4a7c-8bb2-7bf5dc98cc72"/>
    <ds:schemaRef ds:uri="acaffffc-f956-46ea-834c-9e136528c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455A00-B47F-450B-9D83-EBA6AF4F85D4}">
  <ds:schemaRefs>
    <ds:schemaRef ds:uri="http://schemas.microsoft.com/sharepoint/v3/contenttype/forms"/>
  </ds:schemaRefs>
</ds:datastoreItem>
</file>

<file path=customXml/itemProps3.xml><?xml version="1.0" encoding="utf-8"?>
<ds:datastoreItem xmlns:ds="http://schemas.openxmlformats.org/officeDocument/2006/customXml" ds:itemID="{1A114540-034C-4099-BBA1-45193E678EBB}">
  <ds:schemaRefs>
    <ds:schemaRef ds:uri="28cb8f8e-29e0-4a7c-8bb2-7bf5dc98cc72"/>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acaffffc-f956-46ea-834c-9e136528c252"/>
    <ds:schemaRef ds:uri="http://www.w3.org/XML/1998/namespace"/>
    <ds:schemaRef ds:uri="http://purl.org/dc/dcmitype/"/>
  </ds:schemaRefs>
</ds:datastoreItem>
</file>

<file path=customXml/itemProps4.xml><?xml version="1.0" encoding="utf-8"?>
<ds:datastoreItem xmlns:ds="http://schemas.openxmlformats.org/officeDocument/2006/customXml" ds:itemID="{2373BB03-C4DC-4C86-B8A3-F4D558B28E81}">
  <ds:schemaRefs>
    <ds:schemaRef ds:uri="http://schemas.microsoft.com/sharepoint/events"/>
  </ds:schemaRefs>
</ds:datastoreItem>
</file>

<file path=customXml/itemProps5.xml><?xml version="1.0" encoding="utf-8"?>
<ds:datastoreItem xmlns:ds="http://schemas.openxmlformats.org/officeDocument/2006/customXml" ds:itemID="{954808BD-8220-4D92-8EF5-140B7E4BF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8971</Words>
  <Characters>51139</Characters>
  <Application>Microsoft Office Word</Application>
  <DocSecurity>4</DocSecurity>
  <Lines>426</Lines>
  <Paragraphs>119</Paragraphs>
  <ScaleCrop>false</ScaleCrop>
  <HeadingPairs>
    <vt:vector size="2" baseType="variant">
      <vt:variant>
        <vt:lpstr>Title</vt:lpstr>
      </vt:variant>
      <vt:variant>
        <vt:i4>1</vt:i4>
      </vt:variant>
    </vt:vector>
  </HeadingPairs>
  <TitlesOfParts>
    <vt:vector size="1" baseType="lpstr">
      <vt:lpstr>C-0067 Admission and Discharge Procedure</vt:lpstr>
    </vt:vector>
  </TitlesOfParts>
  <Company>Leeds PFT</Company>
  <LinksUpToDate>false</LinksUpToDate>
  <CharactersWithSpaces>59991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C-0067 Admission and Discharge Procedure</dc:title>
  <dc:creator>woodwarc</dc:creator>
  <cp:lastModifiedBy>Anne-Marie Field</cp:lastModifiedBy>
  <cp:revision>2</cp:revision>
  <cp:lastPrinted>2016-04-25T13:06:00Z</cp:lastPrinted>
  <dcterms:created xsi:type="dcterms:W3CDTF">2021-05-04T09:06:00Z</dcterms:created>
  <dcterms:modified xsi:type="dcterms:W3CDTF">2021-05-04T09:06:00Z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0x010100CC22473C2D7C426DA9337489D94DAF930049A8DED8266C49F5A12CC1CBFF8FDA1404008B01735CAA14114DBC07C4BDCE99D0BC</vt:lpwstr>
  </property>
  <property fmtid="{D5CDD505-2E9C-101B-9397-08002B2CF9AE}" pid="3" name="Order">
    <vt:r8>147700</vt:r8>
  </property>
  <property fmtid="{D5CDD505-2E9C-101B-9397-08002B2CF9AE}" pid="4" name="_dlc_DocIdItemGuid">
    <vt:lpwstr>01a8a081-80a8-4d30-9812-ddd69e7d215a</vt:lpwstr>
  </property>
  <property fmtid="{D5CDD505-2E9C-101B-9397-08002B2CF9AE}" pid="5" name="MDCDepartment">
    <vt:lpwstr>18;#Clinical|9ee1baa8-f72c-4138-8268-4ca7c8fe92a3</vt:lpwstr>
  </property>
  <property fmtid="{D5CDD505-2E9C-101B-9397-08002B2CF9AE}" pid="6" name="MDCDocumentApprover">
    <vt:lpwstr>867;#Operational Delivery Group|dd9c5a10-297f-466a-9b84-b18b7da1b1fa</vt:lpwstr>
  </property>
  <property fmtid="{D5CDD505-2E9C-101B-9397-08002B2CF9AE}" pid="7" name="MDCPolicyCategory">
    <vt:lpwstr>711;#C-0067|800c6d46-5e19-486a-8c50-99e408b2ab5a</vt:lpwstr>
  </property>
  <property fmtid="{D5CDD505-2E9C-101B-9397-08002B2CF9AE}" pid="8" name="MDCRelevancy">
    <vt:lpwstr>3;#Group-wide|fba64628-a205-4ce2-8494-3def26e60c52</vt:lpwstr>
  </property>
  <property fmtid="{D5CDD505-2E9C-101B-9397-08002B2CF9AE}" pid="9" name="MDCDocumentOwner">
    <vt:lpwstr>631;#Jim Woolhouse, Capacity and Flow Manager|14123654-cd01-498a-9a4e-441d1d0906a1</vt:lpwstr>
  </property>
  <property fmtid="{D5CDD505-2E9C-101B-9397-08002B2CF9AE}" pid="10" name="MDCSecurityClassification">
    <vt:lpwstr>6;#Internal|2b41dbf9-22b9-43e7-b47f-1a90589ff896</vt:lpwstr>
  </property>
  <property fmtid="{D5CDD505-2E9C-101B-9397-08002B2CF9AE}" pid="11" name="MercuryCategory">
    <vt:lpwstr>669;#Procedural Documentation|f16028d1-b232-46b4-8724-9abc64ba7812</vt:lpwstr>
  </property>
</Properties>
</file>